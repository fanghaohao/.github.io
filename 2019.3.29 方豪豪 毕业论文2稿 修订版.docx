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6587C" w14:textId="77777777" w:rsidR="00623F4E" w:rsidRPr="00DB18D9" w:rsidRDefault="007C1672" w:rsidP="007C1672">
      <w:pPr>
        <w:spacing w:line="400" w:lineRule="exact"/>
        <w:jc w:val="center"/>
        <w:rPr>
          <w:rFonts w:asciiTheme="minorEastAsia" w:hAnsiTheme="minorEastAsia"/>
          <w:sz w:val="32"/>
        </w:rPr>
      </w:pPr>
      <w:r w:rsidRPr="00DB18D9">
        <w:rPr>
          <w:rFonts w:hint="eastAsia"/>
          <w:b/>
          <w:bCs/>
          <w:sz w:val="32"/>
        </w:rPr>
        <w:t>《人类智能化：平台市场的兴起》翻译报告</w:t>
      </w:r>
    </w:p>
    <w:p w14:paraId="1D7D70C7" w14:textId="77777777" w:rsidR="00CC69FB" w:rsidRDefault="00E83A3C" w:rsidP="00CC69FB">
      <w:pPr>
        <w:spacing w:line="360" w:lineRule="auto"/>
        <w:ind w:firstLineChars="200" w:firstLine="562"/>
        <w:rPr>
          <w:sz w:val="24"/>
        </w:rPr>
      </w:pPr>
      <w:r w:rsidRPr="00CA19AE">
        <w:rPr>
          <w:rFonts w:asciiTheme="minorEastAsia" w:hAnsiTheme="minorEastAsia" w:hint="eastAsia"/>
          <w:b/>
          <w:sz w:val="28"/>
          <w:szCs w:val="28"/>
        </w:rPr>
        <w:t>摘要：</w:t>
      </w:r>
      <w:r w:rsidR="008549A6" w:rsidRPr="007304B3">
        <w:rPr>
          <w:rFonts w:asciiTheme="minorEastAsia" w:hAnsiTheme="minorEastAsia" w:hint="eastAsia"/>
          <w:sz w:val="24"/>
          <w:szCs w:val="24"/>
        </w:rPr>
        <w:t>本文是一篇翻译报告，</w:t>
      </w:r>
      <w:r w:rsidR="009816BE" w:rsidRPr="007304B3">
        <w:rPr>
          <w:rFonts w:asciiTheme="minorEastAsia" w:hAnsiTheme="minorEastAsia" w:hint="eastAsia"/>
          <w:sz w:val="24"/>
          <w:szCs w:val="24"/>
        </w:rPr>
        <w:t>翻译项目</w:t>
      </w:r>
      <w:r w:rsidR="008549A6" w:rsidRPr="007304B3">
        <w:rPr>
          <w:rFonts w:asciiTheme="minorEastAsia" w:hAnsiTheme="minorEastAsia" w:hint="eastAsia"/>
          <w:sz w:val="24"/>
          <w:szCs w:val="24"/>
        </w:rPr>
        <w:t>原文是</w:t>
      </w:r>
      <w:r w:rsidR="007C1672" w:rsidRPr="00CC69FB">
        <w:rPr>
          <w:bCs/>
          <w:i/>
          <w:sz w:val="24"/>
        </w:rPr>
        <w:t>Digital Human: The Rise of Platforms and Marketplaces</w:t>
      </w:r>
      <w:r w:rsidR="007C1672" w:rsidRPr="00CC69FB">
        <w:rPr>
          <w:rFonts w:hint="eastAsia"/>
          <w:bCs/>
          <w:sz w:val="24"/>
        </w:rPr>
        <w:t>（《人类智能化：平台市场的兴起》</w:t>
      </w:r>
      <w:r w:rsidR="004D5091" w:rsidRPr="007304B3">
        <w:rPr>
          <w:rFonts w:asciiTheme="minorEastAsia" w:hAnsiTheme="minorEastAsia" w:hint="eastAsia"/>
          <w:sz w:val="24"/>
          <w:szCs w:val="24"/>
        </w:rPr>
        <w:t>。</w:t>
      </w:r>
      <w:r w:rsidR="00CC69FB">
        <w:rPr>
          <w:rFonts w:hint="eastAsia"/>
        </w:rPr>
        <w:t>本报告的项目为小小出版社出版的一本</w:t>
      </w:r>
      <w:r w:rsidR="00CC69FB" w:rsidRPr="0061188C">
        <w:rPr>
          <w:rFonts w:hint="eastAsia"/>
        </w:rPr>
        <w:t>金融科技科普读物</w:t>
      </w:r>
      <w:r w:rsidR="00CC69FB">
        <w:rPr>
          <w:rFonts w:hint="eastAsia"/>
        </w:rPr>
        <w:t>，原文朴实无华，平铺直叙。</w:t>
      </w:r>
      <w:r w:rsidR="00CC69FB" w:rsidRPr="00CC69FB">
        <w:rPr>
          <w:rFonts w:hint="eastAsia"/>
          <w:i/>
          <w:sz w:val="24"/>
        </w:rPr>
        <w:t>Digital Human</w:t>
      </w:r>
      <w:r w:rsidR="00CC69FB" w:rsidRPr="0061188C">
        <w:rPr>
          <w:rFonts w:hint="eastAsia"/>
          <w:sz w:val="24"/>
        </w:rPr>
        <w:t>主要讲述了人类社会中科技金融的不断进步，介绍了</w:t>
      </w:r>
      <w:r w:rsidR="00CC69FB" w:rsidRPr="0082514F">
        <w:rPr>
          <w:rFonts w:hint="eastAsia"/>
          <w:sz w:val="24"/>
        </w:rPr>
        <w:t>人类数字化时代发展的</w:t>
      </w:r>
      <w:r w:rsidR="00CC69FB" w:rsidRPr="0061188C">
        <w:rPr>
          <w:rFonts w:hint="eastAsia"/>
          <w:sz w:val="24"/>
        </w:rPr>
        <w:t>新兴科技。</w:t>
      </w:r>
      <w:r w:rsidR="00CC69FB">
        <w:rPr>
          <w:rFonts w:hint="eastAsia"/>
          <w:sz w:val="24"/>
        </w:rPr>
        <w:t>本报告笔者</w:t>
      </w:r>
      <w:r w:rsidR="00CC69FB" w:rsidRPr="003130DD">
        <w:rPr>
          <w:rFonts w:hint="eastAsia"/>
          <w:sz w:val="24"/>
        </w:rPr>
        <w:t>翻译该书的第三章</w:t>
      </w:r>
      <w:r w:rsidR="00CC69FB" w:rsidRPr="003130DD">
        <w:rPr>
          <w:rFonts w:hint="eastAsia"/>
          <w:sz w:val="24"/>
        </w:rPr>
        <w:t>The Rise of Platforms and Marketplaces</w:t>
      </w:r>
      <w:r w:rsidR="00CC69FB" w:rsidRPr="003130DD">
        <w:rPr>
          <w:rFonts w:hint="eastAsia"/>
          <w:sz w:val="24"/>
        </w:rPr>
        <w:t>，</w:t>
      </w:r>
      <w:r w:rsidR="00CC69FB">
        <w:rPr>
          <w:rFonts w:hint="eastAsia"/>
          <w:sz w:val="24"/>
        </w:rPr>
        <w:t>这篇文章主要内容是关于</w:t>
      </w:r>
      <w:r w:rsidR="00CC69FB" w:rsidRPr="00E87288">
        <w:rPr>
          <w:sz w:val="24"/>
        </w:rPr>
        <w:t>平台市场的崛起</w:t>
      </w:r>
      <w:r w:rsidR="00CC69FB">
        <w:rPr>
          <w:rFonts w:hint="eastAsia"/>
          <w:sz w:val="24"/>
        </w:rPr>
        <w:t>，</w:t>
      </w:r>
      <w:r w:rsidR="00CC69FB" w:rsidRPr="00E87288">
        <w:rPr>
          <w:rFonts w:hint="eastAsia"/>
          <w:sz w:val="24"/>
        </w:rPr>
        <w:t>建立新的金融市场</w:t>
      </w:r>
      <w:r w:rsidR="00CC69FB">
        <w:rPr>
          <w:rFonts w:hint="eastAsia"/>
          <w:sz w:val="24"/>
        </w:rPr>
        <w:t>，</w:t>
      </w:r>
      <w:r w:rsidR="00CC69FB" w:rsidRPr="00E87288">
        <w:rPr>
          <w:sz w:val="24"/>
        </w:rPr>
        <w:t>银行市场和</w:t>
      </w:r>
      <w:r w:rsidR="00CC69FB">
        <w:rPr>
          <w:rFonts w:hint="eastAsia"/>
          <w:sz w:val="24"/>
        </w:rPr>
        <w:t>未来的商业模式等。</w:t>
      </w:r>
    </w:p>
    <w:p w14:paraId="705C5310" w14:textId="77777777" w:rsidR="00CC69FB" w:rsidRDefault="00CC69FB" w:rsidP="00E02650">
      <w:pPr>
        <w:spacing w:line="400" w:lineRule="exact"/>
        <w:ind w:firstLineChars="150" w:firstLine="360"/>
        <w:jc w:val="left"/>
        <w:rPr>
          <w:sz w:val="24"/>
        </w:rPr>
      </w:pPr>
      <w:proofErr w:type="gramStart"/>
      <w:r w:rsidRPr="002A2701">
        <w:rPr>
          <w:rFonts w:hint="eastAsia"/>
          <w:sz w:val="24"/>
        </w:rPr>
        <w:t>自全球</w:t>
      </w:r>
      <w:proofErr w:type="gramEnd"/>
      <w:r w:rsidRPr="002A2701">
        <w:rPr>
          <w:rFonts w:hint="eastAsia"/>
          <w:sz w:val="24"/>
        </w:rPr>
        <w:t>经济一体化以来，</w:t>
      </w:r>
      <w:r>
        <w:rPr>
          <w:rFonts w:hint="eastAsia"/>
          <w:sz w:val="24"/>
        </w:rPr>
        <w:t>随着</w:t>
      </w:r>
      <w:r w:rsidRPr="00C655FC">
        <w:rPr>
          <w:rFonts w:hint="eastAsia"/>
          <w:sz w:val="24"/>
        </w:rPr>
        <w:t>银行和各种市场的逐步开放</w:t>
      </w:r>
      <w:r>
        <w:rPr>
          <w:rFonts w:hint="eastAsia"/>
          <w:sz w:val="24"/>
        </w:rPr>
        <w:t>，</w:t>
      </w:r>
      <w:r w:rsidRPr="002F2B73">
        <w:rPr>
          <w:rFonts w:hint="eastAsia"/>
          <w:sz w:val="24"/>
        </w:rPr>
        <w:t>各国经济文化交往更加频繁</w:t>
      </w:r>
      <w:r>
        <w:rPr>
          <w:rFonts w:hint="eastAsia"/>
          <w:sz w:val="24"/>
        </w:rPr>
        <w:t>，</w:t>
      </w:r>
      <w:r w:rsidRPr="002A2701">
        <w:rPr>
          <w:rFonts w:hint="eastAsia"/>
          <w:sz w:val="24"/>
        </w:rPr>
        <w:t>人们密切关注世界各国的</w:t>
      </w:r>
      <w:r>
        <w:rPr>
          <w:rFonts w:hint="eastAsia"/>
          <w:sz w:val="24"/>
        </w:rPr>
        <w:t>金融以及银行市场变化</w:t>
      </w:r>
      <w:r w:rsidRPr="002A2701">
        <w:rPr>
          <w:rFonts w:hint="eastAsia"/>
          <w:sz w:val="24"/>
        </w:rPr>
        <w:t>形势，</w:t>
      </w:r>
      <w:r>
        <w:rPr>
          <w:rFonts w:hint="eastAsia"/>
          <w:sz w:val="24"/>
        </w:rPr>
        <w:t>人类社会也出现了新兴市场和新兴科技，因此该报告的翻译对全球经济的发展具有深远的影响和重大的意义。本文尝试从功能对等理论的角度对金融专业词汇的汉译进行进一步的研究，笔者借助美国翻译学家尤金奈达的功能对等理论对金融文本的翻译特点和技巧进行初步研究和探索，并试图通过这些理论来解决金融论文翻译中遇到的问题，目的是探究针对金融文本的若干有效翻译策略和方法，提高笔者的翻译实践能力，而通过对该金融</w:t>
      </w:r>
      <w:r w:rsidRPr="00E72D1B">
        <w:rPr>
          <w:rFonts w:hint="eastAsia"/>
          <w:sz w:val="24"/>
        </w:rPr>
        <w:t>文本进行翻译分析，能为</w:t>
      </w:r>
      <w:r>
        <w:rPr>
          <w:rFonts w:hint="eastAsia"/>
          <w:sz w:val="24"/>
        </w:rPr>
        <w:t>金融</w:t>
      </w:r>
      <w:r w:rsidRPr="00E72D1B">
        <w:rPr>
          <w:rFonts w:hint="eastAsia"/>
          <w:sz w:val="24"/>
        </w:rPr>
        <w:t>翻译提供一些思路和建议，具有非凡的实用价值</w:t>
      </w:r>
      <w:r>
        <w:rPr>
          <w:rFonts w:hint="eastAsia"/>
          <w:sz w:val="24"/>
        </w:rPr>
        <w:t>。</w:t>
      </w:r>
    </w:p>
    <w:p w14:paraId="0673F0E1" w14:textId="54744412" w:rsidR="00333356" w:rsidRPr="007304B3" w:rsidRDefault="00BB20B2" w:rsidP="0064217C">
      <w:pPr>
        <w:spacing w:line="400" w:lineRule="exact"/>
        <w:ind w:firstLineChars="300" w:firstLine="720"/>
        <w:jc w:val="left"/>
        <w:rPr>
          <w:rFonts w:asciiTheme="minorEastAsia" w:hAnsiTheme="minorEastAsia"/>
          <w:b/>
          <w:sz w:val="24"/>
          <w:szCs w:val="24"/>
        </w:rPr>
      </w:pPr>
      <w:r w:rsidRPr="007304B3">
        <w:rPr>
          <w:rFonts w:asciiTheme="minorEastAsia" w:hAnsiTheme="minorEastAsia" w:hint="eastAsia"/>
          <w:sz w:val="24"/>
          <w:szCs w:val="24"/>
        </w:rPr>
        <w:t>本翻译报告</w:t>
      </w:r>
      <w:r w:rsidR="007C3A98" w:rsidRPr="007304B3">
        <w:rPr>
          <w:rFonts w:asciiTheme="minorEastAsia" w:hAnsiTheme="minorEastAsia" w:hint="eastAsia"/>
          <w:sz w:val="24"/>
          <w:szCs w:val="24"/>
        </w:rPr>
        <w:t>分为</w:t>
      </w:r>
      <w:r w:rsidR="006A4599">
        <w:rPr>
          <w:rFonts w:asciiTheme="minorEastAsia" w:hAnsiTheme="minorEastAsia" w:hint="eastAsia"/>
          <w:sz w:val="24"/>
          <w:szCs w:val="24"/>
        </w:rPr>
        <w:t>五</w:t>
      </w:r>
      <w:r w:rsidR="007C3A98" w:rsidRPr="007304B3">
        <w:rPr>
          <w:rFonts w:asciiTheme="minorEastAsia" w:hAnsiTheme="minorEastAsia" w:hint="eastAsia"/>
          <w:sz w:val="24"/>
          <w:szCs w:val="24"/>
        </w:rPr>
        <w:t>部分。第一，翻译项目概况，包括</w:t>
      </w:r>
      <w:r w:rsidR="006A4599">
        <w:rPr>
          <w:rFonts w:asciiTheme="minorEastAsia" w:hAnsiTheme="minorEastAsia" w:hint="eastAsia"/>
          <w:sz w:val="24"/>
          <w:szCs w:val="24"/>
        </w:rPr>
        <w:t>项目背景，项目流程及项目意义</w:t>
      </w:r>
      <w:r w:rsidR="00131FA2" w:rsidRPr="007304B3">
        <w:rPr>
          <w:rFonts w:asciiTheme="minorEastAsia" w:hAnsiTheme="minorEastAsia" w:hint="eastAsia"/>
          <w:sz w:val="24"/>
          <w:szCs w:val="24"/>
        </w:rPr>
        <w:t>。</w:t>
      </w:r>
      <w:r w:rsidR="007C3A98" w:rsidRPr="007304B3">
        <w:rPr>
          <w:rFonts w:asciiTheme="minorEastAsia" w:hAnsiTheme="minorEastAsia" w:hint="eastAsia"/>
          <w:sz w:val="24"/>
          <w:szCs w:val="24"/>
        </w:rPr>
        <w:t>第二，</w:t>
      </w:r>
      <w:r w:rsidR="00131FA2" w:rsidRPr="007304B3">
        <w:rPr>
          <w:rFonts w:asciiTheme="minorEastAsia" w:hAnsiTheme="minorEastAsia" w:hint="eastAsia"/>
          <w:sz w:val="24"/>
          <w:szCs w:val="24"/>
        </w:rPr>
        <w:t>翻译前准备工作</w:t>
      </w:r>
      <w:r w:rsidRPr="007304B3">
        <w:rPr>
          <w:rFonts w:asciiTheme="minorEastAsia" w:hAnsiTheme="minorEastAsia" w:hint="eastAsia"/>
          <w:sz w:val="24"/>
          <w:szCs w:val="24"/>
        </w:rPr>
        <w:t>，</w:t>
      </w:r>
      <w:r w:rsidR="00131FA2" w:rsidRPr="007304B3">
        <w:rPr>
          <w:rFonts w:asciiTheme="minorEastAsia" w:hAnsiTheme="minorEastAsia" w:hint="eastAsia"/>
          <w:sz w:val="24"/>
          <w:szCs w:val="24"/>
        </w:rPr>
        <w:t>包括</w:t>
      </w:r>
      <w:r w:rsidR="00A74460" w:rsidRPr="007304B3">
        <w:rPr>
          <w:rFonts w:asciiTheme="minorEastAsia" w:hAnsiTheme="minorEastAsia" w:hint="eastAsia"/>
          <w:sz w:val="24"/>
          <w:szCs w:val="24"/>
        </w:rPr>
        <w:t>准备材料工具</w:t>
      </w:r>
      <w:r w:rsidR="00131FA2" w:rsidRPr="007304B3">
        <w:rPr>
          <w:rFonts w:asciiTheme="minorEastAsia" w:hAnsiTheme="minorEastAsia" w:hint="eastAsia"/>
          <w:sz w:val="24"/>
          <w:szCs w:val="24"/>
        </w:rPr>
        <w:t>。</w:t>
      </w:r>
      <w:r w:rsidR="006A4599">
        <w:rPr>
          <w:rFonts w:asciiTheme="minorEastAsia" w:hAnsiTheme="minorEastAsia" w:hint="eastAsia"/>
          <w:sz w:val="24"/>
          <w:szCs w:val="24"/>
        </w:rPr>
        <w:t>第三，翻译原文概况，包括</w:t>
      </w:r>
      <w:r w:rsidR="006A4599" w:rsidRPr="007304B3">
        <w:rPr>
          <w:rFonts w:asciiTheme="minorEastAsia" w:hAnsiTheme="minorEastAsia" w:hint="eastAsia"/>
          <w:sz w:val="24"/>
          <w:szCs w:val="24"/>
        </w:rPr>
        <w:t>翻译原材料</w:t>
      </w:r>
      <w:r w:rsidR="006A4599">
        <w:rPr>
          <w:rFonts w:asciiTheme="minorEastAsia" w:hAnsiTheme="minorEastAsia" w:hint="eastAsia"/>
          <w:sz w:val="24"/>
          <w:szCs w:val="24"/>
        </w:rPr>
        <w:t>背景和语言特征。</w:t>
      </w:r>
      <w:r w:rsidR="00131FA2" w:rsidRPr="007304B3">
        <w:rPr>
          <w:rFonts w:asciiTheme="minorEastAsia" w:hAnsiTheme="minorEastAsia" w:hint="eastAsia"/>
          <w:sz w:val="24"/>
          <w:szCs w:val="24"/>
        </w:rPr>
        <w:t>第</w:t>
      </w:r>
      <w:r w:rsidR="006A4599">
        <w:rPr>
          <w:rFonts w:asciiTheme="minorEastAsia" w:hAnsiTheme="minorEastAsia" w:hint="eastAsia"/>
          <w:sz w:val="24"/>
          <w:szCs w:val="24"/>
        </w:rPr>
        <w:t>四，</w:t>
      </w:r>
      <w:r w:rsidR="00131FA2" w:rsidRPr="007304B3">
        <w:rPr>
          <w:rFonts w:asciiTheme="minorEastAsia" w:hAnsiTheme="minorEastAsia" w:hint="eastAsia"/>
          <w:sz w:val="24"/>
          <w:szCs w:val="24"/>
        </w:rPr>
        <w:t>，翻译理论和翻译方法，包括举例说明翻译过程中采用的翻译方法。第</w:t>
      </w:r>
      <w:r w:rsidR="006A4599">
        <w:rPr>
          <w:rFonts w:asciiTheme="minorEastAsia" w:hAnsiTheme="minorEastAsia" w:hint="eastAsia"/>
          <w:sz w:val="24"/>
          <w:szCs w:val="24"/>
        </w:rPr>
        <w:t>五</w:t>
      </w:r>
      <w:r w:rsidR="00131FA2" w:rsidRPr="007304B3">
        <w:rPr>
          <w:rFonts w:asciiTheme="minorEastAsia" w:hAnsiTheme="minorEastAsia" w:hint="eastAsia"/>
          <w:sz w:val="24"/>
          <w:szCs w:val="24"/>
        </w:rPr>
        <w:t>，翻译总结，包括总结翻译过程中的经验</w:t>
      </w:r>
      <w:r w:rsidR="00333356" w:rsidRPr="007304B3">
        <w:rPr>
          <w:rFonts w:asciiTheme="minorEastAsia" w:hAnsiTheme="minorEastAsia" w:hint="eastAsia"/>
          <w:sz w:val="24"/>
          <w:szCs w:val="24"/>
        </w:rPr>
        <w:t>以及</w:t>
      </w:r>
      <w:r w:rsidR="00131FA2" w:rsidRPr="007304B3">
        <w:rPr>
          <w:rFonts w:asciiTheme="minorEastAsia" w:hAnsiTheme="minorEastAsia" w:hint="eastAsia"/>
          <w:sz w:val="24"/>
          <w:szCs w:val="24"/>
        </w:rPr>
        <w:t>教训</w:t>
      </w:r>
      <w:r w:rsidR="00333356" w:rsidRPr="007304B3">
        <w:rPr>
          <w:rFonts w:asciiTheme="minorEastAsia" w:hAnsiTheme="minorEastAsia" w:hint="eastAsia"/>
          <w:sz w:val="24"/>
          <w:szCs w:val="24"/>
        </w:rPr>
        <w:t>。</w:t>
      </w:r>
    </w:p>
    <w:p w14:paraId="28EC8F9A" w14:textId="7D7E50A8" w:rsidR="00623F4E" w:rsidRPr="007304B3" w:rsidRDefault="00623F4E" w:rsidP="00F50AC4">
      <w:pPr>
        <w:spacing w:line="400" w:lineRule="exact"/>
        <w:jc w:val="left"/>
        <w:rPr>
          <w:rFonts w:asciiTheme="minorEastAsia" w:hAnsiTheme="minorEastAsia"/>
          <w:sz w:val="24"/>
          <w:szCs w:val="24"/>
        </w:rPr>
      </w:pPr>
      <w:r w:rsidRPr="00CA19AE">
        <w:rPr>
          <w:rFonts w:asciiTheme="minorEastAsia" w:hAnsiTheme="minorEastAsia" w:hint="eastAsia"/>
          <w:b/>
          <w:sz w:val="28"/>
          <w:szCs w:val="28"/>
        </w:rPr>
        <w:t>关键词</w:t>
      </w:r>
      <w:r w:rsidRPr="00CA19AE">
        <w:rPr>
          <w:rFonts w:asciiTheme="minorEastAsia" w:hAnsiTheme="minorEastAsia" w:hint="eastAsia"/>
          <w:sz w:val="28"/>
          <w:szCs w:val="28"/>
        </w:rPr>
        <w:t>：</w:t>
      </w:r>
      <w:r w:rsidR="00401E66" w:rsidRPr="007304B3">
        <w:rPr>
          <w:rFonts w:asciiTheme="minorEastAsia" w:hAnsiTheme="minorEastAsia" w:hint="eastAsia"/>
          <w:sz w:val="24"/>
          <w:szCs w:val="24"/>
        </w:rPr>
        <w:t>翻译报告，</w:t>
      </w:r>
      <w:r w:rsidRPr="007304B3">
        <w:rPr>
          <w:rFonts w:asciiTheme="minorEastAsia" w:hAnsiTheme="minorEastAsia" w:hint="eastAsia"/>
          <w:sz w:val="24"/>
          <w:szCs w:val="24"/>
        </w:rPr>
        <w:t>经济</w:t>
      </w:r>
      <w:r w:rsidR="00401E66" w:rsidRPr="007304B3">
        <w:rPr>
          <w:rFonts w:asciiTheme="minorEastAsia" w:hAnsiTheme="minorEastAsia" w:hint="eastAsia"/>
          <w:sz w:val="24"/>
          <w:szCs w:val="24"/>
        </w:rPr>
        <w:t>，</w:t>
      </w:r>
      <w:r w:rsidR="00CC69FB">
        <w:rPr>
          <w:rFonts w:asciiTheme="minorEastAsia" w:hAnsiTheme="minorEastAsia" w:hint="eastAsia"/>
          <w:sz w:val="24"/>
          <w:szCs w:val="24"/>
        </w:rPr>
        <w:t>银行，新兴科技，</w:t>
      </w:r>
      <w:r w:rsidR="0077225C" w:rsidRPr="007304B3">
        <w:rPr>
          <w:rFonts w:asciiTheme="minorEastAsia" w:hAnsiTheme="minorEastAsia" w:hint="eastAsia"/>
          <w:sz w:val="24"/>
          <w:szCs w:val="24"/>
        </w:rPr>
        <w:t>翻译理论，</w:t>
      </w:r>
      <w:r w:rsidR="00401E66" w:rsidRPr="007304B3">
        <w:rPr>
          <w:rFonts w:asciiTheme="minorEastAsia" w:hAnsiTheme="minorEastAsia" w:hint="eastAsia"/>
          <w:sz w:val="24"/>
          <w:szCs w:val="24"/>
        </w:rPr>
        <w:t>翻译方法</w:t>
      </w:r>
      <w:r w:rsidRPr="007304B3">
        <w:rPr>
          <w:rFonts w:asciiTheme="minorEastAsia" w:hAnsiTheme="minorEastAsia" w:hint="eastAsia"/>
          <w:sz w:val="24"/>
          <w:szCs w:val="24"/>
        </w:rPr>
        <w:t xml:space="preserve"> </w:t>
      </w:r>
    </w:p>
    <w:p w14:paraId="164DD2B3" w14:textId="77777777" w:rsidR="00E83A3C" w:rsidRDefault="00E83A3C" w:rsidP="00F50AC4">
      <w:pPr>
        <w:spacing w:line="400" w:lineRule="exact"/>
        <w:jc w:val="left"/>
        <w:rPr>
          <w:rFonts w:asciiTheme="minorEastAsia" w:hAnsiTheme="minorEastAsia"/>
          <w:sz w:val="24"/>
          <w:szCs w:val="24"/>
        </w:rPr>
      </w:pPr>
    </w:p>
    <w:p w14:paraId="4298E901" w14:textId="77777777" w:rsidR="00A67F15" w:rsidRDefault="00A67F15" w:rsidP="00F50AC4">
      <w:pPr>
        <w:spacing w:line="400" w:lineRule="exact"/>
        <w:jc w:val="left"/>
        <w:rPr>
          <w:rFonts w:asciiTheme="minorEastAsia" w:hAnsiTheme="minorEastAsia"/>
          <w:sz w:val="24"/>
          <w:szCs w:val="24"/>
        </w:rPr>
      </w:pPr>
    </w:p>
    <w:p w14:paraId="7F2FAC3E" w14:textId="77777777" w:rsidR="00662EE6" w:rsidRDefault="00662EE6" w:rsidP="00F50AC4">
      <w:pPr>
        <w:spacing w:line="400" w:lineRule="exact"/>
        <w:jc w:val="left"/>
        <w:rPr>
          <w:rFonts w:asciiTheme="minorEastAsia" w:hAnsiTheme="minorEastAsia"/>
          <w:sz w:val="24"/>
          <w:szCs w:val="24"/>
        </w:rPr>
      </w:pPr>
    </w:p>
    <w:p w14:paraId="62EFC167" w14:textId="77777777" w:rsidR="00662EE6" w:rsidRDefault="00662EE6" w:rsidP="00F50AC4">
      <w:pPr>
        <w:spacing w:line="400" w:lineRule="exact"/>
        <w:jc w:val="left"/>
        <w:rPr>
          <w:rFonts w:asciiTheme="minorEastAsia" w:hAnsiTheme="minorEastAsia"/>
          <w:sz w:val="24"/>
          <w:szCs w:val="24"/>
        </w:rPr>
      </w:pPr>
    </w:p>
    <w:p w14:paraId="22DB886D" w14:textId="77777777" w:rsidR="005423F5" w:rsidRDefault="005423F5" w:rsidP="00F50AC4">
      <w:pPr>
        <w:spacing w:line="400" w:lineRule="exact"/>
        <w:jc w:val="left"/>
        <w:rPr>
          <w:rFonts w:asciiTheme="minorEastAsia" w:hAnsiTheme="minorEastAsia"/>
          <w:sz w:val="24"/>
          <w:szCs w:val="24"/>
        </w:rPr>
      </w:pPr>
    </w:p>
    <w:p w14:paraId="5B0D88AD" w14:textId="77777777" w:rsidR="005423F5" w:rsidRDefault="005423F5" w:rsidP="00F50AC4">
      <w:pPr>
        <w:spacing w:line="400" w:lineRule="exact"/>
        <w:jc w:val="left"/>
        <w:rPr>
          <w:rFonts w:asciiTheme="minorEastAsia" w:hAnsiTheme="minorEastAsia"/>
          <w:sz w:val="24"/>
          <w:szCs w:val="24"/>
        </w:rPr>
      </w:pPr>
    </w:p>
    <w:p w14:paraId="31412ED6" w14:textId="77777777" w:rsidR="005423F5" w:rsidRDefault="005423F5" w:rsidP="00F50AC4">
      <w:pPr>
        <w:spacing w:line="400" w:lineRule="exact"/>
        <w:jc w:val="left"/>
        <w:rPr>
          <w:rFonts w:asciiTheme="minorEastAsia" w:hAnsiTheme="minorEastAsia"/>
          <w:sz w:val="24"/>
          <w:szCs w:val="24"/>
        </w:rPr>
      </w:pPr>
    </w:p>
    <w:p w14:paraId="2CAEA75A" w14:textId="77777777" w:rsidR="005423F5" w:rsidRDefault="005423F5" w:rsidP="00F50AC4">
      <w:pPr>
        <w:spacing w:line="400" w:lineRule="exact"/>
        <w:jc w:val="left"/>
        <w:rPr>
          <w:rFonts w:asciiTheme="minorEastAsia" w:hAnsiTheme="minorEastAsia"/>
          <w:sz w:val="24"/>
          <w:szCs w:val="24"/>
        </w:rPr>
      </w:pPr>
    </w:p>
    <w:p w14:paraId="4356F8D8" w14:textId="77777777" w:rsidR="005423F5" w:rsidRDefault="005423F5" w:rsidP="00F50AC4">
      <w:pPr>
        <w:spacing w:line="400" w:lineRule="exact"/>
        <w:jc w:val="left"/>
        <w:rPr>
          <w:rFonts w:asciiTheme="minorEastAsia" w:hAnsiTheme="minorEastAsia"/>
          <w:sz w:val="24"/>
          <w:szCs w:val="24"/>
        </w:rPr>
      </w:pPr>
    </w:p>
    <w:p w14:paraId="7A954571" w14:textId="77777777" w:rsidR="005423F5" w:rsidRDefault="005423F5" w:rsidP="00F50AC4">
      <w:pPr>
        <w:spacing w:line="400" w:lineRule="exact"/>
        <w:jc w:val="left"/>
        <w:rPr>
          <w:rFonts w:asciiTheme="minorEastAsia" w:hAnsiTheme="minorEastAsia"/>
          <w:sz w:val="24"/>
          <w:szCs w:val="24"/>
        </w:rPr>
      </w:pPr>
    </w:p>
    <w:p w14:paraId="4B95EB1F" w14:textId="77777777" w:rsidR="005423F5" w:rsidRPr="00DB18D9" w:rsidRDefault="005423F5" w:rsidP="00F50AC4">
      <w:pPr>
        <w:spacing w:line="400" w:lineRule="exact"/>
        <w:jc w:val="left"/>
        <w:rPr>
          <w:rFonts w:asciiTheme="minorEastAsia" w:hAnsiTheme="minorEastAsia"/>
          <w:b/>
          <w:sz w:val="28"/>
          <w:szCs w:val="24"/>
        </w:rPr>
      </w:pPr>
    </w:p>
    <w:p w14:paraId="5169F3D4" w14:textId="77777777" w:rsidR="005423F5" w:rsidRPr="00DB18D9" w:rsidRDefault="00CC69FB" w:rsidP="00CC69FB">
      <w:pPr>
        <w:spacing w:line="400" w:lineRule="exact"/>
        <w:jc w:val="center"/>
        <w:rPr>
          <w:b/>
          <w:bCs/>
          <w:sz w:val="28"/>
        </w:rPr>
      </w:pPr>
      <w:r w:rsidRPr="00DB18D9">
        <w:rPr>
          <w:rFonts w:hint="eastAsia"/>
          <w:b/>
          <w:bCs/>
          <w:sz w:val="28"/>
        </w:rPr>
        <w:t>Translation</w:t>
      </w:r>
      <w:r w:rsidRPr="00DB18D9">
        <w:rPr>
          <w:b/>
          <w:bCs/>
          <w:sz w:val="28"/>
        </w:rPr>
        <w:t xml:space="preserve"> </w:t>
      </w:r>
      <w:r w:rsidRPr="00DB18D9">
        <w:rPr>
          <w:rFonts w:hint="eastAsia"/>
          <w:b/>
          <w:bCs/>
          <w:sz w:val="28"/>
        </w:rPr>
        <w:t>Report</w:t>
      </w:r>
      <w:r w:rsidRPr="00DB18D9">
        <w:rPr>
          <w:b/>
          <w:bCs/>
          <w:sz w:val="28"/>
        </w:rPr>
        <w:t xml:space="preserve"> </w:t>
      </w:r>
      <w:r w:rsidRPr="00DB18D9">
        <w:rPr>
          <w:rFonts w:hint="eastAsia"/>
          <w:b/>
          <w:bCs/>
          <w:sz w:val="28"/>
        </w:rPr>
        <w:t>o</w:t>
      </w:r>
      <w:r w:rsidRPr="00DB18D9">
        <w:rPr>
          <w:b/>
          <w:bCs/>
          <w:sz w:val="28"/>
        </w:rPr>
        <w:t xml:space="preserve">f </w:t>
      </w:r>
    </w:p>
    <w:p w14:paraId="68BBF79C" w14:textId="77777777" w:rsidR="00E83A3C" w:rsidRPr="00DB18D9" w:rsidRDefault="00CC69FB" w:rsidP="00CC69FB">
      <w:pPr>
        <w:spacing w:line="400" w:lineRule="exact"/>
        <w:jc w:val="center"/>
        <w:rPr>
          <w:rFonts w:asciiTheme="minorEastAsia" w:hAnsiTheme="minorEastAsia"/>
          <w:b/>
          <w:sz w:val="28"/>
          <w:szCs w:val="24"/>
        </w:rPr>
      </w:pPr>
      <w:r w:rsidRPr="00DB18D9">
        <w:rPr>
          <w:b/>
          <w:bCs/>
          <w:i/>
          <w:sz w:val="28"/>
        </w:rPr>
        <w:t>Digital Human</w:t>
      </w:r>
      <w:r w:rsidRPr="00DB18D9">
        <w:rPr>
          <w:rFonts w:hint="eastAsia"/>
          <w:b/>
          <w:bCs/>
          <w:i/>
          <w:sz w:val="28"/>
        </w:rPr>
        <w:t>--</w:t>
      </w:r>
      <w:r w:rsidRPr="00DB18D9">
        <w:rPr>
          <w:b/>
          <w:bCs/>
          <w:i/>
          <w:sz w:val="28"/>
        </w:rPr>
        <w:t>The Rise of Platforms and Marketplaces</w:t>
      </w:r>
    </w:p>
    <w:p w14:paraId="0E171595" w14:textId="77777777" w:rsidR="00E02650" w:rsidRPr="00573CA0" w:rsidRDefault="00E83A3C" w:rsidP="00E02650">
      <w:pPr>
        <w:spacing w:line="360" w:lineRule="auto"/>
        <w:ind w:firstLineChars="200" w:firstLine="642"/>
        <w:rPr>
          <w:sz w:val="24"/>
        </w:rPr>
      </w:pPr>
      <w:r w:rsidRPr="0009719F">
        <w:rPr>
          <w:rFonts w:ascii="Times New Roman" w:hAnsi="Times New Roman" w:cs="Times New Roman"/>
          <w:b/>
          <w:spacing w:val="20"/>
          <w:sz w:val="28"/>
          <w:szCs w:val="28"/>
        </w:rPr>
        <w:t>Abstract</w:t>
      </w:r>
      <w:r w:rsidRPr="00CA19AE">
        <w:rPr>
          <w:rFonts w:ascii="Times New Roman" w:hAnsi="Times New Roman" w:cs="Times New Roman" w:hint="eastAsia"/>
          <w:b/>
          <w:sz w:val="28"/>
          <w:szCs w:val="28"/>
        </w:rPr>
        <w:t xml:space="preserve">: </w:t>
      </w:r>
      <w:r w:rsidR="00F44A54" w:rsidRPr="0009719F">
        <w:rPr>
          <w:rFonts w:ascii="Times New Roman" w:hAnsi="Times New Roman" w:cs="Times New Roman"/>
          <w:spacing w:val="20"/>
          <w:sz w:val="24"/>
          <w:szCs w:val="24"/>
        </w:rPr>
        <w:t>This</w:t>
      </w:r>
      <w:r w:rsidR="00F44A54" w:rsidRPr="007304B3">
        <w:rPr>
          <w:rFonts w:ascii="Times New Roman" w:hAnsi="Times New Roman" w:cs="Times New Roman"/>
          <w:sz w:val="24"/>
          <w:szCs w:val="24"/>
        </w:rPr>
        <w:t xml:space="preserve"> </w:t>
      </w:r>
      <w:r w:rsidR="00A25AB3" w:rsidRPr="0009719F">
        <w:rPr>
          <w:rFonts w:ascii="Times New Roman" w:hAnsi="Times New Roman" w:cs="Times New Roman" w:hint="eastAsia"/>
          <w:spacing w:val="20"/>
          <w:sz w:val="24"/>
          <w:szCs w:val="24"/>
        </w:rPr>
        <w:t>thesis</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is</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a</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translation</w:t>
      </w:r>
      <w:r w:rsidR="00F44A54" w:rsidRPr="007304B3">
        <w:rPr>
          <w:rFonts w:ascii="Times New Roman" w:hAnsi="Times New Roman" w:cs="Times New Roman"/>
          <w:sz w:val="24"/>
          <w:szCs w:val="24"/>
        </w:rPr>
        <w:t xml:space="preserve"> </w:t>
      </w:r>
      <w:proofErr w:type="gramStart"/>
      <w:r w:rsidR="00F44A54" w:rsidRPr="0009719F">
        <w:rPr>
          <w:rFonts w:ascii="Times New Roman" w:hAnsi="Times New Roman" w:cs="Times New Roman"/>
          <w:spacing w:val="20"/>
          <w:sz w:val="24"/>
          <w:szCs w:val="24"/>
        </w:rPr>
        <w:t>report</w:t>
      </w:r>
      <w:r w:rsidR="00FA16C2">
        <w:rPr>
          <w:rFonts w:ascii="Times New Roman" w:hAnsi="Times New Roman" w:cs="Times New Roman" w:hint="eastAsia"/>
          <w:sz w:val="24"/>
          <w:szCs w:val="24"/>
        </w:rPr>
        <w:t>,</w:t>
      </w:r>
      <w:proofErr w:type="gramEnd"/>
      <w:r w:rsidR="00FA16C2">
        <w:rPr>
          <w:rFonts w:ascii="Times New Roman" w:hAnsi="Times New Roman" w:cs="Times New Roman" w:hint="eastAsia"/>
          <w:sz w:val="24"/>
          <w:szCs w:val="24"/>
        </w:rPr>
        <w:t xml:space="preserve"> </w:t>
      </w:r>
      <w:r w:rsidR="00F44A54" w:rsidRPr="0009719F">
        <w:rPr>
          <w:rFonts w:ascii="Times New Roman" w:hAnsi="Times New Roman" w:cs="Times New Roman"/>
          <w:spacing w:val="20"/>
          <w:sz w:val="24"/>
          <w:szCs w:val="24"/>
        </w:rPr>
        <w:t>the</w:t>
      </w:r>
      <w:r w:rsidR="00F44A54" w:rsidRPr="007304B3">
        <w:rPr>
          <w:rFonts w:ascii="Times New Roman" w:hAnsi="Times New Roman" w:cs="Times New Roman"/>
          <w:sz w:val="24"/>
          <w:szCs w:val="24"/>
        </w:rPr>
        <w:t xml:space="preserve"> </w:t>
      </w:r>
      <w:r w:rsidR="00EB286D" w:rsidRPr="0009719F">
        <w:rPr>
          <w:rFonts w:ascii="Times New Roman" w:hAnsi="Times New Roman" w:cs="Times New Roman" w:hint="eastAsia"/>
          <w:spacing w:val="20"/>
          <w:sz w:val="24"/>
          <w:szCs w:val="24"/>
        </w:rPr>
        <w:t>s</w:t>
      </w:r>
      <w:r w:rsidR="00EB286D" w:rsidRPr="0009719F">
        <w:rPr>
          <w:rFonts w:ascii="Times New Roman" w:hAnsi="Times New Roman" w:cs="Times New Roman"/>
          <w:spacing w:val="20"/>
          <w:sz w:val="24"/>
          <w:szCs w:val="24"/>
        </w:rPr>
        <w:t>ource</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text</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is</w:t>
      </w:r>
      <w:r w:rsidR="00E02650">
        <w:rPr>
          <w:rFonts w:ascii="Times New Roman" w:hAnsi="Times New Roman" w:cs="Times New Roman" w:hint="eastAsia"/>
          <w:spacing w:val="20"/>
          <w:sz w:val="24"/>
          <w:szCs w:val="24"/>
        </w:rPr>
        <w:t xml:space="preserve"> </w:t>
      </w:r>
      <w:r w:rsidR="00E02650" w:rsidRPr="00CC69FB">
        <w:rPr>
          <w:bCs/>
          <w:i/>
          <w:sz w:val="24"/>
        </w:rPr>
        <w:t>Digital Human: The Rise of Platforms and Marketplaces</w:t>
      </w:r>
      <w:r w:rsidR="00FA16C2">
        <w:rPr>
          <w:rFonts w:ascii="Times New Roman" w:hAnsi="Times New Roman" w:cs="Times New Roman" w:hint="eastAsia"/>
          <w:i/>
          <w:spacing w:val="20"/>
          <w:sz w:val="24"/>
          <w:szCs w:val="24"/>
        </w:rPr>
        <w:t>.</w:t>
      </w:r>
      <w:r w:rsidRPr="007304B3">
        <w:rPr>
          <w:rFonts w:ascii="Times New Roman" w:hAnsi="Times New Roman" w:cs="Times New Roman" w:hint="eastAsia"/>
          <w:sz w:val="24"/>
          <w:szCs w:val="24"/>
        </w:rPr>
        <w:t xml:space="preserve"> </w:t>
      </w:r>
      <w:r w:rsidR="00E02650" w:rsidRPr="00D835EC">
        <w:rPr>
          <w:sz w:val="24"/>
        </w:rPr>
        <w:t xml:space="preserve">The project of this report is </w:t>
      </w:r>
      <w:r w:rsidR="00E02650" w:rsidRPr="00573CA0">
        <w:rPr>
          <w:sz w:val="24"/>
        </w:rPr>
        <w:t>a popular financial technology</w:t>
      </w:r>
      <w:r w:rsidR="00E02650" w:rsidRPr="00D835EC">
        <w:rPr>
          <w:sz w:val="24"/>
        </w:rPr>
        <w:t xml:space="preserve"> book published by </w:t>
      </w:r>
      <w:proofErr w:type="spellStart"/>
      <w:r w:rsidR="00E02650" w:rsidRPr="00D835EC">
        <w:rPr>
          <w:sz w:val="24"/>
        </w:rPr>
        <w:t>Xiaoxiao</w:t>
      </w:r>
      <w:proofErr w:type="spellEnd"/>
      <w:r w:rsidR="00E02650" w:rsidRPr="00D835EC">
        <w:rPr>
          <w:sz w:val="24"/>
        </w:rPr>
        <w:t xml:space="preserve"> Publishing House. The original text is unpretentious and straightforward</w:t>
      </w:r>
      <w:r w:rsidR="0092756B">
        <w:rPr>
          <w:rFonts w:hint="eastAsia"/>
          <w:sz w:val="24"/>
        </w:rPr>
        <w:t xml:space="preserve">. </w:t>
      </w:r>
      <w:r w:rsidR="00E02650" w:rsidRPr="00E02650">
        <w:rPr>
          <w:i/>
          <w:sz w:val="24"/>
        </w:rPr>
        <w:t xml:space="preserve">Digital Human </w:t>
      </w:r>
      <w:r w:rsidR="00E02650" w:rsidRPr="00D835EC">
        <w:rPr>
          <w:sz w:val="24"/>
        </w:rPr>
        <w:t xml:space="preserve">mainly describes the continuous advancement of science and technology finance in human society and introduces the emerging technologies of the digital age of mankind. In this report, the </w:t>
      </w:r>
      <w:r w:rsidR="00E02650">
        <w:rPr>
          <w:sz w:val="24"/>
        </w:rPr>
        <w:t>translator</w:t>
      </w:r>
      <w:r w:rsidR="00E02650" w:rsidRPr="00D835EC">
        <w:rPr>
          <w:sz w:val="24"/>
        </w:rPr>
        <w:t xml:space="preserve"> translates the book's third chapter, </w:t>
      </w:r>
      <w:r w:rsidR="00E02650" w:rsidRPr="00D835EC">
        <w:rPr>
          <w:i/>
          <w:sz w:val="24"/>
        </w:rPr>
        <w:t>The Rise of Platforms and Marketplaces.</w:t>
      </w:r>
      <w:r w:rsidR="00E02650" w:rsidRPr="00573CA0">
        <w:rPr>
          <w:sz w:val="24"/>
        </w:rPr>
        <w:t xml:space="preserve"> The main content of this article is about the rise of platforms and marketplaces, building the new financial marketplaces,</w:t>
      </w:r>
      <w:r w:rsidR="00E02650" w:rsidRPr="00D835EC">
        <w:rPr>
          <w:b/>
          <w:sz w:val="24"/>
        </w:rPr>
        <w:t xml:space="preserve"> </w:t>
      </w:r>
      <w:r w:rsidR="00E02650" w:rsidRPr="00573CA0">
        <w:rPr>
          <w:sz w:val="24"/>
        </w:rPr>
        <w:t>the banking market</w:t>
      </w:r>
      <w:r w:rsidR="00E02650">
        <w:rPr>
          <w:rFonts w:hint="eastAsia"/>
          <w:sz w:val="24"/>
        </w:rPr>
        <w:t>place</w:t>
      </w:r>
      <w:r w:rsidR="00E02650" w:rsidRPr="00573CA0">
        <w:rPr>
          <w:sz w:val="24"/>
        </w:rPr>
        <w:t xml:space="preserve"> and the future business model.</w:t>
      </w:r>
    </w:p>
    <w:p w14:paraId="26A3BCE9" w14:textId="77777777" w:rsidR="00E02650" w:rsidRPr="00CC69FB" w:rsidRDefault="00EE65D9" w:rsidP="00E02650">
      <w:pPr>
        <w:spacing w:line="360" w:lineRule="auto"/>
        <w:ind w:firstLineChars="200" w:firstLine="480"/>
        <w:rPr>
          <w:sz w:val="24"/>
        </w:rPr>
      </w:pPr>
      <w:r>
        <w:rPr>
          <w:sz w:val="24"/>
        </w:rPr>
        <w:t xml:space="preserve">Since the integration of the global economy, with the gradual opening up of banks and various marketplaces, economic and cultural exchanges between countries have become more frequent. People pay close attention to the financial and banking market changes in various countries of the world. There are also emerging markets and emerging technologies in human society. This translation report has far-reaching implications and significant implications on the development of the global economy. This article attempts to further study the translation of financial professional vocabulary from the perspective of functional equivalence theory. The author makes a preliminary study and exploration of the translation characteristics and techniques of financial texts by means of the functional equivalence theory of American translation scholar Nida. And trying to solve the problems encountered in the translation of financial papers through these theories, the purpose is to explore some effective translation strategies and methods of financial texts, improve the author's translation practice ability, and it </w:t>
      </w:r>
      <w:proofErr w:type="gramStart"/>
      <w:r>
        <w:rPr>
          <w:sz w:val="24"/>
        </w:rPr>
        <w:t>can  provide</w:t>
      </w:r>
      <w:proofErr w:type="gramEnd"/>
      <w:r>
        <w:rPr>
          <w:sz w:val="24"/>
        </w:rPr>
        <w:t xml:space="preserve">  financial translation some ideas and suggestions through the translation analysis of the financial text, with extraordinary practical value.</w:t>
      </w:r>
    </w:p>
    <w:p w14:paraId="0EFD75F2" w14:textId="3C15948E" w:rsidR="00295D17" w:rsidRPr="007304B3" w:rsidRDefault="00EA596E" w:rsidP="0064217C">
      <w:pPr>
        <w:spacing w:line="400" w:lineRule="exact"/>
        <w:ind w:firstLineChars="200" w:firstLine="560"/>
        <w:rPr>
          <w:rFonts w:ascii="Times New Roman" w:hAnsi="Times New Roman" w:cs="Times New Roman"/>
          <w:sz w:val="24"/>
          <w:szCs w:val="24"/>
        </w:rPr>
      </w:pPr>
      <w:r w:rsidRPr="00EA596E">
        <w:rPr>
          <w:rFonts w:ascii="Times New Roman" w:hAnsi="Times New Roman" w:cs="Times New Roman"/>
          <w:spacing w:val="20"/>
          <w:sz w:val="24"/>
          <w:szCs w:val="24"/>
        </w:rPr>
        <w:t xml:space="preserve">This translation report is divided into five parts. First, an overview </w:t>
      </w:r>
      <w:r w:rsidRPr="00EA596E">
        <w:rPr>
          <w:rFonts w:ascii="Times New Roman" w:hAnsi="Times New Roman" w:cs="Times New Roman"/>
          <w:spacing w:val="20"/>
          <w:sz w:val="24"/>
          <w:szCs w:val="24"/>
        </w:rPr>
        <w:lastRenderedPageBreak/>
        <w:t>of the translation project, including project background, project procedure and values of the project. Second, preparation before translation, including the preparation of materials and tools. Third, analysis of the source text, including the source text bac</w:t>
      </w:r>
      <w:r>
        <w:rPr>
          <w:rFonts w:ascii="Times New Roman" w:hAnsi="Times New Roman" w:cs="Times New Roman"/>
          <w:spacing w:val="20"/>
          <w:sz w:val="24"/>
          <w:szCs w:val="24"/>
        </w:rPr>
        <w:t>kground and linguistic features</w:t>
      </w:r>
      <w:r w:rsidRPr="00EA596E">
        <w:rPr>
          <w:rFonts w:ascii="Times New Roman" w:hAnsi="Times New Roman" w:cs="Times New Roman"/>
          <w:spacing w:val="20"/>
          <w:sz w:val="24"/>
          <w:szCs w:val="24"/>
        </w:rPr>
        <w:t xml:space="preserve"> of the source text. Fourth, translation theories and translation methods, including examples of translation methods used in the translation process. Fifth, the translation summary, including the experience and lessons learned in the translation process.</w:t>
      </w:r>
      <w:r w:rsidRPr="00EA596E" w:rsidDel="00EA596E">
        <w:rPr>
          <w:rFonts w:ascii="Times New Roman" w:hAnsi="Times New Roman" w:cs="Times New Roman"/>
          <w:spacing w:val="20"/>
          <w:sz w:val="24"/>
          <w:szCs w:val="24"/>
        </w:rPr>
        <w:t xml:space="preserve"> </w:t>
      </w:r>
    </w:p>
    <w:p w14:paraId="2CA28594" w14:textId="15866AAB" w:rsidR="00295D17" w:rsidRPr="007304B3" w:rsidRDefault="00295D17" w:rsidP="00F50AC4">
      <w:pPr>
        <w:spacing w:line="400" w:lineRule="exact"/>
        <w:rPr>
          <w:rFonts w:ascii="Times New Roman" w:hAnsi="Times New Roman" w:cs="Times New Roman"/>
          <w:sz w:val="24"/>
          <w:szCs w:val="24"/>
        </w:rPr>
      </w:pPr>
      <w:r w:rsidRPr="0009719F">
        <w:rPr>
          <w:rFonts w:ascii="Times New Roman" w:hAnsi="Times New Roman" w:cs="Times New Roman"/>
          <w:b/>
          <w:spacing w:val="20"/>
          <w:sz w:val="28"/>
          <w:szCs w:val="28"/>
        </w:rPr>
        <w:t>Key</w:t>
      </w:r>
      <w:r w:rsidRPr="00CA19AE">
        <w:rPr>
          <w:rFonts w:ascii="Times New Roman" w:hAnsi="Times New Roman" w:cs="Times New Roman"/>
          <w:b/>
          <w:sz w:val="28"/>
          <w:szCs w:val="28"/>
        </w:rPr>
        <w:t xml:space="preserve"> </w:t>
      </w:r>
      <w:r w:rsidRPr="0009719F">
        <w:rPr>
          <w:rFonts w:ascii="Times New Roman" w:hAnsi="Times New Roman" w:cs="Times New Roman"/>
          <w:b/>
          <w:spacing w:val="20"/>
          <w:sz w:val="28"/>
          <w:szCs w:val="28"/>
        </w:rPr>
        <w:t>words</w:t>
      </w:r>
      <w:r w:rsidRPr="00CA19AE">
        <w:rPr>
          <w:rFonts w:ascii="Times New Roman" w:hAnsi="Times New Roman" w:cs="Times New Roman"/>
          <w:sz w:val="28"/>
          <w:szCs w:val="28"/>
        </w:rPr>
        <w: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report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economics</w:t>
      </w:r>
      <w:r w:rsidRPr="007304B3">
        <w:rPr>
          <w:rFonts w:ascii="Times New Roman" w:hAnsi="Times New Roman" w:cs="Times New Roman"/>
          <w:sz w:val="24"/>
          <w:szCs w:val="24"/>
        </w:rPr>
        <w:t>,</w:t>
      </w:r>
      <w:r w:rsidR="00EE65D9" w:rsidRPr="00EE65D9">
        <w:rPr>
          <w:sz w:val="24"/>
        </w:rPr>
        <w:t xml:space="preserve"> </w:t>
      </w:r>
      <w:r w:rsidR="00EE65D9">
        <w:rPr>
          <w:sz w:val="24"/>
        </w:rPr>
        <w:t>banks</w:t>
      </w:r>
      <w:r w:rsidR="00EE65D9">
        <w:rPr>
          <w:rFonts w:hint="eastAsia"/>
          <w:sz w:val="24"/>
        </w:rPr>
        <w:t>，</w:t>
      </w:r>
      <w:r w:rsidR="00EE65D9">
        <w:rPr>
          <w:sz w:val="24"/>
        </w:rPr>
        <w:t>emerging technologies</w:t>
      </w:r>
      <w:r w:rsidR="00EE65D9">
        <w:rPr>
          <w:rFonts w:hint="eastAsia"/>
          <w:sz w:val="24"/>
        </w:rPr>
        <w:t>，</w:t>
      </w:r>
      <w:r w:rsidRPr="007304B3">
        <w:rPr>
          <w:rFonts w:ascii="Times New Roman" w:hAnsi="Times New Roman" w:cs="Times New Roman"/>
          <w:sz w:val="24"/>
          <w:szCs w:val="24"/>
        </w:rPr>
        <w:t xml:space="preserve"> </w:t>
      </w:r>
      <w:r w:rsidR="0077225C" w:rsidRPr="0009719F">
        <w:rPr>
          <w:rFonts w:ascii="Times New Roman" w:hAnsi="Times New Roman" w:cs="Times New Roman"/>
          <w:spacing w:val="20"/>
          <w:sz w:val="24"/>
          <w:szCs w:val="24"/>
        </w:rPr>
        <w:t>translation</w:t>
      </w:r>
      <w:r w:rsidR="0077225C" w:rsidRPr="007304B3">
        <w:rPr>
          <w:rFonts w:ascii="Times New Roman" w:hAnsi="Times New Roman" w:cs="Times New Roman"/>
          <w:sz w:val="24"/>
          <w:szCs w:val="24"/>
        </w:rPr>
        <w:t xml:space="preserve"> </w:t>
      </w:r>
      <w:r w:rsidR="0077225C" w:rsidRPr="0009719F">
        <w:rPr>
          <w:rFonts w:ascii="Times New Roman" w:hAnsi="Times New Roman" w:cs="Times New Roman"/>
          <w:spacing w:val="20"/>
          <w:sz w:val="24"/>
          <w:szCs w:val="24"/>
        </w:rPr>
        <w:t>theor</w:t>
      </w:r>
      <w:r w:rsidR="0077225C" w:rsidRPr="0009719F">
        <w:rPr>
          <w:rFonts w:ascii="Times New Roman" w:hAnsi="Times New Roman" w:cs="Times New Roman" w:hint="eastAsia"/>
          <w:spacing w:val="20"/>
          <w:sz w:val="24"/>
          <w:szCs w:val="24"/>
        </w:rPr>
        <w:t>ies</w:t>
      </w:r>
      <w:r w:rsidR="0077225C" w:rsidRPr="007304B3">
        <w:rPr>
          <w:rFonts w:ascii="Times New Roman" w:hAnsi="Times New Roman" w:cs="Times New Roman"/>
          <w:sz w:val="24"/>
          <w:szCs w:val="24"/>
        </w:rPr>
        <w:t>,</w:t>
      </w:r>
      <w:r w:rsidR="0077225C"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p>
    <w:p w14:paraId="71EB4F3C" w14:textId="77777777" w:rsidR="00A85467" w:rsidRDefault="00A85467" w:rsidP="00F50AC4">
      <w:pPr>
        <w:spacing w:line="400" w:lineRule="exact"/>
        <w:jc w:val="center"/>
        <w:rPr>
          <w:rFonts w:ascii="Times New Roman" w:hAnsi="Times New Roman" w:cs="Times New Roman"/>
          <w:sz w:val="24"/>
          <w:szCs w:val="24"/>
        </w:rPr>
      </w:pPr>
    </w:p>
    <w:p w14:paraId="6B4BB425" w14:textId="77777777" w:rsidR="007D7F96" w:rsidRDefault="007D7F96" w:rsidP="00F50AC4">
      <w:pPr>
        <w:spacing w:line="400" w:lineRule="exact"/>
        <w:jc w:val="center"/>
        <w:rPr>
          <w:rFonts w:ascii="Times New Roman" w:hAnsi="Times New Roman" w:cs="Times New Roman"/>
          <w:sz w:val="24"/>
          <w:szCs w:val="24"/>
        </w:rPr>
      </w:pPr>
    </w:p>
    <w:p w14:paraId="524AD950" w14:textId="77777777" w:rsidR="00CC69FB" w:rsidRDefault="00CC69FB" w:rsidP="00F50AC4">
      <w:pPr>
        <w:spacing w:line="400" w:lineRule="exact"/>
        <w:jc w:val="center"/>
        <w:rPr>
          <w:rFonts w:ascii="Times New Roman" w:hAnsi="Times New Roman" w:cs="Times New Roman"/>
          <w:sz w:val="24"/>
          <w:szCs w:val="24"/>
        </w:rPr>
      </w:pPr>
    </w:p>
    <w:p w14:paraId="1C7FC53B" w14:textId="77777777" w:rsidR="00CC69FB" w:rsidRDefault="00CC69FB" w:rsidP="00F50AC4">
      <w:pPr>
        <w:spacing w:line="400" w:lineRule="exact"/>
        <w:jc w:val="center"/>
        <w:rPr>
          <w:rFonts w:ascii="Times New Roman" w:hAnsi="Times New Roman" w:cs="Times New Roman"/>
          <w:sz w:val="24"/>
          <w:szCs w:val="24"/>
        </w:rPr>
      </w:pPr>
    </w:p>
    <w:p w14:paraId="6CBE22E0" w14:textId="77777777" w:rsidR="00CC69FB" w:rsidRDefault="00CC69FB" w:rsidP="00F50AC4">
      <w:pPr>
        <w:spacing w:line="400" w:lineRule="exact"/>
        <w:jc w:val="center"/>
        <w:rPr>
          <w:rFonts w:ascii="Times New Roman" w:hAnsi="Times New Roman" w:cs="Times New Roman"/>
          <w:sz w:val="24"/>
          <w:szCs w:val="24"/>
        </w:rPr>
      </w:pPr>
    </w:p>
    <w:p w14:paraId="554CDF4A" w14:textId="77777777" w:rsidR="00CC69FB" w:rsidRDefault="00CC69FB" w:rsidP="00F50AC4">
      <w:pPr>
        <w:spacing w:line="400" w:lineRule="exact"/>
        <w:jc w:val="center"/>
        <w:rPr>
          <w:rFonts w:ascii="Times New Roman" w:hAnsi="Times New Roman" w:cs="Times New Roman"/>
          <w:sz w:val="24"/>
          <w:szCs w:val="24"/>
        </w:rPr>
      </w:pPr>
    </w:p>
    <w:p w14:paraId="011EF3BA" w14:textId="77777777" w:rsidR="00CC69FB" w:rsidRDefault="00CC69FB" w:rsidP="00F50AC4">
      <w:pPr>
        <w:spacing w:line="400" w:lineRule="exact"/>
        <w:jc w:val="center"/>
        <w:rPr>
          <w:rFonts w:ascii="Times New Roman" w:hAnsi="Times New Roman" w:cs="Times New Roman"/>
          <w:sz w:val="24"/>
          <w:szCs w:val="24"/>
        </w:rPr>
      </w:pPr>
    </w:p>
    <w:p w14:paraId="1B78D1E2" w14:textId="77777777" w:rsidR="00CC69FB" w:rsidRDefault="00CC69FB" w:rsidP="00F50AC4">
      <w:pPr>
        <w:spacing w:line="400" w:lineRule="exact"/>
        <w:jc w:val="center"/>
        <w:rPr>
          <w:rFonts w:ascii="Times New Roman" w:hAnsi="Times New Roman" w:cs="Times New Roman"/>
          <w:sz w:val="24"/>
          <w:szCs w:val="24"/>
        </w:rPr>
      </w:pPr>
    </w:p>
    <w:p w14:paraId="05187E22" w14:textId="77777777" w:rsidR="00CC69FB" w:rsidRDefault="00CC69FB" w:rsidP="00F50AC4">
      <w:pPr>
        <w:spacing w:line="400" w:lineRule="exact"/>
        <w:jc w:val="center"/>
        <w:rPr>
          <w:rFonts w:ascii="Times New Roman" w:hAnsi="Times New Roman" w:cs="Times New Roman"/>
          <w:sz w:val="24"/>
          <w:szCs w:val="24"/>
        </w:rPr>
      </w:pPr>
    </w:p>
    <w:p w14:paraId="17AB91B8" w14:textId="77777777" w:rsidR="00CC69FB" w:rsidRDefault="00CC69FB" w:rsidP="00F50AC4">
      <w:pPr>
        <w:spacing w:line="400" w:lineRule="exact"/>
        <w:jc w:val="center"/>
        <w:rPr>
          <w:rFonts w:ascii="Times New Roman" w:hAnsi="Times New Roman" w:cs="Times New Roman"/>
          <w:sz w:val="24"/>
          <w:szCs w:val="24"/>
        </w:rPr>
      </w:pPr>
    </w:p>
    <w:p w14:paraId="2C01F3E2" w14:textId="77777777" w:rsidR="00CC69FB" w:rsidRDefault="00CC69FB" w:rsidP="00F50AC4">
      <w:pPr>
        <w:spacing w:line="400" w:lineRule="exact"/>
        <w:jc w:val="center"/>
        <w:rPr>
          <w:rFonts w:ascii="Times New Roman" w:hAnsi="Times New Roman" w:cs="Times New Roman"/>
          <w:sz w:val="24"/>
          <w:szCs w:val="24"/>
        </w:rPr>
      </w:pPr>
    </w:p>
    <w:p w14:paraId="61F5F17D" w14:textId="77777777" w:rsidR="005423F5" w:rsidRDefault="005423F5" w:rsidP="00F50AC4">
      <w:pPr>
        <w:spacing w:line="400" w:lineRule="exact"/>
        <w:jc w:val="center"/>
        <w:rPr>
          <w:rFonts w:ascii="Times New Roman" w:hAnsi="Times New Roman" w:cs="Times New Roman"/>
          <w:sz w:val="24"/>
          <w:szCs w:val="24"/>
        </w:rPr>
      </w:pPr>
    </w:p>
    <w:p w14:paraId="333E3C70" w14:textId="77777777" w:rsidR="005423F5" w:rsidRDefault="005423F5" w:rsidP="00F50AC4">
      <w:pPr>
        <w:spacing w:line="400" w:lineRule="exact"/>
        <w:jc w:val="center"/>
        <w:rPr>
          <w:rFonts w:ascii="Times New Roman" w:hAnsi="Times New Roman" w:cs="Times New Roman"/>
          <w:sz w:val="24"/>
          <w:szCs w:val="24"/>
        </w:rPr>
      </w:pPr>
    </w:p>
    <w:p w14:paraId="75A165C2" w14:textId="77777777" w:rsidR="005423F5" w:rsidRDefault="005423F5" w:rsidP="00F50AC4">
      <w:pPr>
        <w:spacing w:line="400" w:lineRule="exact"/>
        <w:jc w:val="center"/>
        <w:rPr>
          <w:rFonts w:ascii="Times New Roman" w:hAnsi="Times New Roman" w:cs="Times New Roman"/>
          <w:sz w:val="24"/>
          <w:szCs w:val="24"/>
        </w:rPr>
      </w:pPr>
    </w:p>
    <w:p w14:paraId="4BC9B1D8" w14:textId="77777777" w:rsidR="005423F5" w:rsidRDefault="005423F5" w:rsidP="00F50AC4">
      <w:pPr>
        <w:spacing w:line="400" w:lineRule="exact"/>
        <w:jc w:val="center"/>
        <w:rPr>
          <w:rFonts w:ascii="Times New Roman" w:hAnsi="Times New Roman" w:cs="Times New Roman"/>
          <w:sz w:val="24"/>
          <w:szCs w:val="24"/>
        </w:rPr>
      </w:pPr>
    </w:p>
    <w:p w14:paraId="13B89ABE" w14:textId="77777777" w:rsidR="005423F5" w:rsidRDefault="005423F5" w:rsidP="00F50AC4">
      <w:pPr>
        <w:spacing w:line="400" w:lineRule="exact"/>
        <w:jc w:val="center"/>
        <w:rPr>
          <w:rFonts w:ascii="Times New Roman" w:hAnsi="Times New Roman" w:cs="Times New Roman"/>
          <w:sz w:val="24"/>
          <w:szCs w:val="24"/>
        </w:rPr>
      </w:pPr>
    </w:p>
    <w:p w14:paraId="2C151463" w14:textId="77777777" w:rsidR="005423F5" w:rsidRDefault="005423F5" w:rsidP="00F50AC4">
      <w:pPr>
        <w:spacing w:line="400" w:lineRule="exact"/>
        <w:jc w:val="center"/>
        <w:rPr>
          <w:rFonts w:ascii="Times New Roman" w:hAnsi="Times New Roman" w:cs="Times New Roman"/>
          <w:sz w:val="24"/>
          <w:szCs w:val="24"/>
        </w:rPr>
      </w:pPr>
    </w:p>
    <w:p w14:paraId="3FBBD7A2" w14:textId="77777777" w:rsidR="005423F5" w:rsidRDefault="005423F5" w:rsidP="00F50AC4">
      <w:pPr>
        <w:spacing w:line="400" w:lineRule="exact"/>
        <w:jc w:val="center"/>
        <w:rPr>
          <w:rFonts w:ascii="Times New Roman" w:hAnsi="Times New Roman" w:cs="Times New Roman"/>
          <w:sz w:val="24"/>
          <w:szCs w:val="24"/>
        </w:rPr>
      </w:pPr>
    </w:p>
    <w:p w14:paraId="244C2823" w14:textId="77777777" w:rsidR="005423F5" w:rsidRDefault="005423F5" w:rsidP="00F50AC4">
      <w:pPr>
        <w:spacing w:line="400" w:lineRule="exact"/>
        <w:jc w:val="center"/>
        <w:rPr>
          <w:rFonts w:ascii="Times New Roman" w:hAnsi="Times New Roman" w:cs="Times New Roman"/>
          <w:sz w:val="24"/>
          <w:szCs w:val="24"/>
        </w:rPr>
      </w:pPr>
    </w:p>
    <w:p w14:paraId="18AC88BB" w14:textId="77777777" w:rsidR="005423F5" w:rsidRDefault="005423F5" w:rsidP="00F50AC4">
      <w:pPr>
        <w:spacing w:line="400" w:lineRule="exact"/>
        <w:jc w:val="center"/>
        <w:rPr>
          <w:rFonts w:ascii="Times New Roman" w:hAnsi="Times New Roman" w:cs="Times New Roman"/>
          <w:sz w:val="24"/>
          <w:szCs w:val="24"/>
        </w:rPr>
      </w:pPr>
    </w:p>
    <w:p w14:paraId="2E062263" w14:textId="77777777" w:rsidR="005423F5" w:rsidRDefault="005423F5" w:rsidP="00F50AC4">
      <w:pPr>
        <w:spacing w:line="400" w:lineRule="exact"/>
        <w:jc w:val="center"/>
        <w:rPr>
          <w:rFonts w:ascii="Times New Roman" w:hAnsi="Times New Roman" w:cs="Times New Roman"/>
          <w:sz w:val="24"/>
          <w:szCs w:val="24"/>
        </w:rPr>
      </w:pPr>
    </w:p>
    <w:p w14:paraId="3C61E923" w14:textId="77777777" w:rsidR="005423F5" w:rsidRDefault="005423F5" w:rsidP="00F50AC4">
      <w:pPr>
        <w:spacing w:line="400" w:lineRule="exact"/>
        <w:jc w:val="center"/>
        <w:rPr>
          <w:rFonts w:ascii="Times New Roman" w:hAnsi="Times New Roman" w:cs="Times New Roman"/>
          <w:sz w:val="24"/>
          <w:szCs w:val="24"/>
        </w:rPr>
      </w:pPr>
    </w:p>
    <w:p w14:paraId="1339ADE6" w14:textId="77777777" w:rsidR="00CC69FB" w:rsidRDefault="00CC69FB" w:rsidP="00F50AC4">
      <w:pPr>
        <w:spacing w:line="400" w:lineRule="exact"/>
        <w:jc w:val="center"/>
        <w:rPr>
          <w:rFonts w:ascii="Times New Roman" w:hAnsi="Times New Roman" w:cs="Times New Roman"/>
          <w:sz w:val="24"/>
          <w:szCs w:val="24"/>
        </w:rPr>
      </w:pPr>
    </w:p>
    <w:p w14:paraId="26D0FD4A" w14:textId="77777777" w:rsidR="00CC69FB" w:rsidRDefault="00CC69FB" w:rsidP="00F50AC4">
      <w:pPr>
        <w:spacing w:line="400" w:lineRule="exact"/>
        <w:jc w:val="center"/>
        <w:rPr>
          <w:rFonts w:ascii="Times New Roman" w:hAnsi="Times New Roman" w:cs="Times New Roman"/>
          <w:sz w:val="24"/>
          <w:szCs w:val="24"/>
        </w:rPr>
      </w:pPr>
    </w:p>
    <w:bookmarkStart w:id="0" w:name="_Toc518058175" w:displacedByCustomXml="next"/>
    <w:sdt>
      <w:sdtPr>
        <w:rPr>
          <w:b w:val="0"/>
          <w:noProof w:val="0"/>
          <w:kern w:val="2"/>
          <w:sz w:val="21"/>
          <w:lang w:val="zh-CN"/>
        </w:rPr>
        <w:id w:val="1135601070"/>
        <w:docPartObj>
          <w:docPartGallery w:val="Table of Contents"/>
          <w:docPartUnique/>
        </w:docPartObj>
      </w:sdtPr>
      <w:sdtEndPr>
        <w:rPr>
          <w:bCs/>
        </w:rPr>
      </w:sdtEndPr>
      <w:sdtContent>
        <w:bookmarkStart w:id="1" w:name="_Toc518049266" w:displacedByCustomXml="prev"/>
        <w:p w14:paraId="72C4E237" w14:textId="77777777" w:rsidR="00C326F4" w:rsidRDefault="00243BFB">
          <w:pPr>
            <w:pStyle w:val="TOC1"/>
            <w:rPr>
              <w:rFonts w:ascii="Times New Roman" w:hAnsi="Times New Roman"/>
              <w:sz w:val="30"/>
              <w:szCs w:val="30"/>
            </w:rPr>
          </w:pPr>
          <w:r w:rsidRPr="0009719F">
            <w:rPr>
              <w:rFonts w:ascii="Times New Roman" w:hAnsi="Times New Roman"/>
              <w:sz w:val="30"/>
              <w:szCs w:val="30"/>
            </w:rPr>
            <w:t>Contents</w:t>
          </w:r>
          <w:bookmarkEnd w:id="0"/>
          <w:bookmarkEnd w:id="1"/>
        </w:p>
        <w:p w14:paraId="3AE988B2" w14:textId="77777777" w:rsidR="005D4CBA" w:rsidRDefault="00243BFB">
          <w:pPr>
            <w:pStyle w:val="TOC1"/>
            <w:rPr>
              <w:b w:val="0"/>
              <w:kern w:val="2"/>
              <w:sz w:val="21"/>
            </w:rPr>
          </w:pPr>
          <w:r>
            <w:rPr>
              <w:rFonts w:asciiTheme="majorHAnsi" w:eastAsia="Microsoft YaHei UI" w:hAnsiTheme="majorHAnsi" w:cstheme="majorBidi"/>
              <w:b w:val="0"/>
              <w:sz w:val="36"/>
              <w:szCs w:val="36"/>
              <w:lang w:eastAsia="ja-JP"/>
            </w:rPr>
            <w:fldChar w:fldCharType="begin"/>
          </w:r>
          <w:r>
            <w:instrText xml:space="preserve"> TOC \o "1-3" \h \z \u </w:instrText>
          </w:r>
          <w:r>
            <w:rPr>
              <w:rFonts w:asciiTheme="majorHAnsi" w:eastAsia="Microsoft YaHei UI" w:hAnsiTheme="majorHAnsi" w:cstheme="majorBidi"/>
              <w:b w:val="0"/>
              <w:sz w:val="36"/>
              <w:szCs w:val="36"/>
              <w:lang w:eastAsia="ja-JP"/>
            </w:rPr>
            <w:fldChar w:fldCharType="separate"/>
          </w:r>
          <w:hyperlink w:anchor="_Toc4779242" w:history="1">
            <w:r w:rsidR="005D4CBA" w:rsidRPr="005E6993">
              <w:rPr>
                <w:rStyle w:val="ac"/>
                <w:rFonts w:ascii="Times New Roman" w:hAnsi="Times New Roman" w:cs="Times New Roman"/>
              </w:rPr>
              <w:t>Introduction</w:t>
            </w:r>
            <w:r w:rsidR="005D4CBA">
              <w:rPr>
                <w:webHidden/>
              </w:rPr>
              <w:tab/>
            </w:r>
            <w:r w:rsidR="005D4CBA">
              <w:rPr>
                <w:webHidden/>
              </w:rPr>
              <w:fldChar w:fldCharType="begin"/>
            </w:r>
            <w:r w:rsidR="005D4CBA">
              <w:rPr>
                <w:webHidden/>
              </w:rPr>
              <w:instrText xml:space="preserve"> PAGEREF _Toc4779242 \h </w:instrText>
            </w:r>
            <w:r w:rsidR="005D4CBA">
              <w:rPr>
                <w:webHidden/>
              </w:rPr>
            </w:r>
            <w:r w:rsidR="005D4CBA">
              <w:rPr>
                <w:webHidden/>
              </w:rPr>
              <w:fldChar w:fldCharType="separate"/>
            </w:r>
            <w:r w:rsidR="005D4CBA">
              <w:rPr>
                <w:webHidden/>
              </w:rPr>
              <w:t>1</w:t>
            </w:r>
            <w:r w:rsidR="005D4CBA">
              <w:rPr>
                <w:webHidden/>
              </w:rPr>
              <w:fldChar w:fldCharType="end"/>
            </w:r>
          </w:hyperlink>
        </w:p>
        <w:p w14:paraId="2C2DF1CD" w14:textId="77777777" w:rsidR="005D4CBA" w:rsidRDefault="00905B80">
          <w:pPr>
            <w:pStyle w:val="TOC1"/>
            <w:rPr>
              <w:b w:val="0"/>
              <w:kern w:val="2"/>
              <w:sz w:val="21"/>
            </w:rPr>
          </w:pPr>
          <w:hyperlink w:anchor="_Toc4779243" w:history="1">
            <w:r w:rsidR="005D4CBA" w:rsidRPr="005E6993">
              <w:rPr>
                <w:rStyle w:val="ac"/>
                <w:rFonts w:ascii="Times New Roman" w:hAnsi="Times New Roman"/>
              </w:rPr>
              <w:t>Chapter</w:t>
            </w:r>
            <w:r w:rsidR="005D4CBA" w:rsidRPr="005E6993">
              <w:rPr>
                <w:rStyle w:val="ac"/>
              </w:rPr>
              <w:t xml:space="preserve"> </w:t>
            </w:r>
            <w:r w:rsidR="005D4CBA" w:rsidRPr="005E6993">
              <w:rPr>
                <w:rStyle w:val="ac"/>
                <w:rFonts w:ascii="Times New Roman" w:hAnsi="Times New Roman"/>
              </w:rPr>
              <w:t>One</w:t>
            </w:r>
            <w:r w:rsidR="005D4CBA" w:rsidRPr="005E6993">
              <w:rPr>
                <w:rStyle w:val="ac"/>
              </w:rPr>
              <w:t xml:space="preserve"> Description </w:t>
            </w:r>
            <w:r w:rsidR="005D4CBA" w:rsidRPr="005E6993">
              <w:rPr>
                <w:rStyle w:val="ac"/>
                <w:rFonts w:ascii="Times New Roman" w:hAnsi="Times New Roman"/>
              </w:rPr>
              <w:t>Of The Project</w:t>
            </w:r>
            <w:r w:rsidR="005D4CBA">
              <w:rPr>
                <w:webHidden/>
              </w:rPr>
              <w:tab/>
            </w:r>
            <w:r w:rsidR="005D4CBA">
              <w:rPr>
                <w:webHidden/>
              </w:rPr>
              <w:fldChar w:fldCharType="begin"/>
            </w:r>
            <w:r w:rsidR="005D4CBA">
              <w:rPr>
                <w:webHidden/>
              </w:rPr>
              <w:instrText xml:space="preserve"> PAGEREF _Toc4779243 \h </w:instrText>
            </w:r>
            <w:r w:rsidR="005D4CBA">
              <w:rPr>
                <w:webHidden/>
              </w:rPr>
            </w:r>
            <w:r w:rsidR="005D4CBA">
              <w:rPr>
                <w:webHidden/>
              </w:rPr>
              <w:fldChar w:fldCharType="separate"/>
            </w:r>
            <w:r w:rsidR="005D4CBA">
              <w:rPr>
                <w:webHidden/>
              </w:rPr>
              <w:t>2</w:t>
            </w:r>
            <w:r w:rsidR="005D4CBA">
              <w:rPr>
                <w:webHidden/>
              </w:rPr>
              <w:fldChar w:fldCharType="end"/>
            </w:r>
          </w:hyperlink>
        </w:p>
        <w:p w14:paraId="79A216D7" w14:textId="77777777" w:rsidR="005D4CBA" w:rsidRDefault="00905B80">
          <w:pPr>
            <w:pStyle w:val="TOC2"/>
            <w:tabs>
              <w:tab w:val="right" w:leader="dot" w:pos="8296"/>
            </w:tabs>
            <w:rPr>
              <w:noProof/>
              <w:kern w:val="2"/>
              <w:sz w:val="21"/>
            </w:rPr>
          </w:pPr>
          <w:hyperlink w:anchor="_Toc4779244" w:history="1">
            <w:r w:rsidR="005D4CBA" w:rsidRPr="005E6993">
              <w:rPr>
                <w:rStyle w:val="ac"/>
                <w:rFonts w:ascii="Times New Roman" w:hAnsi="Times New Roman" w:cs="Times New Roman"/>
                <w:noProof/>
              </w:rPr>
              <w:t>1.1 Project Background</w:t>
            </w:r>
            <w:r w:rsidR="005D4CBA">
              <w:rPr>
                <w:noProof/>
                <w:webHidden/>
              </w:rPr>
              <w:tab/>
            </w:r>
            <w:r w:rsidR="005D4CBA">
              <w:rPr>
                <w:noProof/>
                <w:webHidden/>
              </w:rPr>
              <w:fldChar w:fldCharType="begin"/>
            </w:r>
            <w:r w:rsidR="005D4CBA">
              <w:rPr>
                <w:noProof/>
                <w:webHidden/>
              </w:rPr>
              <w:instrText xml:space="preserve"> PAGEREF _Toc4779244 \h </w:instrText>
            </w:r>
            <w:r w:rsidR="005D4CBA">
              <w:rPr>
                <w:noProof/>
                <w:webHidden/>
              </w:rPr>
            </w:r>
            <w:r w:rsidR="005D4CBA">
              <w:rPr>
                <w:noProof/>
                <w:webHidden/>
              </w:rPr>
              <w:fldChar w:fldCharType="separate"/>
            </w:r>
            <w:r w:rsidR="005D4CBA">
              <w:rPr>
                <w:noProof/>
                <w:webHidden/>
              </w:rPr>
              <w:t>2</w:t>
            </w:r>
            <w:r w:rsidR="005D4CBA">
              <w:rPr>
                <w:noProof/>
                <w:webHidden/>
              </w:rPr>
              <w:fldChar w:fldCharType="end"/>
            </w:r>
          </w:hyperlink>
        </w:p>
        <w:p w14:paraId="5A534059" w14:textId="77777777" w:rsidR="005D4CBA" w:rsidRDefault="00905B80">
          <w:pPr>
            <w:pStyle w:val="TOC2"/>
            <w:tabs>
              <w:tab w:val="right" w:leader="dot" w:pos="8296"/>
            </w:tabs>
            <w:rPr>
              <w:noProof/>
              <w:kern w:val="2"/>
              <w:sz w:val="21"/>
            </w:rPr>
          </w:pPr>
          <w:hyperlink w:anchor="_Toc4779245" w:history="1">
            <w:r w:rsidR="005D4CBA" w:rsidRPr="005E6993">
              <w:rPr>
                <w:rStyle w:val="ac"/>
                <w:rFonts w:ascii="Times New Roman" w:hAnsi="Times New Roman" w:cs="Times New Roman"/>
                <w:noProof/>
              </w:rPr>
              <w:t>1.2 Project Procedure</w:t>
            </w:r>
            <w:r w:rsidR="005D4CBA">
              <w:rPr>
                <w:noProof/>
                <w:webHidden/>
              </w:rPr>
              <w:tab/>
            </w:r>
            <w:r w:rsidR="005D4CBA">
              <w:rPr>
                <w:noProof/>
                <w:webHidden/>
              </w:rPr>
              <w:fldChar w:fldCharType="begin"/>
            </w:r>
            <w:r w:rsidR="005D4CBA">
              <w:rPr>
                <w:noProof/>
                <w:webHidden/>
              </w:rPr>
              <w:instrText xml:space="preserve"> PAGEREF _Toc4779245 \h </w:instrText>
            </w:r>
            <w:r w:rsidR="005D4CBA">
              <w:rPr>
                <w:noProof/>
                <w:webHidden/>
              </w:rPr>
            </w:r>
            <w:r w:rsidR="005D4CBA">
              <w:rPr>
                <w:noProof/>
                <w:webHidden/>
              </w:rPr>
              <w:fldChar w:fldCharType="separate"/>
            </w:r>
            <w:r w:rsidR="005D4CBA">
              <w:rPr>
                <w:noProof/>
                <w:webHidden/>
              </w:rPr>
              <w:t>2</w:t>
            </w:r>
            <w:r w:rsidR="005D4CBA">
              <w:rPr>
                <w:noProof/>
                <w:webHidden/>
              </w:rPr>
              <w:fldChar w:fldCharType="end"/>
            </w:r>
          </w:hyperlink>
        </w:p>
        <w:p w14:paraId="46D8751E" w14:textId="77777777" w:rsidR="005D4CBA" w:rsidRDefault="00905B80">
          <w:pPr>
            <w:pStyle w:val="TOC2"/>
            <w:tabs>
              <w:tab w:val="right" w:leader="dot" w:pos="8296"/>
            </w:tabs>
            <w:rPr>
              <w:noProof/>
              <w:kern w:val="2"/>
              <w:sz w:val="21"/>
            </w:rPr>
          </w:pPr>
          <w:hyperlink w:anchor="_Toc4779246" w:history="1">
            <w:r w:rsidR="005D4CBA" w:rsidRPr="005E6993">
              <w:rPr>
                <w:rStyle w:val="ac"/>
                <w:rFonts w:ascii="Times New Roman" w:hAnsi="Times New Roman" w:cs="Times New Roman"/>
                <w:noProof/>
              </w:rPr>
              <w:t>1.3 Values of the Project</w:t>
            </w:r>
            <w:r w:rsidR="005D4CBA">
              <w:rPr>
                <w:noProof/>
                <w:webHidden/>
              </w:rPr>
              <w:tab/>
            </w:r>
            <w:r w:rsidR="005D4CBA">
              <w:rPr>
                <w:noProof/>
                <w:webHidden/>
              </w:rPr>
              <w:fldChar w:fldCharType="begin"/>
            </w:r>
            <w:r w:rsidR="005D4CBA">
              <w:rPr>
                <w:noProof/>
                <w:webHidden/>
              </w:rPr>
              <w:instrText xml:space="preserve"> PAGEREF _Toc4779246 \h </w:instrText>
            </w:r>
            <w:r w:rsidR="005D4CBA">
              <w:rPr>
                <w:noProof/>
                <w:webHidden/>
              </w:rPr>
            </w:r>
            <w:r w:rsidR="005D4CBA">
              <w:rPr>
                <w:noProof/>
                <w:webHidden/>
              </w:rPr>
              <w:fldChar w:fldCharType="separate"/>
            </w:r>
            <w:r w:rsidR="005D4CBA">
              <w:rPr>
                <w:noProof/>
                <w:webHidden/>
              </w:rPr>
              <w:t>2</w:t>
            </w:r>
            <w:r w:rsidR="005D4CBA">
              <w:rPr>
                <w:noProof/>
                <w:webHidden/>
              </w:rPr>
              <w:fldChar w:fldCharType="end"/>
            </w:r>
          </w:hyperlink>
        </w:p>
        <w:p w14:paraId="7911D11E" w14:textId="77777777" w:rsidR="005D4CBA" w:rsidRDefault="00905B80">
          <w:pPr>
            <w:pStyle w:val="TOC1"/>
            <w:rPr>
              <w:b w:val="0"/>
              <w:kern w:val="2"/>
              <w:sz w:val="21"/>
            </w:rPr>
          </w:pPr>
          <w:hyperlink w:anchor="_Toc4779247" w:history="1">
            <w:r w:rsidR="005D4CBA" w:rsidRPr="005E6993">
              <w:rPr>
                <w:rStyle w:val="ac"/>
                <w:rFonts w:ascii="Times New Roman" w:hAnsi="Times New Roman"/>
              </w:rPr>
              <w:t>Chapter</w:t>
            </w:r>
            <w:r w:rsidR="005D4CBA" w:rsidRPr="005E6993">
              <w:rPr>
                <w:rStyle w:val="ac"/>
              </w:rPr>
              <w:t xml:space="preserve"> </w:t>
            </w:r>
            <w:r w:rsidR="005D4CBA" w:rsidRPr="005E6993">
              <w:rPr>
                <w:rStyle w:val="ac"/>
                <w:rFonts w:ascii="Times New Roman" w:hAnsi="Times New Roman"/>
              </w:rPr>
              <w:t>Two</w:t>
            </w:r>
            <w:r w:rsidR="005D4CBA" w:rsidRPr="005E6993">
              <w:rPr>
                <w:rStyle w:val="ac"/>
              </w:rPr>
              <w:t xml:space="preserve"> </w:t>
            </w:r>
            <w:r w:rsidR="005D4CBA" w:rsidRPr="005E6993">
              <w:rPr>
                <w:rStyle w:val="ac"/>
                <w:rFonts w:ascii="Times New Roman" w:hAnsi="Times New Roman"/>
              </w:rPr>
              <w:t>Preparation</w:t>
            </w:r>
            <w:r w:rsidR="005D4CBA" w:rsidRPr="005E6993">
              <w:rPr>
                <w:rStyle w:val="ac"/>
              </w:rPr>
              <w:t xml:space="preserve"> </w:t>
            </w:r>
            <w:r w:rsidR="005D4CBA" w:rsidRPr="005E6993">
              <w:rPr>
                <w:rStyle w:val="ac"/>
                <w:rFonts w:ascii="Times New Roman" w:hAnsi="Times New Roman"/>
              </w:rPr>
              <w:t>before</w:t>
            </w:r>
            <w:r w:rsidR="005D4CBA" w:rsidRPr="005E6993">
              <w:rPr>
                <w:rStyle w:val="ac"/>
              </w:rPr>
              <w:t xml:space="preserve"> </w:t>
            </w:r>
            <w:r w:rsidR="005D4CBA" w:rsidRPr="005E6993">
              <w:rPr>
                <w:rStyle w:val="ac"/>
                <w:rFonts w:ascii="Times New Roman" w:hAnsi="Times New Roman"/>
              </w:rPr>
              <w:t>Translation</w:t>
            </w:r>
            <w:r w:rsidR="005D4CBA">
              <w:rPr>
                <w:webHidden/>
              </w:rPr>
              <w:tab/>
            </w:r>
            <w:r w:rsidR="005D4CBA">
              <w:rPr>
                <w:webHidden/>
              </w:rPr>
              <w:fldChar w:fldCharType="begin"/>
            </w:r>
            <w:r w:rsidR="005D4CBA">
              <w:rPr>
                <w:webHidden/>
              </w:rPr>
              <w:instrText xml:space="preserve"> PAGEREF _Toc4779247 \h </w:instrText>
            </w:r>
            <w:r w:rsidR="005D4CBA">
              <w:rPr>
                <w:webHidden/>
              </w:rPr>
            </w:r>
            <w:r w:rsidR="005D4CBA">
              <w:rPr>
                <w:webHidden/>
              </w:rPr>
              <w:fldChar w:fldCharType="separate"/>
            </w:r>
            <w:r w:rsidR="005D4CBA">
              <w:rPr>
                <w:webHidden/>
              </w:rPr>
              <w:t>3</w:t>
            </w:r>
            <w:r w:rsidR="005D4CBA">
              <w:rPr>
                <w:webHidden/>
              </w:rPr>
              <w:fldChar w:fldCharType="end"/>
            </w:r>
          </w:hyperlink>
        </w:p>
        <w:p w14:paraId="3B906834" w14:textId="77777777" w:rsidR="005D4CBA" w:rsidRDefault="00905B80">
          <w:pPr>
            <w:pStyle w:val="TOC2"/>
            <w:tabs>
              <w:tab w:val="right" w:leader="dot" w:pos="8296"/>
            </w:tabs>
            <w:rPr>
              <w:noProof/>
              <w:kern w:val="2"/>
              <w:sz w:val="21"/>
            </w:rPr>
          </w:pPr>
          <w:hyperlink w:anchor="_Toc4779248" w:history="1">
            <w:r w:rsidR="005D4CBA" w:rsidRPr="005E6993">
              <w:rPr>
                <w:rStyle w:val="ac"/>
                <w:rFonts w:ascii="Times New Roman" w:hAnsi="Times New Roman" w:cs="Times New Roman"/>
                <w:noProof/>
              </w:rPr>
              <w:t>2.1 Preparing materials and tools</w:t>
            </w:r>
            <w:r w:rsidR="005D4CBA">
              <w:rPr>
                <w:noProof/>
                <w:webHidden/>
              </w:rPr>
              <w:tab/>
            </w:r>
            <w:r w:rsidR="005D4CBA">
              <w:rPr>
                <w:noProof/>
                <w:webHidden/>
              </w:rPr>
              <w:fldChar w:fldCharType="begin"/>
            </w:r>
            <w:r w:rsidR="005D4CBA">
              <w:rPr>
                <w:noProof/>
                <w:webHidden/>
              </w:rPr>
              <w:instrText xml:space="preserve"> PAGEREF _Toc4779248 \h </w:instrText>
            </w:r>
            <w:r w:rsidR="005D4CBA">
              <w:rPr>
                <w:noProof/>
                <w:webHidden/>
              </w:rPr>
            </w:r>
            <w:r w:rsidR="005D4CBA">
              <w:rPr>
                <w:noProof/>
                <w:webHidden/>
              </w:rPr>
              <w:fldChar w:fldCharType="separate"/>
            </w:r>
            <w:r w:rsidR="005D4CBA">
              <w:rPr>
                <w:noProof/>
                <w:webHidden/>
              </w:rPr>
              <w:t>3</w:t>
            </w:r>
            <w:r w:rsidR="005D4CBA">
              <w:rPr>
                <w:noProof/>
                <w:webHidden/>
              </w:rPr>
              <w:fldChar w:fldCharType="end"/>
            </w:r>
          </w:hyperlink>
        </w:p>
        <w:p w14:paraId="7D23FCD7" w14:textId="77777777" w:rsidR="005D4CBA" w:rsidRDefault="00905B80">
          <w:pPr>
            <w:pStyle w:val="TOC1"/>
            <w:rPr>
              <w:b w:val="0"/>
              <w:kern w:val="2"/>
              <w:sz w:val="21"/>
            </w:rPr>
          </w:pPr>
          <w:hyperlink w:anchor="_Toc4779250" w:history="1">
            <w:r w:rsidR="005D4CBA" w:rsidRPr="005E6993">
              <w:rPr>
                <w:rStyle w:val="ac"/>
                <w:rFonts w:ascii="Times New Roman" w:hAnsi="Times New Roman"/>
              </w:rPr>
              <w:t>Chapter</w:t>
            </w:r>
            <w:r w:rsidR="005D4CBA" w:rsidRPr="005E6993">
              <w:rPr>
                <w:rStyle w:val="ac"/>
              </w:rPr>
              <w:t xml:space="preserve"> Three </w:t>
            </w:r>
            <w:r w:rsidR="005D4CBA" w:rsidRPr="005E6993">
              <w:rPr>
                <w:rStyle w:val="ac"/>
                <w:rFonts w:ascii="Times New Roman" w:hAnsi="Times New Roman" w:cs="Times New Roman"/>
              </w:rPr>
              <w:t>Analysis of The Source Text</w:t>
            </w:r>
            <w:r w:rsidR="005D4CBA">
              <w:rPr>
                <w:webHidden/>
              </w:rPr>
              <w:tab/>
            </w:r>
            <w:r w:rsidR="005D4CBA">
              <w:rPr>
                <w:webHidden/>
              </w:rPr>
              <w:fldChar w:fldCharType="begin"/>
            </w:r>
            <w:r w:rsidR="005D4CBA">
              <w:rPr>
                <w:webHidden/>
              </w:rPr>
              <w:instrText xml:space="preserve"> PAGEREF _Toc4779250 \h </w:instrText>
            </w:r>
            <w:r w:rsidR="005D4CBA">
              <w:rPr>
                <w:webHidden/>
              </w:rPr>
            </w:r>
            <w:r w:rsidR="005D4CBA">
              <w:rPr>
                <w:webHidden/>
              </w:rPr>
              <w:fldChar w:fldCharType="separate"/>
            </w:r>
            <w:r w:rsidR="005D4CBA">
              <w:rPr>
                <w:webHidden/>
              </w:rPr>
              <w:t>4</w:t>
            </w:r>
            <w:r w:rsidR="005D4CBA">
              <w:rPr>
                <w:webHidden/>
              </w:rPr>
              <w:fldChar w:fldCharType="end"/>
            </w:r>
          </w:hyperlink>
        </w:p>
        <w:p w14:paraId="68A7C774" w14:textId="77777777" w:rsidR="005D4CBA" w:rsidRDefault="00905B80">
          <w:pPr>
            <w:pStyle w:val="TOC2"/>
            <w:tabs>
              <w:tab w:val="right" w:leader="dot" w:pos="8296"/>
            </w:tabs>
            <w:rPr>
              <w:noProof/>
              <w:kern w:val="2"/>
              <w:sz w:val="21"/>
            </w:rPr>
          </w:pPr>
          <w:hyperlink w:anchor="_Toc4779251" w:history="1">
            <w:r w:rsidR="005D4CBA" w:rsidRPr="005E6993">
              <w:rPr>
                <w:rStyle w:val="ac"/>
                <w:noProof/>
              </w:rPr>
              <w:t>3.1 The Source Text Background</w:t>
            </w:r>
            <w:r w:rsidR="005D4CBA">
              <w:rPr>
                <w:noProof/>
                <w:webHidden/>
              </w:rPr>
              <w:tab/>
            </w:r>
            <w:r w:rsidR="005D4CBA">
              <w:rPr>
                <w:noProof/>
                <w:webHidden/>
              </w:rPr>
              <w:fldChar w:fldCharType="begin"/>
            </w:r>
            <w:r w:rsidR="005D4CBA">
              <w:rPr>
                <w:noProof/>
                <w:webHidden/>
              </w:rPr>
              <w:instrText xml:space="preserve"> PAGEREF _Toc4779251 \h </w:instrText>
            </w:r>
            <w:r w:rsidR="005D4CBA">
              <w:rPr>
                <w:noProof/>
                <w:webHidden/>
              </w:rPr>
            </w:r>
            <w:r w:rsidR="005D4CBA">
              <w:rPr>
                <w:noProof/>
                <w:webHidden/>
              </w:rPr>
              <w:fldChar w:fldCharType="separate"/>
            </w:r>
            <w:r w:rsidR="005D4CBA">
              <w:rPr>
                <w:noProof/>
                <w:webHidden/>
              </w:rPr>
              <w:t>4</w:t>
            </w:r>
            <w:r w:rsidR="005D4CBA">
              <w:rPr>
                <w:noProof/>
                <w:webHidden/>
              </w:rPr>
              <w:fldChar w:fldCharType="end"/>
            </w:r>
          </w:hyperlink>
        </w:p>
        <w:p w14:paraId="079B9705" w14:textId="77777777" w:rsidR="005D4CBA" w:rsidRDefault="00905B80">
          <w:pPr>
            <w:pStyle w:val="TOC2"/>
            <w:tabs>
              <w:tab w:val="right" w:leader="dot" w:pos="8296"/>
            </w:tabs>
            <w:rPr>
              <w:noProof/>
              <w:kern w:val="2"/>
              <w:sz w:val="21"/>
            </w:rPr>
          </w:pPr>
          <w:hyperlink w:anchor="_Toc4779252" w:history="1">
            <w:r w:rsidR="005D4CBA" w:rsidRPr="005E6993">
              <w:rPr>
                <w:rStyle w:val="ac"/>
                <w:noProof/>
              </w:rPr>
              <w:t>3.2 Linguistic Features of the Source Text</w:t>
            </w:r>
            <w:r w:rsidR="005D4CBA">
              <w:rPr>
                <w:noProof/>
                <w:webHidden/>
              </w:rPr>
              <w:tab/>
            </w:r>
            <w:r w:rsidR="005D4CBA">
              <w:rPr>
                <w:noProof/>
                <w:webHidden/>
              </w:rPr>
              <w:fldChar w:fldCharType="begin"/>
            </w:r>
            <w:r w:rsidR="005D4CBA">
              <w:rPr>
                <w:noProof/>
                <w:webHidden/>
              </w:rPr>
              <w:instrText xml:space="preserve"> PAGEREF _Toc4779252 \h </w:instrText>
            </w:r>
            <w:r w:rsidR="005D4CBA">
              <w:rPr>
                <w:noProof/>
                <w:webHidden/>
              </w:rPr>
            </w:r>
            <w:r w:rsidR="005D4CBA">
              <w:rPr>
                <w:noProof/>
                <w:webHidden/>
              </w:rPr>
              <w:fldChar w:fldCharType="separate"/>
            </w:r>
            <w:r w:rsidR="005D4CBA">
              <w:rPr>
                <w:noProof/>
                <w:webHidden/>
              </w:rPr>
              <w:t>4</w:t>
            </w:r>
            <w:r w:rsidR="005D4CBA">
              <w:rPr>
                <w:noProof/>
                <w:webHidden/>
              </w:rPr>
              <w:fldChar w:fldCharType="end"/>
            </w:r>
          </w:hyperlink>
        </w:p>
        <w:p w14:paraId="76FD412D" w14:textId="77777777" w:rsidR="005D4CBA" w:rsidRDefault="00905B80">
          <w:pPr>
            <w:pStyle w:val="TOC1"/>
            <w:rPr>
              <w:b w:val="0"/>
              <w:kern w:val="2"/>
              <w:sz w:val="21"/>
            </w:rPr>
          </w:pPr>
          <w:hyperlink w:anchor="_Toc4779253" w:history="1">
            <w:r w:rsidR="005D4CBA" w:rsidRPr="005E6993">
              <w:rPr>
                <w:rStyle w:val="ac"/>
                <w:rFonts w:ascii="Times New Roman" w:hAnsi="Times New Roman" w:cs="Times New Roman"/>
              </w:rPr>
              <w:t>Chapter Four Translation Theories and Translation Methods</w:t>
            </w:r>
            <w:r w:rsidR="005D4CBA">
              <w:rPr>
                <w:webHidden/>
              </w:rPr>
              <w:tab/>
            </w:r>
            <w:r w:rsidR="005D4CBA">
              <w:rPr>
                <w:webHidden/>
              </w:rPr>
              <w:fldChar w:fldCharType="begin"/>
            </w:r>
            <w:r w:rsidR="005D4CBA">
              <w:rPr>
                <w:webHidden/>
              </w:rPr>
              <w:instrText xml:space="preserve"> PAGEREF _Toc4779253 \h </w:instrText>
            </w:r>
            <w:r w:rsidR="005D4CBA">
              <w:rPr>
                <w:webHidden/>
              </w:rPr>
            </w:r>
            <w:r w:rsidR="005D4CBA">
              <w:rPr>
                <w:webHidden/>
              </w:rPr>
              <w:fldChar w:fldCharType="separate"/>
            </w:r>
            <w:r w:rsidR="005D4CBA">
              <w:rPr>
                <w:webHidden/>
              </w:rPr>
              <w:t>6</w:t>
            </w:r>
            <w:r w:rsidR="005D4CBA">
              <w:rPr>
                <w:webHidden/>
              </w:rPr>
              <w:fldChar w:fldCharType="end"/>
            </w:r>
          </w:hyperlink>
        </w:p>
        <w:p w14:paraId="6CBA5B8C" w14:textId="77777777" w:rsidR="005D4CBA" w:rsidRDefault="00905B80">
          <w:pPr>
            <w:pStyle w:val="TOC2"/>
            <w:tabs>
              <w:tab w:val="right" w:leader="dot" w:pos="8296"/>
            </w:tabs>
            <w:rPr>
              <w:noProof/>
              <w:kern w:val="2"/>
              <w:sz w:val="21"/>
            </w:rPr>
          </w:pPr>
          <w:hyperlink w:anchor="_Toc4779254" w:history="1">
            <w:r w:rsidR="005D4CBA" w:rsidRPr="005E6993">
              <w:rPr>
                <w:rStyle w:val="ac"/>
                <w:rFonts w:ascii="Times New Roman" w:hAnsi="Times New Roman" w:cs="Times New Roman"/>
                <w:noProof/>
              </w:rPr>
              <w:t>4.1 Translation Theories</w:t>
            </w:r>
            <w:r w:rsidR="005D4CBA">
              <w:rPr>
                <w:noProof/>
                <w:webHidden/>
              </w:rPr>
              <w:tab/>
            </w:r>
            <w:r w:rsidR="005D4CBA">
              <w:rPr>
                <w:noProof/>
                <w:webHidden/>
              </w:rPr>
              <w:fldChar w:fldCharType="begin"/>
            </w:r>
            <w:r w:rsidR="005D4CBA">
              <w:rPr>
                <w:noProof/>
                <w:webHidden/>
              </w:rPr>
              <w:instrText xml:space="preserve"> PAGEREF _Toc4779254 \h </w:instrText>
            </w:r>
            <w:r w:rsidR="005D4CBA">
              <w:rPr>
                <w:noProof/>
                <w:webHidden/>
              </w:rPr>
            </w:r>
            <w:r w:rsidR="005D4CBA">
              <w:rPr>
                <w:noProof/>
                <w:webHidden/>
              </w:rPr>
              <w:fldChar w:fldCharType="separate"/>
            </w:r>
            <w:r w:rsidR="005D4CBA">
              <w:rPr>
                <w:noProof/>
                <w:webHidden/>
              </w:rPr>
              <w:t>6</w:t>
            </w:r>
            <w:r w:rsidR="005D4CBA">
              <w:rPr>
                <w:noProof/>
                <w:webHidden/>
              </w:rPr>
              <w:fldChar w:fldCharType="end"/>
            </w:r>
          </w:hyperlink>
        </w:p>
        <w:p w14:paraId="445701F8" w14:textId="77777777" w:rsidR="005D4CBA" w:rsidRDefault="00905B80">
          <w:pPr>
            <w:pStyle w:val="TOC2"/>
            <w:tabs>
              <w:tab w:val="right" w:leader="dot" w:pos="8296"/>
            </w:tabs>
            <w:rPr>
              <w:noProof/>
              <w:kern w:val="2"/>
              <w:sz w:val="21"/>
            </w:rPr>
          </w:pPr>
          <w:hyperlink w:anchor="_Toc4779255" w:history="1">
            <w:r w:rsidR="005D4CBA" w:rsidRPr="005E6993">
              <w:rPr>
                <w:rStyle w:val="ac"/>
                <w:rFonts w:ascii="Times New Roman" w:hAnsi="Times New Roman" w:cs="Times New Roman"/>
                <w:noProof/>
              </w:rPr>
              <w:t>4.2 Translation Methods</w:t>
            </w:r>
            <w:r w:rsidR="005D4CBA">
              <w:rPr>
                <w:noProof/>
                <w:webHidden/>
              </w:rPr>
              <w:tab/>
            </w:r>
            <w:r w:rsidR="005D4CBA">
              <w:rPr>
                <w:noProof/>
                <w:webHidden/>
              </w:rPr>
              <w:fldChar w:fldCharType="begin"/>
            </w:r>
            <w:r w:rsidR="005D4CBA">
              <w:rPr>
                <w:noProof/>
                <w:webHidden/>
              </w:rPr>
              <w:instrText xml:space="preserve"> PAGEREF _Toc4779255 \h </w:instrText>
            </w:r>
            <w:r w:rsidR="005D4CBA">
              <w:rPr>
                <w:noProof/>
                <w:webHidden/>
              </w:rPr>
            </w:r>
            <w:r w:rsidR="005D4CBA">
              <w:rPr>
                <w:noProof/>
                <w:webHidden/>
              </w:rPr>
              <w:fldChar w:fldCharType="separate"/>
            </w:r>
            <w:r w:rsidR="005D4CBA">
              <w:rPr>
                <w:noProof/>
                <w:webHidden/>
              </w:rPr>
              <w:t>7</w:t>
            </w:r>
            <w:r w:rsidR="005D4CBA">
              <w:rPr>
                <w:noProof/>
                <w:webHidden/>
              </w:rPr>
              <w:fldChar w:fldCharType="end"/>
            </w:r>
          </w:hyperlink>
        </w:p>
        <w:p w14:paraId="58F36786" w14:textId="77777777" w:rsidR="005D4CBA" w:rsidRDefault="00905B80">
          <w:pPr>
            <w:pStyle w:val="TOC3"/>
            <w:tabs>
              <w:tab w:val="right" w:leader="dot" w:pos="8296"/>
            </w:tabs>
            <w:rPr>
              <w:noProof/>
              <w:kern w:val="2"/>
              <w:sz w:val="21"/>
            </w:rPr>
          </w:pPr>
          <w:hyperlink w:anchor="_Toc4779256" w:history="1">
            <w:r w:rsidR="005D4CBA" w:rsidRPr="005E6993">
              <w:rPr>
                <w:rStyle w:val="ac"/>
                <w:rFonts w:ascii="Times New Roman" w:hAnsi="Times New Roman" w:cs="Times New Roman"/>
                <w:noProof/>
              </w:rPr>
              <w:t>4.2.1 Liberal Translation</w:t>
            </w:r>
            <w:r w:rsidR="005D4CBA">
              <w:rPr>
                <w:noProof/>
                <w:webHidden/>
              </w:rPr>
              <w:tab/>
            </w:r>
            <w:r w:rsidR="005D4CBA">
              <w:rPr>
                <w:noProof/>
                <w:webHidden/>
              </w:rPr>
              <w:fldChar w:fldCharType="begin"/>
            </w:r>
            <w:r w:rsidR="005D4CBA">
              <w:rPr>
                <w:noProof/>
                <w:webHidden/>
              </w:rPr>
              <w:instrText xml:space="preserve"> PAGEREF _Toc4779256 \h </w:instrText>
            </w:r>
            <w:r w:rsidR="005D4CBA">
              <w:rPr>
                <w:noProof/>
                <w:webHidden/>
              </w:rPr>
            </w:r>
            <w:r w:rsidR="005D4CBA">
              <w:rPr>
                <w:noProof/>
                <w:webHidden/>
              </w:rPr>
              <w:fldChar w:fldCharType="separate"/>
            </w:r>
            <w:r w:rsidR="005D4CBA">
              <w:rPr>
                <w:noProof/>
                <w:webHidden/>
              </w:rPr>
              <w:t>8</w:t>
            </w:r>
            <w:r w:rsidR="005D4CBA">
              <w:rPr>
                <w:noProof/>
                <w:webHidden/>
              </w:rPr>
              <w:fldChar w:fldCharType="end"/>
            </w:r>
          </w:hyperlink>
        </w:p>
        <w:p w14:paraId="0CD7771E" w14:textId="77777777" w:rsidR="005D4CBA" w:rsidRDefault="00905B80">
          <w:pPr>
            <w:pStyle w:val="TOC3"/>
            <w:tabs>
              <w:tab w:val="right" w:leader="dot" w:pos="8296"/>
            </w:tabs>
            <w:rPr>
              <w:noProof/>
              <w:kern w:val="2"/>
              <w:sz w:val="21"/>
            </w:rPr>
          </w:pPr>
          <w:hyperlink w:anchor="_Toc4779257" w:history="1">
            <w:r w:rsidR="005D4CBA" w:rsidRPr="005E6993">
              <w:rPr>
                <w:rStyle w:val="ac"/>
                <w:rFonts w:ascii="Times New Roman" w:hAnsi="Times New Roman" w:cs="Times New Roman"/>
                <w:noProof/>
              </w:rPr>
              <w:t xml:space="preserve">4.2.2 </w:t>
            </w:r>
            <w:r w:rsidR="005D4CBA" w:rsidRPr="005E6993">
              <w:rPr>
                <w:rStyle w:val="ac"/>
                <w:noProof/>
              </w:rPr>
              <w:t>Amplification</w:t>
            </w:r>
            <w:r w:rsidR="005D4CBA">
              <w:rPr>
                <w:noProof/>
                <w:webHidden/>
              </w:rPr>
              <w:tab/>
            </w:r>
            <w:r w:rsidR="005D4CBA">
              <w:rPr>
                <w:noProof/>
                <w:webHidden/>
              </w:rPr>
              <w:fldChar w:fldCharType="begin"/>
            </w:r>
            <w:r w:rsidR="005D4CBA">
              <w:rPr>
                <w:noProof/>
                <w:webHidden/>
              </w:rPr>
              <w:instrText xml:space="preserve"> PAGEREF _Toc4779257 \h </w:instrText>
            </w:r>
            <w:r w:rsidR="005D4CBA">
              <w:rPr>
                <w:noProof/>
                <w:webHidden/>
              </w:rPr>
            </w:r>
            <w:r w:rsidR="005D4CBA">
              <w:rPr>
                <w:noProof/>
                <w:webHidden/>
              </w:rPr>
              <w:fldChar w:fldCharType="separate"/>
            </w:r>
            <w:r w:rsidR="005D4CBA">
              <w:rPr>
                <w:noProof/>
                <w:webHidden/>
              </w:rPr>
              <w:t>9</w:t>
            </w:r>
            <w:r w:rsidR="005D4CBA">
              <w:rPr>
                <w:noProof/>
                <w:webHidden/>
              </w:rPr>
              <w:fldChar w:fldCharType="end"/>
            </w:r>
          </w:hyperlink>
        </w:p>
        <w:p w14:paraId="71E16A1C" w14:textId="77777777" w:rsidR="005D4CBA" w:rsidRDefault="00905B80">
          <w:pPr>
            <w:pStyle w:val="TOC3"/>
            <w:tabs>
              <w:tab w:val="right" w:leader="dot" w:pos="8296"/>
            </w:tabs>
            <w:rPr>
              <w:noProof/>
              <w:kern w:val="2"/>
              <w:sz w:val="21"/>
            </w:rPr>
          </w:pPr>
          <w:hyperlink w:anchor="_Toc4779259" w:history="1">
            <w:r w:rsidR="005D4CBA" w:rsidRPr="005E6993">
              <w:rPr>
                <w:rStyle w:val="ac"/>
                <w:rFonts w:ascii="Times New Roman" w:hAnsi="Times New Roman" w:cs="Times New Roman"/>
                <w:noProof/>
              </w:rPr>
              <w:t xml:space="preserve">4.2.3 </w:t>
            </w:r>
            <w:r w:rsidR="005D4CBA" w:rsidRPr="005E6993">
              <w:rPr>
                <w:rStyle w:val="ac"/>
                <w:noProof/>
              </w:rPr>
              <w:t>Division</w:t>
            </w:r>
            <w:r w:rsidR="005D4CBA">
              <w:rPr>
                <w:noProof/>
                <w:webHidden/>
              </w:rPr>
              <w:tab/>
            </w:r>
            <w:r w:rsidR="005D4CBA">
              <w:rPr>
                <w:noProof/>
                <w:webHidden/>
              </w:rPr>
              <w:fldChar w:fldCharType="begin"/>
            </w:r>
            <w:r w:rsidR="005D4CBA">
              <w:rPr>
                <w:noProof/>
                <w:webHidden/>
              </w:rPr>
              <w:instrText xml:space="preserve"> PAGEREF _Toc4779259 \h </w:instrText>
            </w:r>
            <w:r w:rsidR="005D4CBA">
              <w:rPr>
                <w:noProof/>
                <w:webHidden/>
              </w:rPr>
            </w:r>
            <w:r w:rsidR="005D4CBA">
              <w:rPr>
                <w:noProof/>
                <w:webHidden/>
              </w:rPr>
              <w:fldChar w:fldCharType="separate"/>
            </w:r>
            <w:r w:rsidR="005D4CBA">
              <w:rPr>
                <w:noProof/>
                <w:webHidden/>
              </w:rPr>
              <w:t>9</w:t>
            </w:r>
            <w:r w:rsidR="005D4CBA">
              <w:rPr>
                <w:noProof/>
                <w:webHidden/>
              </w:rPr>
              <w:fldChar w:fldCharType="end"/>
            </w:r>
          </w:hyperlink>
        </w:p>
        <w:p w14:paraId="6FB0A34A" w14:textId="77777777" w:rsidR="005D4CBA" w:rsidRDefault="00905B80">
          <w:pPr>
            <w:pStyle w:val="TOC3"/>
            <w:tabs>
              <w:tab w:val="right" w:leader="dot" w:pos="8296"/>
            </w:tabs>
            <w:rPr>
              <w:noProof/>
              <w:kern w:val="2"/>
              <w:sz w:val="21"/>
            </w:rPr>
          </w:pPr>
          <w:hyperlink w:anchor="_Toc4779260" w:history="1">
            <w:r w:rsidR="005D4CBA" w:rsidRPr="005E6993">
              <w:rPr>
                <w:rStyle w:val="ac"/>
                <w:rFonts w:ascii="Times New Roman" w:hAnsi="Times New Roman" w:cs="Times New Roman"/>
                <w:noProof/>
              </w:rPr>
              <w:t>4.2.4 Part-of-speech conversion method</w:t>
            </w:r>
            <w:r w:rsidR="005D4CBA">
              <w:rPr>
                <w:noProof/>
                <w:webHidden/>
              </w:rPr>
              <w:tab/>
            </w:r>
            <w:r w:rsidR="005D4CBA">
              <w:rPr>
                <w:noProof/>
                <w:webHidden/>
              </w:rPr>
              <w:fldChar w:fldCharType="begin"/>
            </w:r>
            <w:r w:rsidR="005D4CBA">
              <w:rPr>
                <w:noProof/>
                <w:webHidden/>
              </w:rPr>
              <w:instrText xml:space="preserve"> PAGEREF _Toc4779260 \h </w:instrText>
            </w:r>
            <w:r w:rsidR="005D4CBA">
              <w:rPr>
                <w:noProof/>
                <w:webHidden/>
              </w:rPr>
            </w:r>
            <w:r w:rsidR="005D4CBA">
              <w:rPr>
                <w:noProof/>
                <w:webHidden/>
              </w:rPr>
              <w:fldChar w:fldCharType="separate"/>
            </w:r>
            <w:r w:rsidR="005D4CBA">
              <w:rPr>
                <w:noProof/>
                <w:webHidden/>
              </w:rPr>
              <w:t>10</w:t>
            </w:r>
            <w:r w:rsidR="005D4CBA">
              <w:rPr>
                <w:noProof/>
                <w:webHidden/>
              </w:rPr>
              <w:fldChar w:fldCharType="end"/>
            </w:r>
          </w:hyperlink>
        </w:p>
        <w:p w14:paraId="6675361B" w14:textId="77777777" w:rsidR="005D4CBA" w:rsidRDefault="00905B80">
          <w:pPr>
            <w:pStyle w:val="TOC1"/>
            <w:rPr>
              <w:b w:val="0"/>
              <w:kern w:val="2"/>
              <w:sz w:val="21"/>
            </w:rPr>
          </w:pPr>
          <w:hyperlink w:anchor="_Toc4779261" w:history="1">
            <w:r w:rsidR="005D4CBA" w:rsidRPr="005E6993">
              <w:rPr>
                <w:rStyle w:val="ac"/>
                <w:rFonts w:ascii="Times New Roman" w:hAnsi="Times New Roman"/>
              </w:rPr>
              <w:t>Chapter</w:t>
            </w:r>
            <w:r w:rsidR="005D4CBA" w:rsidRPr="005E6993">
              <w:rPr>
                <w:rStyle w:val="ac"/>
              </w:rPr>
              <w:t xml:space="preserve"> Five </w:t>
            </w:r>
            <w:r w:rsidR="005D4CBA" w:rsidRPr="005E6993">
              <w:rPr>
                <w:rStyle w:val="ac"/>
                <w:rFonts w:ascii="Times New Roman" w:hAnsi="Times New Roman"/>
              </w:rPr>
              <w:t>Translation</w:t>
            </w:r>
            <w:r w:rsidR="005D4CBA" w:rsidRPr="005E6993">
              <w:rPr>
                <w:rStyle w:val="ac"/>
              </w:rPr>
              <w:t xml:space="preserve"> </w:t>
            </w:r>
            <w:r w:rsidR="005D4CBA" w:rsidRPr="005E6993">
              <w:rPr>
                <w:rStyle w:val="ac"/>
                <w:rFonts w:ascii="Times New Roman" w:hAnsi="Times New Roman"/>
              </w:rPr>
              <w:t>Summary</w:t>
            </w:r>
            <w:r w:rsidR="005D4CBA">
              <w:rPr>
                <w:webHidden/>
              </w:rPr>
              <w:tab/>
            </w:r>
            <w:r w:rsidR="005D4CBA">
              <w:rPr>
                <w:webHidden/>
              </w:rPr>
              <w:fldChar w:fldCharType="begin"/>
            </w:r>
            <w:r w:rsidR="005D4CBA">
              <w:rPr>
                <w:webHidden/>
              </w:rPr>
              <w:instrText xml:space="preserve"> PAGEREF _Toc4779261 \h </w:instrText>
            </w:r>
            <w:r w:rsidR="005D4CBA">
              <w:rPr>
                <w:webHidden/>
              </w:rPr>
            </w:r>
            <w:r w:rsidR="005D4CBA">
              <w:rPr>
                <w:webHidden/>
              </w:rPr>
              <w:fldChar w:fldCharType="separate"/>
            </w:r>
            <w:r w:rsidR="005D4CBA">
              <w:rPr>
                <w:webHidden/>
              </w:rPr>
              <w:t>12</w:t>
            </w:r>
            <w:r w:rsidR="005D4CBA">
              <w:rPr>
                <w:webHidden/>
              </w:rPr>
              <w:fldChar w:fldCharType="end"/>
            </w:r>
          </w:hyperlink>
        </w:p>
        <w:p w14:paraId="39A99D20" w14:textId="77777777" w:rsidR="005D4CBA" w:rsidRDefault="00905B80">
          <w:pPr>
            <w:pStyle w:val="TOC2"/>
            <w:tabs>
              <w:tab w:val="right" w:leader="dot" w:pos="8296"/>
            </w:tabs>
            <w:rPr>
              <w:noProof/>
              <w:kern w:val="2"/>
              <w:sz w:val="21"/>
            </w:rPr>
          </w:pPr>
          <w:hyperlink w:anchor="_Toc4779262" w:history="1">
            <w:r w:rsidR="005D4CBA" w:rsidRPr="005E6993">
              <w:rPr>
                <w:rStyle w:val="ac"/>
                <w:rFonts w:ascii="Times New Roman" w:hAnsi="Times New Roman" w:cs="Times New Roman"/>
                <w:noProof/>
              </w:rPr>
              <w:t>5.1 Translation Experience</w:t>
            </w:r>
            <w:r w:rsidR="005D4CBA">
              <w:rPr>
                <w:noProof/>
                <w:webHidden/>
              </w:rPr>
              <w:tab/>
            </w:r>
            <w:r w:rsidR="005D4CBA">
              <w:rPr>
                <w:noProof/>
                <w:webHidden/>
              </w:rPr>
              <w:fldChar w:fldCharType="begin"/>
            </w:r>
            <w:r w:rsidR="005D4CBA">
              <w:rPr>
                <w:noProof/>
                <w:webHidden/>
              </w:rPr>
              <w:instrText xml:space="preserve"> PAGEREF _Toc4779262 \h </w:instrText>
            </w:r>
            <w:r w:rsidR="005D4CBA">
              <w:rPr>
                <w:noProof/>
                <w:webHidden/>
              </w:rPr>
            </w:r>
            <w:r w:rsidR="005D4CBA">
              <w:rPr>
                <w:noProof/>
                <w:webHidden/>
              </w:rPr>
              <w:fldChar w:fldCharType="separate"/>
            </w:r>
            <w:r w:rsidR="005D4CBA">
              <w:rPr>
                <w:noProof/>
                <w:webHidden/>
              </w:rPr>
              <w:t>12</w:t>
            </w:r>
            <w:r w:rsidR="005D4CBA">
              <w:rPr>
                <w:noProof/>
                <w:webHidden/>
              </w:rPr>
              <w:fldChar w:fldCharType="end"/>
            </w:r>
          </w:hyperlink>
        </w:p>
        <w:p w14:paraId="3AFD9D02" w14:textId="77777777" w:rsidR="005D4CBA" w:rsidRDefault="00905B80">
          <w:pPr>
            <w:pStyle w:val="TOC2"/>
            <w:tabs>
              <w:tab w:val="right" w:leader="dot" w:pos="8296"/>
            </w:tabs>
            <w:rPr>
              <w:noProof/>
              <w:kern w:val="2"/>
              <w:sz w:val="21"/>
            </w:rPr>
          </w:pPr>
          <w:hyperlink w:anchor="_Toc4779263" w:history="1">
            <w:r w:rsidR="005D4CBA" w:rsidRPr="005E6993">
              <w:rPr>
                <w:rStyle w:val="ac"/>
                <w:rFonts w:ascii="Times New Roman" w:hAnsi="Times New Roman" w:cs="Times New Roman"/>
                <w:noProof/>
              </w:rPr>
              <w:t>5.2 Translation Lessons</w:t>
            </w:r>
            <w:r w:rsidR="005D4CBA">
              <w:rPr>
                <w:noProof/>
                <w:webHidden/>
              </w:rPr>
              <w:tab/>
            </w:r>
            <w:r w:rsidR="005D4CBA">
              <w:rPr>
                <w:noProof/>
                <w:webHidden/>
              </w:rPr>
              <w:fldChar w:fldCharType="begin"/>
            </w:r>
            <w:r w:rsidR="005D4CBA">
              <w:rPr>
                <w:noProof/>
                <w:webHidden/>
              </w:rPr>
              <w:instrText xml:space="preserve"> PAGEREF _Toc4779263 \h </w:instrText>
            </w:r>
            <w:r w:rsidR="005D4CBA">
              <w:rPr>
                <w:noProof/>
                <w:webHidden/>
              </w:rPr>
            </w:r>
            <w:r w:rsidR="005D4CBA">
              <w:rPr>
                <w:noProof/>
                <w:webHidden/>
              </w:rPr>
              <w:fldChar w:fldCharType="separate"/>
            </w:r>
            <w:r w:rsidR="005D4CBA">
              <w:rPr>
                <w:noProof/>
                <w:webHidden/>
              </w:rPr>
              <w:t>12</w:t>
            </w:r>
            <w:r w:rsidR="005D4CBA">
              <w:rPr>
                <w:noProof/>
                <w:webHidden/>
              </w:rPr>
              <w:fldChar w:fldCharType="end"/>
            </w:r>
          </w:hyperlink>
        </w:p>
        <w:p w14:paraId="2E7D1B09" w14:textId="77777777" w:rsidR="005D4CBA" w:rsidRDefault="00905B80">
          <w:pPr>
            <w:pStyle w:val="TOC1"/>
            <w:rPr>
              <w:b w:val="0"/>
              <w:kern w:val="2"/>
              <w:sz w:val="21"/>
            </w:rPr>
          </w:pPr>
          <w:hyperlink w:anchor="_Toc4779264" w:history="1">
            <w:r w:rsidR="005D4CBA" w:rsidRPr="005E6993">
              <w:rPr>
                <w:rStyle w:val="ac"/>
                <w:rFonts w:ascii="Times New Roman" w:hAnsi="Times New Roman"/>
              </w:rPr>
              <w:t>Conclusion</w:t>
            </w:r>
            <w:r w:rsidR="005D4CBA">
              <w:rPr>
                <w:webHidden/>
              </w:rPr>
              <w:tab/>
            </w:r>
            <w:r w:rsidR="005D4CBA">
              <w:rPr>
                <w:webHidden/>
              </w:rPr>
              <w:fldChar w:fldCharType="begin"/>
            </w:r>
            <w:r w:rsidR="005D4CBA">
              <w:rPr>
                <w:webHidden/>
              </w:rPr>
              <w:instrText xml:space="preserve"> PAGEREF _Toc4779264 \h </w:instrText>
            </w:r>
            <w:r w:rsidR="005D4CBA">
              <w:rPr>
                <w:webHidden/>
              </w:rPr>
            </w:r>
            <w:r w:rsidR="005D4CBA">
              <w:rPr>
                <w:webHidden/>
              </w:rPr>
              <w:fldChar w:fldCharType="separate"/>
            </w:r>
            <w:r w:rsidR="005D4CBA">
              <w:rPr>
                <w:webHidden/>
              </w:rPr>
              <w:t>14</w:t>
            </w:r>
            <w:r w:rsidR="005D4CBA">
              <w:rPr>
                <w:webHidden/>
              </w:rPr>
              <w:fldChar w:fldCharType="end"/>
            </w:r>
          </w:hyperlink>
        </w:p>
        <w:p w14:paraId="108302C9" w14:textId="77777777" w:rsidR="005D4CBA" w:rsidRDefault="00905B80">
          <w:pPr>
            <w:pStyle w:val="TOC1"/>
            <w:rPr>
              <w:b w:val="0"/>
              <w:kern w:val="2"/>
              <w:sz w:val="21"/>
            </w:rPr>
          </w:pPr>
          <w:hyperlink w:anchor="_Toc4779265" w:history="1">
            <w:r w:rsidR="005D4CBA" w:rsidRPr="005E6993">
              <w:rPr>
                <w:rStyle w:val="ac"/>
                <w:rFonts w:ascii="Times New Roman" w:hAnsi="Times New Roman"/>
              </w:rPr>
              <w:t>Bibliography</w:t>
            </w:r>
            <w:r w:rsidR="005D4CBA">
              <w:rPr>
                <w:webHidden/>
              </w:rPr>
              <w:tab/>
            </w:r>
            <w:r w:rsidR="005D4CBA">
              <w:rPr>
                <w:webHidden/>
              </w:rPr>
              <w:fldChar w:fldCharType="begin"/>
            </w:r>
            <w:r w:rsidR="005D4CBA">
              <w:rPr>
                <w:webHidden/>
              </w:rPr>
              <w:instrText xml:space="preserve"> PAGEREF _Toc4779265 \h </w:instrText>
            </w:r>
            <w:r w:rsidR="005D4CBA">
              <w:rPr>
                <w:webHidden/>
              </w:rPr>
            </w:r>
            <w:r w:rsidR="005D4CBA">
              <w:rPr>
                <w:webHidden/>
              </w:rPr>
              <w:fldChar w:fldCharType="separate"/>
            </w:r>
            <w:r w:rsidR="005D4CBA">
              <w:rPr>
                <w:webHidden/>
              </w:rPr>
              <w:t>15</w:t>
            </w:r>
            <w:r w:rsidR="005D4CBA">
              <w:rPr>
                <w:webHidden/>
              </w:rPr>
              <w:fldChar w:fldCharType="end"/>
            </w:r>
          </w:hyperlink>
        </w:p>
        <w:p w14:paraId="0D0E9CAF" w14:textId="77777777" w:rsidR="005D4CBA" w:rsidRDefault="00905B80">
          <w:pPr>
            <w:pStyle w:val="TOC1"/>
            <w:rPr>
              <w:b w:val="0"/>
              <w:kern w:val="2"/>
              <w:sz w:val="21"/>
            </w:rPr>
          </w:pPr>
          <w:hyperlink w:anchor="_Toc4779266" w:history="1">
            <w:r w:rsidR="005D4CBA" w:rsidRPr="005E6993">
              <w:rPr>
                <w:rStyle w:val="ac"/>
                <w:rFonts w:ascii="Times New Roman" w:hAnsi="Times New Roman"/>
              </w:rPr>
              <w:t>Acknowledgements</w:t>
            </w:r>
            <w:r w:rsidR="005D4CBA">
              <w:rPr>
                <w:webHidden/>
              </w:rPr>
              <w:tab/>
            </w:r>
            <w:r w:rsidR="005D4CBA">
              <w:rPr>
                <w:webHidden/>
              </w:rPr>
              <w:fldChar w:fldCharType="begin"/>
            </w:r>
            <w:r w:rsidR="005D4CBA">
              <w:rPr>
                <w:webHidden/>
              </w:rPr>
              <w:instrText xml:space="preserve"> PAGEREF _Toc4779266 \h </w:instrText>
            </w:r>
            <w:r w:rsidR="005D4CBA">
              <w:rPr>
                <w:webHidden/>
              </w:rPr>
            </w:r>
            <w:r w:rsidR="005D4CBA">
              <w:rPr>
                <w:webHidden/>
              </w:rPr>
              <w:fldChar w:fldCharType="separate"/>
            </w:r>
            <w:r w:rsidR="005D4CBA">
              <w:rPr>
                <w:webHidden/>
              </w:rPr>
              <w:t>16</w:t>
            </w:r>
            <w:r w:rsidR="005D4CBA">
              <w:rPr>
                <w:webHidden/>
              </w:rPr>
              <w:fldChar w:fldCharType="end"/>
            </w:r>
          </w:hyperlink>
        </w:p>
        <w:p w14:paraId="049D99E1" w14:textId="77777777" w:rsidR="005D4CBA" w:rsidRDefault="00905B80">
          <w:pPr>
            <w:pStyle w:val="TOC1"/>
            <w:rPr>
              <w:b w:val="0"/>
              <w:kern w:val="2"/>
              <w:sz w:val="21"/>
            </w:rPr>
          </w:pPr>
          <w:hyperlink w:anchor="_Toc4779267" w:history="1">
            <w:r w:rsidR="005D4CBA" w:rsidRPr="005E6993">
              <w:rPr>
                <w:rStyle w:val="ac"/>
                <w:rFonts w:ascii="Times New Roman" w:hAnsi="Times New Roman"/>
              </w:rPr>
              <w:t>Appendix</w:t>
            </w:r>
            <w:r w:rsidR="005D4CBA">
              <w:rPr>
                <w:webHidden/>
              </w:rPr>
              <w:tab/>
            </w:r>
            <w:r w:rsidR="005D4CBA">
              <w:rPr>
                <w:webHidden/>
              </w:rPr>
              <w:fldChar w:fldCharType="begin"/>
            </w:r>
            <w:r w:rsidR="005D4CBA">
              <w:rPr>
                <w:webHidden/>
              </w:rPr>
              <w:instrText xml:space="preserve"> PAGEREF _Toc4779267 \h </w:instrText>
            </w:r>
            <w:r w:rsidR="005D4CBA">
              <w:rPr>
                <w:webHidden/>
              </w:rPr>
            </w:r>
            <w:r w:rsidR="005D4CBA">
              <w:rPr>
                <w:webHidden/>
              </w:rPr>
              <w:fldChar w:fldCharType="separate"/>
            </w:r>
            <w:r w:rsidR="005D4CBA">
              <w:rPr>
                <w:webHidden/>
              </w:rPr>
              <w:t>17</w:t>
            </w:r>
            <w:r w:rsidR="005D4CBA">
              <w:rPr>
                <w:webHidden/>
              </w:rPr>
              <w:fldChar w:fldCharType="end"/>
            </w:r>
          </w:hyperlink>
        </w:p>
        <w:p w14:paraId="2D24F7F9" w14:textId="77777777" w:rsidR="005D4CBA" w:rsidRDefault="00905B80">
          <w:pPr>
            <w:pStyle w:val="TOC2"/>
            <w:tabs>
              <w:tab w:val="right" w:leader="dot" w:pos="8296"/>
            </w:tabs>
            <w:rPr>
              <w:noProof/>
              <w:kern w:val="2"/>
              <w:sz w:val="21"/>
            </w:rPr>
          </w:pPr>
          <w:hyperlink w:anchor="_Toc4779268" w:history="1">
            <w:r w:rsidR="005D4CBA" w:rsidRPr="005E6993">
              <w:rPr>
                <w:rStyle w:val="ac"/>
                <w:rFonts w:ascii="Times New Roman" w:hAnsi="Times New Roman" w:cs="Times New Roman"/>
                <w:noProof/>
              </w:rPr>
              <w:t>Appendix1: The source text</w:t>
            </w:r>
            <w:r w:rsidR="005D4CBA">
              <w:rPr>
                <w:noProof/>
                <w:webHidden/>
              </w:rPr>
              <w:tab/>
            </w:r>
            <w:r w:rsidR="005D4CBA">
              <w:rPr>
                <w:noProof/>
                <w:webHidden/>
              </w:rPr>
              <w:fldChar w:fldCharType="begin"/>
            </w:r>
            <w:r w:rsidR="005D4CBA">
              <w:rPr>
                <w:noProof/>
                <w:webHidden/>
              </w:rPr>
              <w:instrText xml:space="preserve"> PAGEREF _Toc4779268 \h </w:instrText>
            </w:r>
            <w:r w:rsidR="005D4CBA">
              <w:rPr>
                <w:noProof/>
                <w:webHidden/>
              </w:rPr>
            </w:r>
            <w:r w:rsidR="005D4CBA">
              <w:rPr>
                <w:noProof/>
                <w:webHidden/>
              </w:rPr>
              <w:fldChar w:fldCharType="separate"/>
            </w:r>
            <w:r w:rsidR="005D4CBA">
              <w:rPr>
                <w:noProof/>
                <w:webHidden/>
              </w:rPr>
              <w:t>17</w:t>
            </w:r>
            <w:r w:rsidR="005D4CBA">
              <w:rPr>
                <w:noProof/>
                <w:webHidden/>
              </w:rPr>
              <w:fldChar w:fldCharType="end"/>
            </w:r>
          </w:hyperlink>
        </w:p>
        <w:p w14:paraId="7E49DDE0" w14:textId="77777777" w:rsidR="005D4CBA" w:rsidRDefault="00905B80">
          <w:pPr>
            <w:pStyle w:val="TOC2"/>
            <w:tabs>
              <w:tab w:val="right" w:leader="dot" w:pos="8296"/>
            </w:tabs>
            <w:rPr>
              <w:noProof/>
              <w:kern w:val="2"/>
              <w:sz w:val="21"/>
            </w:rPr>
          </w:pPr>
          <w:hyperlink w:anchor="_Toc4779269" w:history="1">
            <w:r w:rsidR="005D4CBA" w:rsidRPr="005E6993">
              <w:rPr>
                <w:rStyle w:val="ac"/>
                <w:rFonts w:ascii="Times New Roman" w:hAnsi="Times New Roman" w:cs="Times New Roman"/>
                <w:noProof/>
              </w:rPr>
              <w:t>Appendix2: The translation text</w:t>
            </w:r>
            <w:r w:rsidR="005D4CBA">
              <w:rPr>
                <w:noProof/>
                <w:webHidden/>
              </w:rPr>
              <w:tab/>
            </w:r>
            <w:r w:rsidR="005D4CBA">
              <w:rPr>
                <w:noProof/>
                <w:webHidden/>
              </w:rPr>
              <w:fldChar w:fldCharType="begin"/>
            </w:r>
            <w:r w:rsidR="005D4CBA">
              <w:rPr>
                <w:noProof/>
                <w:webHidden/>
              </w:rPr>
              <w:instrText xml:space="preserve"> PAGEREF _Toc4779269 \h </w:instrText>
            </w:r>
            <w:r w:rsidR="005D4CBA">
              <w:rPr>
                <w:noProof/>
                <w:webHidden/>
              </w:rPr>
            </w:r>
            <w:r w:rsidR="005D4CBA">
              <w:rPr>
                <w:noProof/>
                <w:webHidden/>
              </w:rPr>
              <w:fldChar w:fldCharType="separate"/>
            </w:r>
            <w:r w:rsidR="005D4CBA">
              <w:rPr>
                <w:noProof/>
                <w:webHidden/>
              </w:rPr>
              <w:t>17</w:t>
            </w:r>
            <w:r w:rsidR="005D4CBA">
              <w:rPr>
                <w:noProof/>
                <w:webHidden/>
              </w:rPr>
              <w:fldChar w:fldCharType="end"/>
            </w:r>
          </w:hyperlink>
        </w:p>
        <w:p w14:paraId="4725BC69" w14:textId="77777777" w:rsidR="00243BFB" w:rsidRDefault="00243BFB" w:rsidP="00F50AC4">
          <w:pPr>
            <w:spacing w:line="400" w:lineRule="exact"/>
          </w:pPr>
          <w:r>
            <w:rPr>
              <w:b/>
              <w:bCs/>
              <w:lang w:val="zh-CN"/>
            </w:rPr>
            <w:fldChar w:fldCharType="end"/>
          </w:r>
        </w:p>
      </w:sdtContent>
    </w:sdt>
    <w:p w14:paraId="0DB9EFD9" w14:textId="77777777" w:rsidR="00243BFB" w:rsidRPr="00243BFB" w:rsidRDefault="00243BFB" w:rsidP="00F50AC4">
      <w:pPr>
        <w:spacing w:line="400" w:lineRule="exact"/>
      </w:pPr>
    </w:p>
    <w:p w14:paraId="31331A4B" w14:textId="77777777" w:rsidR="005F6BB1" w:rsidRPr="00603832" w:rsidRDefault="005F6BB1" w:rsidP="00F50AC4">
      <w:pPr>
        <w:spacing w:line="400" w:lineRule="exact"/>
        <w:rPr>
          <w:rFonts w:ascii="Times New Roman" w:hAnsi="Times New Roman" w:cs="Times New Roman"/>
          <w:sz w:val="30"/>
          <w:szCs w:val="30"/>
        </w:rPr>
      </w:pPr>
    </w:p>
    <w:p w14:paraId="10848D82" w14:textId="77777777" w:rsidR="000B217E" w:rsidRDefault="000B217E" w:rsidP="00F50AC4">
      <w:pPr>
        <w:spacing w:line="400" w:lineRule="exact"/>
        <w:rPr>
          <w:rFonts w:ascii="Times New Roman" w:hAnsi="Times New Roman" w:cs="Times New Roman"/>
          <w:sz w:val="30"/>
          <w:szCs w:val="30"/>
        </w:rPr>
        <w:sectPr w:rsidR="000B217E" w:rsidSect="000F5BE4">
          <w:footerReference w:type="default" r:id="rId8"/>
          <w:pgSz w:w="11906" w:h="16838"/>
          <w:pgMar w:top="1440" w:right="1800" w:bottom="1440" w:left="1800" w:header="851" w:footer="992" w:gutter="0"/>
          <w:pgNumType w:fmt="upperRoman" w:start="1"/>
          <w:cols w:space="425"/>
          <w:docGrid w:type="lines" w:linePitch="312"/>
        </w:sectPr>
      </w:pPr>
    </w:p>
    <w:p w14:paraId="48357B09" w14:textId="77777777" w:rsidR="00A27599" w:rsidRDefault="00A27599" w:rsidP="00F50AC4">
      <w:pPr>
        <w:pStyle w:val="1"/>
        <w:spacing w:line="400" w:lineRule="exact"/>
        <w:jc w:val="center"/>
        <w:rPr>
          <w:rFonts w:ascii="Times New Roman" w:hAnsi="Times New Roman" w:cs="Times New Roman"/>
          <w:b/>
          <w:sz w:val="30"/>
          <w:szCs w:val="30"/>
          <w:lang w:eastAsia="zh-CN"/>
        </w:rPr>
      </w:pPr>
      <w:bookmarkStart w:id="2" w:name="_Toc517282028"/>
      <w:bookmarkStart w:id="3" w:name="_Toc4779242"/>
      <w:commentRangeStart w:id="4"/>
      <w:r w:rsidRPr="0009719F">
        <w:rPr>
          <w:rFonts w:ascii="Times New Roman" w:hAnsi="Times New Roman" w:cs="Times New Roman"/>
          <w:b/>
          <w:sz w:val="30"/>
          <w:szCs w:val="30"/>
        </w:rPr>
        <w:lastRenderedPageBreak/>
        <w:t>Introduction</w:t>
      </w:r>
      <w:bookmarkEnd w:id="2"/>
      <w:bookmarkEnd w:id="3"/>
      <w:commentRangeEnd w:id="4"/>
      <w:r w:rsidR="00BD443C">
        <w:rPr>
          <w:rStyle w:val="af0"/>
          <w:rFonts w:ascii="Times New Roman" w:eastAsia="宋体" w:hAnsi="Times New Roman" w:cs="Times New Roman"/>
          <w:kern w:val="2"/>
          <w:lang w:eastAsia="zh-CN"/>
        </w:rPr>
        <w:commentReference w:id="4"/>
      </w:r>
    </w:p>
    <w:p w14:paraId="46BDD4B2" w14:textId="77777777" w:rsidR="008B5DEB" w:rsidRPr="008B5DEB" w:rsidRDefault="008B5DEB" w:rsidP="008B5DEB"/>
    <w:p w14:paraId="7B9594FD" w14:textId="5B67DB24" w:rsidR="0092756B" w:rsidRDefault="0092756B" w:rsidP="0092756B">
      <w:pPr>
        <w:spacing w:line="360" w:lineRule="auto"/>
        <w:ind w:firstLineChars="200" w:firstLine="480"/>
        <w:rPr>
          <w:sz w:val="24"/>
        </w:rPr>
      </w:pPr>
      <w:r>
        <w:rPr>
          <w:sz w:val="24"/>
        </w:rPr>
        <w:t xml:space="preserve">Digital Human mainly describes the continuous advancement of science and technology finance in human society and introduces the emerging technologies of the digital age of mankind. In this report, the author translates the book's third chapter, </w:t>
      </w:r>
      <w:r>
        <w:rPr>
          <w:i/>
          <w:sz w:val="24"/>
        </w:rPr>
        <w:t>The Rise of Platforms and Marketplaces.</w:t>
      </w:r>
      <w:r>
        <w:rPr>
          <w:sz w:val="24"/>
        </w:rPr>
        <w:t xml:space="preserve"> The main content of this article is about the rise of platforms and marketplaces, building the new financial marketplaces,</w:t>
      </w:r>
      <w:r>
        <w:rPr>
          <w:b/>
          <w:sz w:val="24"/>
        </w:rPr>
        <w:t xml:space="preserve"> </w:t>
      </w:r>
      <w:r>
        <w:rPr>
          <w:sz w:val="24"/>
        </w:rPr>
        <w:t xml:space="preserve">the banking </w:t>
      </w:r>
      <w:proofErr w:type="gramStart"/>
      <w:r>
        <w:rPr>
          <w:sz w:val="24"/>
        </w:rPr>
        <w:t>bazaar ,</w:t>
      </w:r>
      <w:proofErr w:type="gramEnd"/>
      <w:r>
        <w:rPr>
          <w:b/>
          <w:sz w:val="24"/>
        </w:rPr>
        <w:t xml:space="preserve"> </w:t>
      </w:r>
      <w:r>
        <w:rPr>
          <w:sz w:val="24"/>
        </w:rPr>
        <w:t>the banking market and the future business model.</w:t>
      </w:r>
    </w:p>
    <w:p w14:paraId="0F910F1B" w14:textId="77777777" w:rsidR="002051D5" w:rsidRDefault="002051D5" w:rsidP="002051D5">
      <w:pPr>
        <w:spacing w:line="360" w:lineRule="auto"/>
        <w:ind w:firstLineChars="200" w:firstLine="480"/>
        <w:rPr>
          <w:sz w:val="24"/>
        </w:rPr>
      </w:pPr>
      <w:r w:rsidRPr="00D835EC">
        <w:rPr>
          <w:sz w:val="24"/>
        </w:rPr>
        <w:t xml:space="preserve">According to the requirements of the publishing house, under the guidance of the project manager, the </w:t>
      </w:r>
      <w:r>
        <w:rPr>
          <w:sz w:val="24"/>
        </w:rPr>
        <w:t>translator</w:t>
      </w:r>
      <w:r w:rsidRPr="00D835EC">
        <w:rPr>
          <w:sz w:val="24"/>
        </w:rPr>
        <w:t xml:space="preserve"> and the other six translators</w:t>
      </w:r>
      <w:r>
        <w:rPr>
          <w:rFonts w:hint="eastAsia"/>
          <w:sz w:val="24"/>
        </w:rPr>
        <w:t xml:space="preserve"> </w:t>
      </w:r>
      <w:r w:rsidRPr="00D835EC">
        <w:rPr>
          <w:sz w:val="24"/>
        </w:rPr>
        <w:t>on October</w:t>
      </w:r>
      <w:r>
        <w:rPr>
          <w:rFonts w:hint="eastAsia"/>
          <w:sz w:val="24"/>
        </w:rPr>
        <w:t xml:space="preserve"> 19, 2018</w:t>
      </w:r>
      <w:r w:rsidRPr="00D835EC">
        <w:rPr>
          <w:sz w:val="24"/>
        </w:rPr>
        <w:t>.</w:t>
      </w:r>
    </w:p>
    <w:p w14:paraId="30927BC0" w14:textId="1AD15C77" w:rsidR="002051D5" w:rsidRPr="003B3C54" w:rsidRDefault="00EA596E" w:rsidP="0064217C">
      <w:pPr>
        <w:spacing w:line="400" w:lineRule="exact"/>
        <w:ind w:firstLineChars="200" w:firstLine="560"/>
        <w:rPr>
          <w:rFonts w:ascii="Times New Roman" w:hAnsi="Times New Roman" w:cs="Times New Roman"/>
          <w:sz w:val="24"/>
          <w:szCs w:val="24"/>
        </w:rPr>
      </w:pPr>
      <w:r w:rsidRPr="00EA596E">
        <w:rPr>
          <w:rFonts w:ascii="Times New Roman" w:hAnsi="Times New Roman" w:cs="Times New Roman"/>
          <w:spacing w:val="20"/>
          <w:sz w:val="24"/>
          <w:szCs w:val="24"/>
        </w:rPr>
        <w:t>This translation report is divided into five parts. First, an overview of the translation project, including project background, project procedure and values of the project. Second, preparation before translation, including the preparation of materials and tools. Third, analysis of the source text, including the source text back</w:t>
      </w:r>
      <w:r>
        <w:rPr>
          <w:rFonts w:ascii="Times New Roman" w:hAnsi="Times New Roman" w:cs="Times New Roman"/>
          <w:spacing w:val="20"/>
          <w:sz w:val="24"/>
          <w:szCs w:val="24"/>
        </w:rPr>
        <w:t xml:space="preserve">ground and linguistic features </w:t>
      </w:r>
      <w:r w:rsidRPr="00EA596E">
        <w:rPr>
          <w:rFonts w:ascii="Times New Roman" w:hAnsi="Times New Roman" w:cs="Times New Roman"/>
          <w:spacing w:val="20"/>
          <w:sz w:val="24"/>
          <w:szCs w:val="24"/>
        </w:rPr>
        <w:t>of the source text. Fourth, translation theories and translation methods, including examples of translation methods used in the translation process. Fifth, the translation summary, including the experience and lessons learned in the translation process.</w:t>
      </w:r>
      <w:r w:rsidRPr="00EA596E" w:rsidDel="00EA596E">
        <w:rPr>
          <w:rFonts w:ascii="Times New Roman" w:hAnsi="Times New Roman" w:cs="Times New Roman"/>
          <w:spacing w:val="20"/>
          <w:sz w:val="24"/>
          <w:szCs w:val="24"/>
        </w:rPr>
        <w:t xml:space="preserve"> </w:t>
      </w:r>
    </w:p>
    <w:p w14:paraId="4E1F2964" w14:textId="77777777" w:rsidR="00276E26" w:rsidRPr="002051D5" w:rsidRDefault="00276E26" w:rsidP="0064217C">
      <w:pPr>
        <w:spacing w:line="360" w:lineRule="auto"/>
        <w:ind w:firstLineChars="200" w:firstLine="480"/>
        <w:rPr>
          <w:sz w:val="24"/>
        </w:rPr>
      </w:pPr>
    </w:p>
    <w:p w14:paraId="6F407200" w14:textId="77777777" w:rsidR="0092756B" w:rsidRDefault="0092756B" w:rsidP="00F50AC4">
      <w:pPr>
        <w:pStyle w:val="1"/>
        <w:spacing w:line="400" w:lineRule="exact"/>
        <w:jc w:val="center"/>
        <w:rPr>
          <w:rFonts w:ascii="Times New Roman" w:hAnsi="Times New Roman"/>
          <w:b/>
          <w:sz w:val="30"/>
          <w:szCs w:val="30"/>
          <w:lang w:eastAsia="zh-CN"/>
        </w:rPr>
      </w:pPr>
      <w:bookmarkStart w:id="5" w:name="_Toc517282029"/>
    </w:p>
    <w:p w14:paraId="16625440" w14:textId="77777777" w:rsidR="0092756B" w:rsidRDefault="0092756B" w:rsidP="0092756B"/>
    <w:p w14:paraId="5546E49B" w14:textId="77777777" w:rsidR="0092756B" w:rsidRDefault="0092756B" w:rsidP="0092756B"/>
    <w:p w14:paraId="1BBCE17B" w14:textId="77777777" w:rsidR="0092756B" w:rsidRDefault="0092756B" w:rsidP="0092756B"/>
    <w:p w14:paraId="3822F6FD" w14:textId="77777777" w:rsidR="0092756B" w:rsidRDefault="0092756B" w:rsidP="0092756B"/>
    <w:p w14:paraId="306A1071" w14:textId="77777777" w:rsidR="0092756B" w:rsidRDefault="0092756B" w:rsidP="0092756B"/>
    <w:p w14:paraId="7005924B" w14:textId="77777777" w:rsidR="0092756B" w:rsidRDefault="0092756B" w:rsidP="0092756B"/>
    <w:p w14:paraId="20CA3FE2" w14:textId="77777777" w:rsidR="0092756B" w:rsidRPr="0092756B" w:rsidRDefault="0092756B" w:rsidP="0092756B"/>
    <w:p w14:paraId="0A0185AA" w14:textId="77777777" w:rsidR="0092756B" w:rsidRDefault="0092756B" w:rsidP="0092756B"/>
    <w:p w14:paraId="777185F3" w14:textId="77777777" w:rsidR="0092756B" w:rsidRDefault="0092756B" w:rsidP="0092756B"/>
    <w:p w14:paraId="592CA826" w14:textId="77777777" w:rsidR="0092756B" w:rsidRPr="0092756B" w:rsidRDefault="0092756B" w:rsidP="0092756B"/>
    <w:p w14:paraId="6C439294" w14:textId="5A9B1351" w:rsidR="00A25AB3" w:rsidRDefault="001C6569" w:rsidP="00F50AC4">
      <w:pPr>
        <w:pStyle w:val="1"/>
        <w:spacing w:line="400" w:lineRule="exact"/>
        <w:jc w:val="center"/>
        <w:rPr>
          <w:rFonts w:ascii="Times New Roman" w:hAnsi="Times New Roman"/>
          <w:b/>
          <w:sz w:val="30"/>
          <w:szCs w:val="30"/>
          <w:lang w:eastAsia="zh-CN"/>
        </w:rPr>
      </w:pPr>
      <w:bookmarkStart w:id="6" w:name="_Toc4779243"/>
      <w:r w:rsidRPr="0009719F">
        <w:rPr>
          <w:rFonts w:ascii="Times New Roman" w:hAnsi="Times New Roman"/>
          <w:b/>
          <w:sz w:val="30"/>
          <w:szCs w:val="30"/>
        </w:rPr>
        <w:lastRenderedPageBreak/>
        <w:t>Chapter</w:t>
      </w:r>
      <w:r w:rsidRPr="0009719F">
        <w:rPr>
          <w:b/>
          <w:sz w:val="30"/>
          <w:szCs w:val="30"/>
        </w:rPr>
        <w:t xml:space="preserve"> </w:t>
      </w:r>
      <w:r w:rsidR="0054686F" w:rsidRPr="0009719F">
        <w:rPr>
          <w:rFonts w:ascii="Times New Roman" w:hAnsi="Times New Roman" w:hint="eastAsia"/>
          <w:b/>
          <w:sz w:val="30"/>
          <w:szCs w:val="30"/>
        </w:rPr>
        <w:t>One</w:t>
      </w:r>
      <w:r w:rsidRPr="0009719F">
        <w:rPr>
          <w:rFonts w:hint="eastAsia"/>
          <w:b/>
          <w:sz w:val="30"/>
          <w:szCs w:val="30"/>
        </w:rPr>
        <w:t xml:space="preserve"> </w:t>
      </w:r>
      <w:bookmarkEnd w:id="5"/>
      <w:del w:id="7" w:author="李 亚星" w:date="2019-04-05T20:47:00Z">
        <w:r w:rsidR="001153CC" w:rsidDel="0088518D">
          <w:rPr>
            <w:rFonts w:hint="eastAsia"/>
            <w:b/>
            <w:sz w:val="30"/>
            <w:szCs w:val="30"/>
            <w:lang w:eastAsia="zh-CN"/>
          </w:rPr>
          <w:delText xml:space="preserve">Description </w:delText>
        </w:r>
      </w:del>
      <w:del w:id="8" w:author="李 亚星" w:date="2019-04-05T20:38:00Z">
        <w:r w:rsidR="00C326F4" w:rsidDel="00BD443C">
          <w:rPr>
            <w:rFonts w:ascii="Times New Roman" w:hAnsi="Times New Roman" w:hint="eastAsia"/>
            <w:b/>
            <w:sz w:val="30"/>
            <w:szCs w:val="30"/>
            <w:lang w:eastAsia="zh-CN"/>
          </w:rPr>
          <w:delText>O</w:delText>
        </w:r>
      </w:del>
      <w:del w:id="9" w:author="李 亚星" w:date="2019-04-05T20:47:00Z">
        <w:r w:rsidR="00C326F4" w:rsidDel="0088518D">
          <w:rPr>
            <w:rFonts w:ascii="Times New Roman" w:hAnsi="Times New Roman" w:hint="eastAsia"/>
            <w:b/>
            <w:sz w:val="30"/>
            <w:szCs w:val="30"/>
            <w:lang w:eastAsia="zh-CN"/>
          </w:rPr>
          <w:delText xml:space="preserve">f The </w:delText>
        </w:r>
        <w:r w:rsidR="001153CC" w:rsidDel="0088518D">
          <w:rPr>
            <w:rFonts w:ascii="Times New Roman" w:hAnsi="Times New Roman" w:hint="eastAsia"/>
            <w:b/>
            <w:sz w:val="30"/>
            <w:szCs w:val="30"/>
            <w:lang w:eastAsia="zh-CN"/>
          </w:rPr>
          <w:delText>Project</w:delText>
        </w:r>
      </w:del>
      <w:bookmarkEnd w:id="6"/>
      <w:ins w:id="10" w:author="李 亚星" w:date="2019-04-05T20:47:00Z">
        <w:r w:rsidR="0088518D">
          <w:rPr>
            <w:b/>
            <w:sz w:val="30"/>
            <w:szCs w:val="30"/>
            <w:lang w:eastAsia="zh-CN"/>
          </w:rPr>
          <w:t>P</w:t>
        </w:r>
        <w:r w:rsidR="0088518D">
          <w:rPr>
            <w:rFonts w:hint="eastAsia"/>
            <w:b/>
            <w:sz w:val="30"/>
            <w:szCs w:val="30"/>
            <w:lang w:eastAsia="zh-CN"/>
          </w:rPr>
          <w:t>ro</w:t>
        </w:r>
        <w:r w:rsidR="0088518D">
          <w:rPr>
            <w:b/>
            <w:sz w:val="30"/>
            <w:szCs w:val="30"/>
            <w:lang w:eastAsia="zh-CN"/>
          </w:rPr>
          <w:t>ject Overview</w:t>
        </w:r>
      </w:ins>
    </w:p>
    <w:p w14:paraId="775B1E1D" w14:textId="77777777" w:rsidR="008B5DEB" w:rsidRPr="008B5DEB" w:rsidRDefault="008B5DEB" w:rsidP="008B5DEB"/>
    <w:p w14:paraId="7D9F4388" w14:textId="28658B77" w:rsidR="002D38EB" w:rsidRPr="00F50AC4" w:rsidRDefault="00874FC4" w:rsidP="00F50AC4">
      <w:pPr>
        <w:pStyle w:val="2"/>
        <w:spacing w:line="400" w:lineRule="exact"/>
        <w:rPr>
          <w:rFonts w:ascii="Times New Roman" w:hAnsi="Times New Roman" w:cs="Times New Roman"/>
          <w:sz w:val="28"/>
          <w:szCs w:val="28"/>
          <w:lang w:eastAsia="zh-CN"/>
        </w:rPr>
      </w:pPr>
      <w:bookmarkStart w:id="11" w:name="_Toc517282030"/>
      <w:bookmarkStart w:id="12" w:name="_Toc4779244"/>
      <w:r w:rsidRPr="0009719F">
        <w:rPr>
          <w:rFonts w:ascii="Times New Roman" w:hAnsi="Times New Roman" w:cs="Times New Roman"/>
          <w:sz w:val="28"/>
          <w:szCs w:val="28"/>
        </w:rPr>
        <w:t xml:space="preserve">1.1 </w:t>
      </w:r>
      <w:bookmarkEnd w:id="11"/>
      <w:r w:rsidR="001B4861">
        <w:rPr>
          <w:rFonts w:ascii="Times New Roman" w:hAnsi="Times New Roman" w:cs="Times New Roman" w:hint="eastAsia"/>
          <w:sz w:val="28"/>
          <w:szCs w:val="28"/>
          <w:lang w:eastAsia="zh-CN"/>
        </w:rPr>
        <w:t>Project</w:t>
      </w:r>
      <w:commentRangeStart w:id="13"/>
      <w:r w:rsidR="00C326F4">
        <w:rPr>
          <w:rFonts w:ascii="Times New Roman" w:hAnsi="Times New Roman" w:cs="Times New Roman" w:hint="eastAsia"/>
          <w:sz w:val="28"/>
          <w:szCs w:val="28"/>
          <w:lang w:eastAsia="zh-CN"/>
        </w:rPr>
        <w:t xml:space="preserve"> Background</w:t>
      </w:r>
      <w:bookmarkEnd w:id="12"/>
      <w:r w:rsidR="00C326F4">
        <w:rPr>
          <w:rFonts w:ascii="Times New Roman" w:hAnsi="Times New Roman" w:cs="Times New Roman" w:hint="eastAsia"/>
          <w:sz w:val="28"/>
          <w:szCs w:val="28"/>
          <w:lang w:eastAsia="zh-CN"/>
        </w:rPr>
        <w:t xml:space="preserve"> </w:t>
      </w:r>
      <w:commentRangeEnd w:id="13"/>
      <w:r w:rsidR="00665E64">
        <w:rPr>
          <w:rStyle w:val="af0"/>
          <w:rFonts w:ascii="Times New Roman" w:eastAsia="宋体" w:hAnsi="Times New Roman" w:cs="Times New Roman"/>
          <w:b w:val="0"/>
          <w:bCs w:val="0"/>
          <w:color w:val="auto"/>
          <w:kern w:val="2"/>
          <w:lang w:eastAsia="zh-CN"/>
        </w:rPr>
        <w:commentReference w:id="13"/>
      </w:r>
    </w:p>
    <w:p w14:paraId="1ACEB138" w14:textId="3EB5C0C8" w:rsidR="00E273C8" w:rsidRPr="008E482E" w:rsidRDefault="0092756B" w:rsidP="00471DE5">
      <w:pPr>
        <w:spacing w:line="360" w:lineRule="auto"/>
        <w:ind w:firstLineChars="200" w:firstLine="480"/>
        <w:rPr>
          <w:rFonts w:ascii="Times New Roman" w:eastAsia="宋体" w:hAnsi="Times New Roman" w:cs="Times New Roman"/>
          <w:sz w:val="24"/>
          <w:szCs w:val="24"/>
        </w:rPr>
      </w:pPr>
      <w:r>
        <w:rPr>
          <w:sz w:val="24"/>
        </w:rPr>
        <w:t xml:space="preserve">The project of this report is a popular financial technology book published by </w:t>
      </w:r>
      <w:proofErr w:type="spellStart"/>
      <w:r>
        <w:rPr>
          <w:sz w:val="24"/>
        </w:rPr>
        <w:t>Xiaoxiao</w:t>
      </w:r>
      <w:proofErr w:type="spellEnd"/>
      <w:r>
        <w:rPr>
          <w:sz w:val="24"/>
        </w:rPr>
        <w:t xml:space="preserve"> Publishing House. The original text is unpretentious and straightforward. It needs translators to translate according to the original style. The language should be translated according to the original style, and the typesetting should be in accordance with Chinese customs.</w:t>
      </w:r>
      <w:r>
        <w:rPr>
          <w:rFonts w:hint="eastAsia"/>
          <w:sz w:val="24"/>
        </w:rPr>
        <w:t xml:space="preserve"> </w:t>
      </w:r>
      <w:r w:rsidR="005A484B" w:rsidRPr="00D835EC">
        <w:rPr>
          <w:sz w:val="24"/>
        </w:rPr>
        <w:t xml:space="preserve">According to the requirements of the publishing house, under the guidance of the project manager, the </w:t>
      </w:r>
      <w:r w:rsidR="005A484B">
        <w:rPr>
          <w:sz w:val="24"/>
        </w:rPr>
        <w:t>translator</w:t>
      </w:r>
      <w:r w:rsidR="005A484B" w:rsidRPr="00D835EC">
        <w:rPr>
          <w:sz w:val="24"/>
        </w:rPr>
        <w:t xml:space="preserve"> and the other six translators</w:t>
      </w:r>
      <w:r w:rsidR="005A484B">
        <w:rPr>
          <w:rFonts w:hint="eastAsia"/>
          <w:sz w:val="24"/>
        </w:rPr>
        <w:t xml:space="preserve"> </w:t>
      </w:r>
      <w:r w:rsidR="005A484B" w:rsidRPr="00D835EC">
        <w:rPr>
          <w:sz w:val="24"/>
        </w:rPr>
        <w:t>on October</w:t>
      </w:r>
      <w:r w:rsidR="005A484B">
        <w:rPr>
          <w:rFonts w:hint="eastAsia"/>
          <w:sz w:val="24"/>
        </w:rPr>
        <w:t xml:space="preserve"> 19, 2018</w:t>
      </w:r>
      <w:r w:rsidR="005A484B" w:rsidRPr="00D835EC">
        <w:rPr>
          <w:sz w:val="24"/>
        </w:rPr>
        <w:t>.</w:t>
      </w:r>
    </w:p>
    <w:p w14:paraId="60CFB78F" w14:textId="6CD5087D" w:rsidR="00532D96" w:rsidRDefault="00F50AC4" w:rsidP="00097A09">
      <w:pPr>
        <w:pStyle w:val="2"/>
        <w:spacing w:line="400" w:lineRule="exact"/>
        <w:rPr>
          <w:rFonts w:ascii="Times New Roman" w:hAnsi="Times New Roman" w:cs="Times New Roman"/>
          <w:sz w:val="28"/>
          <w:szCs w:val="28"/>
          <w:lang w:eastAsia="zh-CN"/>
        </w:rPr>
      </w:pPr>
      <w:bookmarkStart w:id="14" w:name="_Toc517282033"/>
      <w:bookmarkStart w:id="15" w:name="_Toc4779245"/>
      <w:r>
        <w:rPr>
          <w:rFonts w:ascii="Times New Roman" w:hAnsi="Times New Roman" w:cs="Times New Roman"/>
          <w:sz w:val="28"/>
          <w:szCs w:val="28"/>
        </w:rPr>
        <w:t>1.</w:t>
      </w:r>
      <w:r w:rsidR="00887F55">
        <w:rPr>
          <w:rFonts w:ascii="Times New Roman" w:hAnsi="Times New Roman" w:cs="Times New Roman" w:hint="eastAsia"/>
          <w:sz w:val="28"/>
          <w:szCs w:val="28"/>
          <w:lang w:eastAsia="zh-CN"/>
        </w:rPr>
        <w:t>2</w:t>
      </w:r>
      <w:r w:rsidR="001C6569" w:rsidRPr="0009719F">
        <w:rPr>
          <w:rFonts w:ascii="Times New Roman" w:hAnsi="Times New Roman" w:cs="Times New Roman"/>
          <w:sz w:val="28"/>
          <w:szCs w:val="28"/>
        </w:rPr>
        <w:t xml:space="preserve"> </w:t>
      </w:r>
      <w:r w:rsidR="006A4599">
        <w:rPr>
          <w:rFonts w:ascii="Times New Roman" w:hAnsi="Times New Roman" w:cs="Times New Roman" w:hint="eastAsia"/>
          <w:sz w:val="28"/>
          <w:szCs w:val="28"/>
          <w:lang w:eastAsia="zh-CN"/>
        </w:rPr>
        <w:t xml:space="preserve">Project </w:t>
      </w:r>
      <w:r w:rsidR="001C6569" w:rsidRPr="0009719F">
        <w:rPr>
          <w:rFonts w:ascii="Times New Roman" w:hAnsi="Times New Roman" w:cs="Times New Roman"/>
          <w:sz w:val="28"/>
          <w:szCs w:val="28"/>
        </w:rPr>
        <w:t>Procedure</w:t>
      </w:r>
      <w:bookmarkEnd w:id="14"/>
      <w:bookmarkEnd w:id="15"/>
    </w:p>
    <w:p w14:paraId="1BC1DCDE" w14:textId="77777777" w:rsidR="005A484B" w:rsidRDefault="005A484B" w:rsidP="005A484B">
      <w:pPr>
        <w:spacing w:line="360" w:lineRule="auto"/>
        <w:ind w:firstLineChars="200" w:firstLine="480"/>
        <w:rPr>
          <w:sz w:val="24"/>
        </w:rPr>
      </w:pPr>
      <w:r>
        <w:rPr>
          <w:rFonts w:hint="eastAsia"/>
          <w:sz w:val="24"/>
        </w:rPr>
        <w:t>T</w:t>
      </w:r>
      <w:r w:rsidRPr="00D835EC">
        <w:rPr>
          <w:sz w:val="24"/>
        </w:rPr>
        <w:t xml:space="preserve">he </w:t>
      </w:r>
      <w:r>
        <w:rPr>
          <w:sz w:val="24"/>
        </w:rPr>
        <w:t>translator</w:t>
      </w:r>
      <w:r w:rsidRPr="00D835EC">
        <w:rPr>
          <w:sz w:val="24"/>
        </w:rPr>
        <w:t xml:space="preserve"> and the other six translators began to translate according to the assignment task on September 17, 2018</w:t>
      </w:r>
      <w:r>
        <w:rPr>
          <w:rFonts w:hint="eastAsia"/>
          <w:sz w:val="24"/>
        </w:rPr>
        <w:t xml:space="preserve"> and c</w:t>
      </w:r>
      <w:r w:rsidRPr="003E096F">
        <w:rPr>
          <w:sz w:val="24"/>
        </w:rPr>
        <w:t xml:space="preserve">ompleted the establishment of the </w:t>
      </w:r>
      <w:proofErr w:type="spellStart"/>
      <w:r w:rsidRPr="003E096F">
        <w:rPr>
          <w:sz w:val="24"/>
        </w:rPr>
        <w:t>termbase</w:t>
      </w:r>
      <w:proofErr w:type="spellEnd"/>
      <w:r w:rsidRPr="003E096F">
        <w:rPr>
          <w:rFonts w:hint="eastAsia"/>
          <w:sz w:val="24"/>
        </w:rPr>
        <w:t xml:space="preserve"> </w:t>
      </w:r>
      <w:r>
        <w:rPr>
          <w:rFonts w:hint="eastAsia"/>
          <w:sz w:val="24"/>
        </w:rPr>
        <w:t>on</w:t>
      </w:r>
      <w:r w:rsidRPr="00D835EC">
        <w:rPr>
          <w:sz w:val="24"/>
        </w:rPr>
        <w:t xml:space="preserve"> </w:t>
      </w:r>
      <w:r>
        <w:rPr>
          <w:rFonts w:hint="eastAsia"/>
          <w:sz w:val="24"/>
        </w:rPr>
        <w:t xml:space="preserve">24 </w:t>
      </w:r>
      <w:r w:rsidRPr="003E096F">
        <w:rPr>
          <w:sz w:val="24"/>
        </w:rPr>
        <w:t>September</w:t>
      </w:r>
      <w:r>
        <w:rPr>
          <w:rFonts w:hint="eastAsia"/>
          <w:sz w:val="24"/>
        </w:rPr>
        <w:t>.</w:t>
      </w:r>
      <w:r w:rsidRPr="003E096F">
        <w:rPr>
          <w:sz w:val="24"/>
        </w:rPr>
        <w:t xml:space="preserve"> </w:t>
      </w:r>
      <w:r w:rsidRPr="00D835EC">
        <w:rPr>
          <w:sz w:val="24"/>
        </w:rPr>
        <w:t>The first draft was completed on 4 October and the review was completed on 9 October. The final draft was completed on</w:t>
      </w:r>
      <w:r w:rsidRPr="00573CA0">
        <w:rPr>
          <w:sz w:val="24"/>
        </w:rPr>
        <w:t xml:space="preserve"> 15</w:t>
      </w:r>
      <w:r w:rsidRPr="00D835EC">
        <w:rPr>
          <w:sz w:val="24"/>
        </w:rPr>
        <w:t xml:space="preserve"> October and the final work was completed on 19 October.</w:t>
      </w:r>
    </w:p>
    <w:p w14:paraId="25850619" w14:textId="7D4E6656" w:rsidR="003D7F99" w:rsidRPr="007B7A19" w:rsidRDefault="00276E26" w:rsidP="007B7A19">
      <w:pPr>
        <w:pStyle w:val="2"/>
        <w:spacing w:line="400" w:lineRule="exact"/>
        <w:rPr>
          <w:rFonts w:ascii="Times New Roman" w:hAnsi="Times New Roman" w:cs="Times New Roman"/>
          <w:sz w:val="28"/>
          <w:szCs w:val="28"/>
          <w:lang w:eastAsia="zh-CN"/>
        </w:rPr>
      </w:pPr>
      <w:bookmarkStart w:id="16" w:name="_Toc4779246"/>
      <w:r w:rsidRPr="001B4861">
        <w:rPr>
          <w:rFonts w:ascii="Times New Roman" w:hAnsi="Times New Roman" w:cs="Times New Roman"/>
          <w:sz w:val="28"/>
          <w:szCs w:val="28"/>
        </w:rPr>
        <w:t>1.</w:t>
      </w:r>
      <w:r w:rsidR="00887F55">
        <w:rPr>
          <w:rFonts w:ascii="Times New Roman" w:hAnsi="Times New Roman" w:cs="Times New Roman" w:hint="eastAsia"/>
          <w:sz w:val="28"/>
          <w:szCs w:val="28"/>
          <w:lang w:eastAsia="zh-CN"/>
        </w:rPr>
        <w:t>3</w:t>
      </w:r>
      <w:r w:rsidRPr="001B4861">
        <w:rPr>
          <w:rFonts w:ascii="Times New Roman" w:hAnsi="Times New Roman" w:cs="Times New Roman"/>
          <w:sz w:val="28"/>
          <w:szCs w:val="28"/>
        </w:rPr>
        <w:t xml:space="preserve"> </w:t>
      </w:r>
      <w:commentRangeStart w:id="17"/>
      <w:r w:rsidRPr="001B4861">
        <w:rPr>
          <w:rFonts w:ascii="Times New Roman" w:hAnsi="Times New Roman" w:cs="Times New Roman"/>
          <w:sz w:val="28"/>
          <w:szCs w:val="28"/>
        </w:rPr>
        <w:t>Values of the Project</w:t>
      </w:r>
      <w:bookmarkEnd w:id="16"/>
      <w:commentRangeEnd w:id="17"/>
      <w:r w:rsidR="00665E64">
        <w:rPr>
          <w:rStyle w:val="af0"/>
          <w:rFonts w:ascii="Times New Roman" w:eastAsia="宋体" w:hAnsi="Times New Roman" w:cs="Times New Roman"/>
          <w:b w:val="0"/>
          <w:bCs w:val="0"/>
          <w:color w:val="auto"/>
          <w:kern w:val="2"/>
          <w:lang w:eastAsia="zh-CN"/>
        </w:rPr>
        <w:commentReference w:id="17"/>
      </w:r>
    </w:p>
    <w:p w14:paraId="4E76B400" w14:textId="14966247" w:rsidR="005A484B" w:rsidRDefault="00276E26" w:rsidP="00471DE5">
      <w:pPr>
        <w:spacing w:line="360" w:lineRule="auto"/>
        <w:ind w:firstLineChars="200" w:firstLine="480"/>
      </w:pPr>
      <w:r>
        <w:rPr>
          <w:sz w:val="24"/>
        </w:rPr>
        <w:t xml:space="preserve">This article attempts to further study the translation of financial professional vocabulary from the perspective of functional equivalence theory. The author makes a preliminary study and exploration of the translation characteristics and techniques of financial texts by means of the functional equivalence theory of American translation scholar Nida. And trying to solve the problems encountered in the translation of financial papers through these theories, the purpose is to explore some effective translation strategies and methods of financial texts, improve the author's translation practice ability, and it </w:t>
      </w:r>
      <w:proofErr w:type="gramStart"/>
      <w:r>
        <w:rPr>
          <w:sz w:val="24"/>
        </w:rPr>
        <w:t>can  provide</w:t>
      </w:r>
      <w:proofErr w:type="gramEnd"/>
      <w:r>
        <w:rPr>
          <w:sz w:val="24"/>
        </w:rPr>
        <w:t xml:space="preserve">  financial translation some ideas and suggestions through the translation analysis of the financial text, with extraordinary practical value.</w:t>
      </w:r>
      <w:bookmarkStart w:id="18" w:name="_Toc517282034"/>
    </w:p>
    <w:p w14:paraId="3AE44675" w14:textId="77777777" w:rsidR="005423F5" w:rsidRDefault="005423F5" w:rsidP="005423F5"/>
    <w:p w14:paraId="626FC3E7" w14:textId="77777777" w:rsidR="005423F5" w:rsidRDefault="005423F5" w:rsidP="005423F5"/>
    <w:p w14:paraId="6AB03B7D" w14:textId="684501C0" w:rsidR="008B5DEB" w:rsidRPr="008B5DEB" w:rsidRDefault="001C6569" w:rsidP="00471DE5">
      <w:pPr>
        <w:pStyle w:val="1"/>
        <w:spacing w:line="400" w:lineRule="exact"/>
        <w:jc w:val="center"/>
      </w:pPr>
      <w:bookmarkStart w:id="19" w:name="_Toc4779247"/>
      <w:r w:rsidRPr="0009719F">
        <w:rPr>
          <w:rFonts w:ascii="Times New Roman" w:hAnsi="Times New Roman"/>
          <w:b/>
          <w:sz w:val="30"/>
          <w:szCs w:val="30"/>
        </w:rPr>
        <w:lastRenderedPageBreak/>
        <w:t>Chapter</w:t>
      </w:r>
      <w:r w:rsidRPr="0009719F">
        <w:rPr>
          <w:b/>
          <w:sz w:val="30"/>
          <w:szCs w:val="30"/>
        </w:rPr>
        <w:t xml:space="preserve"> </w:t>
      </w:r>
      <w:r w:rsidRPr="0009719F">
        <w:rPr>
          <w:rFonts w:ascii="Times New Roman" w:hAnsi="Times New Roman" w:hint="eastAsia"/>
          <w:b/>
          <w:sz w:val="30"/>
          <w:szCs w:val="30"/>
        </w:rPr>
        <w:t>Two</w:t>
      </w:r>
      <w:r w:rsidRPr="0009719F">
        <w:rPr>
          <w:b/>
          <w:sz w:val="30"/>
          <w:szCs w:val="30"/>
        </w:rPr>
        <w:t xml:space="preserve"> </w:t>
      </w:r>
      <w:r w:rsidRPr="0009719F">
        <w:rPr>
          <w:rFonts w:ascii="Times New Roman" w:hAnsi="Times New Roman"/>
          <w:b/>
          <w:sz w:val="30"/>
          <w:szCs w:val="30"/>
        </w:rPr>
        <w:t>Preparation</w:t>
      </w:r>
      <w:r w:rsidRPr="0009719F">
        <w:rPr>
          <w:b/>
          <w:sz w:val="30"/>
          <w:szCs w:val="30"/>
        </w:rPr>
        <w:t xml:space="preserve"> </w:t>
      </w:r>
      <w:r w:rsidRPr="0009719F">
        <w:rPr>
          <w:rFonts w:ascii="Times New Roman" w:hAnsi="Times New Roman"/>
          <w:b/>
          <w:sz w:val="30"/>
          <w:szCs w:val="30"/>
        </w:rPr>
        <w:t>before</w:t>
      </w:r>
      <w:r w:rsidRPr="0009719F">
        <w:rPr>
          <w:b/>
          <w:sz w:val="30"/>
          <w:szCs w:val="30"/>
        </w:rPr>
        <w:t xml:space="preserve"> </w:t>
      </w:r>
      <w:r w:rsidRPr="0009719F">
        <w:rPr>
          <w:rFonts w:ascii="Times New Roman" w:hAnsi="Times New Roman"/>
          <w:b/>
          <w:sz w:val="30"/>
          <w:szCs w:val="30"/>
        </w:rPr>
        <w:t>Translation</w:t>
      </w:r>
      <w:bookmarkEnd w:id="18"/>
      <w:bookmarkEnd w:id="19"/>
    </w:p>
    <w:p w14:paraId="05E71FC0" w14:textId="77777777" w:rsidR="008B5DEB" w:rsidRPr="008B5DEB" w:rsidRDefault="00A25AB3" w:rsidP="008B5DEB">
      <w:pPr>
        <w:pStyle w:val="2"/>
        <w:spacing w:line="400" w:lineRule="exact"/>
        <w:rPr>
          <w:rFonts w:ascii="Times New Roman" w:hAnsi="Times New Roman" w:cs="Times New Roman"/>
          <w:sz w:val="28"/>
          <w:szCs w:val="28"/>
          <w:lang w:eastAsia="zh-CN"/>
        </w:rPr>
      </w:pPr>
      <w:bookmarkStart w:id="20" w:name="_Toc517282035"/>
      <w:bookmarkStart w:id="21" w:name="_Toc4779248"/>
      <w:r w:rsidRPr="0009719F">
        <w:rPr>
          <w:rFonts w:ascii="Times New Roman" w:hAnsi="Times New Roman" w:cs="Times New Roman"/>
          <w:sz w:val="28"/>
          <w:szCs w:val="28"/>
        </w:rPr>
        <w:t xml:space="preserve">2.1 </w:t>
      </w:r>
      <w:r w:rsidR="002D38EB">
        <w:rPr>
          <w:rFonts w:ascii="Times New Roman" w:hAnsi="Times New Roman" w:cs="Times New Roman"/>
          <w:sz w:val="28"/>
          <w:szCs w:val="28"/>
        </w:rPr>
        <w:t>Prepar</w:t>
      </w:r>
      <w:r w:rsidR="002D38EB">
        <w:rPr>
          <w:rFonts w:ascii="Times New Roman" w:hAnsi="Times New Roman" w:cs="Times New Roman" w:hint="eastAsia"/>
          <w:sz w:val="28"/>
          <w:szCs w:val="28"/>
          <w:lang w:eastAsia="zh-CN"/>
        </w:rPr>
        <w:t>ing</w:t>
      </w:r>
      <w:r w:rsidR="004B7C10" w:rsidRPr="0009719F">
        <w:rPr>
          <w:rFonts w:ascii="Times New Roman" w:hAnsi="Times New Roman" w:cs="Times New Roman"/>
          <w:sz w:val="28"/>
          <w:szCs w:val="28"/>
        </w:rPr>
        <w:t xml:space="preserve"> materials and tools</w:t>
      </w:r>
      <w:bookmarkEnd w:id="20"/>
      <w:bookmarkEnd w:id="21"/>
    </w:p>
    <w:p w14:paraId="0EB9CD76" w14:textId="77777777" w:rsidR="0061477C" w:rsidRPr="0061477C" w:rsidRDefault="004B7C10" w:rsidP="0061477C">
      <w:pPr>
        <w:spacing w:line="400" w:lineRule="exact"/>
        <w:ind w:firstLineChars="300" w:firstLine="723"/>
        <w:outlineLvl w:val="0"/>
        <w:rPr>
          <w:rFonts w:ascii="Times New Roman" w:eastAsia="宋体" w:hAnsi="Times New Roman" w:cs="Times New Roman"/>
          <w:sz w:val="24"/>
          <w:szCs w:val="30"/>
        </w:rPr>
      </w:pPr>
      <w:r w:rsidRPr="007304B3">
        <w:rPr>
          <w:rFonts w:ascii="Times New Roman" w:eastAsia="宋体" w:hAnsi="Times New Roman" w:cs="Times New Roman" w:hint="eastAsia"/>
          <w:b/>
          <w:sz w:val="24"/>
          <w:szCs w:val="30"/>
        </w:rPr>
        <w:t xml:space="preserve">  </w:t>
      </w:r>
      <w:r w:rsidRPr="007304B3">
        <w:rPr>
          <w:rFonts w:ascii="Times New Roman" w:eastAsia="宋体" w:hAnsi="Times New Roman" w:cs="Times New Roman" w:hint="eastAsia"/>
          <w:sz w:val="24"/>
          <w:szCs w:val="30"/>
        </w:rPr>
        <w:t xml:space="preserve"> </w:t>
      </w:r>
      <w:bookmarkStart w:id="22" w:name="_Toc517282036"/>
      <w:bookmarkStart w:id="23" w:name="_Toc518058183"/>
      <w:bookmarkStart w:id="24" w:name="_Toc3472974"/>
      <w:bookmarkStart w:id="25" w:name="_Toc4764029"/>
      <w:bookmarkStart w:id="26" w:name="_Toc4765562"/>
      <w:bookmarkStart w:id="27" w:name="_Toc4774361"/>
      <w:bookmarkStart w:id="28" w:name="_Toc4774678"/>
      <w:bookmarkStart w:id="29" w:name="_Toc4774768"/>
      <w:bookmarkStart w:id="30" w:name="_Toc4774831"/>
      <w:bookmarkStart w:id="31" w:name="_Toc4779249"/>
      <w:r w:rsidR="00E37D32" w:rsidRPr="0009719F">
        <w:rPr>
          <w:rFonts w:ascii="Times New Roman" w:eastAsia="宋体" w:hAnsi="Times New Roman" w:cs="Times New Roman"/>
          <w:spacing w:val="20"/>
          <w:sz w:val="24"/>
          <w:szCs w:val="30"/>
        </w:rPr>
        <w:t>In</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order</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to</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complete</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the</w:t>
      </w:r>
      <w:r w:rsidR="00855B31">
        <w:rPr>
          <w:rFonts w:ascii="Times New Roman" w:eastAsia="宋体" w:hAnsi="Times New Roman" w:cs="Times New Roman" w:hint="eastAsia"/>
          <w:sz w:val="24"/>
          <w:szCs w:val="30"/>
        </w:rPr>
        <w:t xml:space="preserve"> </w:t>
      </w:r>
      <w:r w:rsidR="00E37D32" w:rsidRPr="0009719F">
        <w:rPr>
          <w:rFonts w:ascii="Times New Roman" w:eastAsia="宋体" w:hAnsi="Times New Roman" w:cs="Times New Roman"/>
          <w:spacing w:val="20"/>
          <w:sz w:val="24"/>
          <w:szCs w:val="30"/>
        </w:rPr>
        <w:t>translation</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report</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better</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the</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translator</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has</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made</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sufficient</w:t>
      </w:r>
      <w:r w:rsidR="00E37D32" w:rsidRPr="007304B3">
        <w:rPr>
          <w:rFonts w:ascii="Times New Roman" w:eastAsia="宋体" w:hAnsi="Times New Roman" w:cs="Times New Roman"/>
          <w:sz w:val="24"/>
          <w:szCs w:val="30"/>
        </w:rPr>
        <w:t xml:space="preserve"> </w:t>
      </w:r>
      <w:proofErr w:type="spellStart"/>
      <w:proofErr w:type="gramStart"/>
      <w:r w:rsidR="00E37D32" w:rsidRPr="0009719F">
        <w:rPr>
          <w:rFonts w:ascii="Times New Roman" w:eastAsia="宋体" w:hAnsi="Times New Roman" w:cs="Times New Roman"/>
          <w:spacing w:val="20"/>
          <w:sz w:val="24"/>
          <w:szCs w:val="30"/>
        </w:rPr>
        <w:t>preparations</w:t>
      </w:r>
      <w:bookmarkEnd w:id="22"/>
      <w:bookmarkEnd w:id="23"/>
      <w:r w:rsidR="0061477C">
        <w:rPr>
          <w:rFonts w:ascii="Times New Roman" w:eastAsia="宋体" w:hAnsi="Times New Roman" w:cs="Times New Roman" w:hint="eastAsia"/>
          <w:sz w:val="24"/>
          <w:szCs w:val="30"/>
        </w:rPr>
        <w:t>.</w:t>
      </w:r>
      <w:r w:rsidR="0061477C" w:rsidRPr="00BF66D0">
        <w:rPr>
          <w:bCs/>
          <w:sz w:val="24"/>
        </w:rPr>
        <w:t>The</w:t>
      </w:r>
      <w:proofErr w:type="spellEnd"/>
      <w:proofErr w:type="gramEnd"/>
      <w:r w:rsidR="0061477C" w:rsidRPr="00BF66D0">
        <w:rPr>
          <w:bCs/>
          <w:sz w:val="24"/>
        </w:rPr>
        <w:t xml:space="preserve"> original material of the report focuses on the emerging topics of banks, platform marketplaces, and finance. Before translating, the translator consulted another Chinese version of the original author's work, </w:t>
      </w:r>
      <w:proofErr w:type="spellStart"/>
      <w:r w:rsidR="0061477C" w:rsidRPr="00BF66D0">
        <w:rPr>
          <w:bCs/>
          <w:i/>
          <w:sz w:val="24"/>
        </w:rPr>
        <w:t>ValueWeb</w:t>
      </w:r>
      <w:proofErr w:type="spellEnd"/>
      <w:r w:rsidR="0061477C" w:rsidRPr="00BF66D0">
        <w:rPr>
          <w:bCs/>
          <w:i/>
          <w:sz w:val="24"/>
        </w:rPr>
        <w:t>: How Fintech Firms are Using Bitcoin Blockchain and Mobile Technologies to Create the Internet of Value</w:t>
      </w:r>
      <w:r w:rsidR="0061477C" w:rsidRPr="00BF66D0">
        <w:rPr>
          <w:bCs/>
          <w:sz w:val="24"/>
        </w:rPr>
        <w:t xml:space="preserve">, then summarized and sorted out the contents of the financial parts, and extracted some fixed expressions of financial terms. The translator also made a detailed interpretation of </w:t>
      </w:r>
      <w:proofErr w:type="gramStart"/>
      <w:r w:rsidR="0061477C" w:rsidRPr="00BF66D0">
        <w:rPr>
          <w:bCs/>
          <w:i/>
          <w:sz w:val="24"/>
        </w:rPr>
        <w:t>The</w:t>
      </w:r>
      <w:proofErr w:type="gramEnd"/>
      <w:r w:rsidR="0061477C" w:rsidRPr="00BF66D0">
        <w:rPr>
          <w:bCs/>
          <w:i/>
          <w:sz w:val="24"/>
        </w:rPr>
        <w:t xml:space="preserve"> characteristics of financial English and translation methods </w:t>
      </w:r>
      <w:r w:rsidR="0061477C" w:rsidRPr="00BF66D0">
        <w:rPr>
          <w:bCs/>
          <w:sz w:val="24"/>
        </w:rPr>
        <w:t xml:space="preserve">to understand the translation methods of financial articles. The main translation </w:t>
      </w:r>
      <w:proofErr w:type="spellStart"/>
      <w:r w:rsidR="0061477C" w:rsidRPr="00BF66D0">
        <w:rPr>
          <w:bCs/>
          <w:sz w:val="24"/>
        </w:rPr>
        <w:t>software</w:t>
      </w:r>
      <w:r w:rsidR="0061477C">
        <w:rPr>
          <w:rFonts w:hint="eastAsia"/>
          <w:bCs/>
          <w:sz w:val="24"/>
        </w:rPr>
        <w:t>s</w:t>
      </w:r>
      <w:proofErr w:type="spellEnd"/>
      <w:r w:rsidR="0061477C" w:rsidRPr="00BF66D0">
        <w:rPr>
          <w:bCs/>
          <w:sz w:val="24"/>
        </w:rPr>
        <w:t xml:space="preserve"> </w:t>
      </w:r>
      <w:r w:rsidR="0061477C">
        <w:rPr>
          <w:rFonts w:hint="eastAsia"/>
          <w:bCs/>
          <w:sz w:val="24"/>
        </w:rPr>
        <w:t>are</w:t>
      </w:r>
      <w:r w:rsidR="0061477C" w:rsidRPr="00BF66D0">
        <w:rPr>
          <w:bCs/>
          <w:sz w:val="24"/>
        </w:rPr>
        <w:t xml:space="preserve"> Google Translation and Bing Translation, and the main reference books are </w:t>
      </w:r>
      <w:r w:rsidR="0061477C" w:rsidRPr="00BF66D0">
        <w:rPr>
          <w:bCs/>
          <w:i/>
          <w:sz w:val="24"/>
        </w:rPr>
        <w:t>New Century Chinese-English Dictionary</w:t>
      </w:r>
      <w:r w:rsidR="0061477C">
        <w:rPr>
          <w:rFonts w:hint="eastAsia"/>
          <w:bCs/>
          <w:i/>
          <w:sz w:val="24"/>
        </w:rPr>
        <w:t>,</w:t>
      </w:r>
      <w:r w:rsidR="0061477C" w:rsidRPr="00BF66D0">
        <w:rPr>
          <w:bCs/>
          <w:i/>
          <w:sz w:val="24"/>
        </w:rPr>
        <w:t xml:space="preserve"> </w:t>
      </w:r>
      <w:r w:rsidR="0061477C" w:rsidRPr="00BF66D0">
        <w:rPr>
          <w:bCs/>
          <w:sz w:val="24"/>
        </w:rPr>
        <w:t>and so on. Secondly, the translator has read the relevant translation theory books</w:t>
      </w:r>
      <w:r w:rsidR="0061477C" w:rsidRPr="00BF66D0">
        <w:rPr>
          <w:rFonts w:hint="eastAsia"/>
          <w:bCs/>
          <w:sz w:val="24"/>
        </w:rPr>
        <w:t>，</w:t>
      </w:r>
      <w:r w:rsidR="0061477C" w:rsidRPr="00BF66D0">
        <w:rPr>
          <w:bCs/>
          <w:sz w:val="24"/>
        </w:rPr>
        <w:t xml:space="preserve">including Catford J D's </w:t>
      </w:r>
      <w:r w:rsidR="0061477C" w:rsidRPr="00BF66D0">
        <w:rPr>
          <w:bCs/>
          <w:i/>
          <w:sz w:val="24"/>
        </w:rPr>
        <w:t>A Linguistic Theory of Translation</w:t>
      </w:r>
      <w:r w:rsidR="0061477C" w:rsidRPr="00BF66D0">
        <w:rPr>
          <w:bCs/>
          <w:sz w:val="24"/>
        </w:rPr>
        <w:t xml:space="preserve">, Liu </w:t>
      </w:r>
      <w:proofErr w:type="spellStart"/>
      <w:r w:rsidR="0061477C" w:rsidRPr="00BF66D0">
        <w:rPr>
          <w:bCs/>
          <w:sz w:val="24"/>
        </w:rPr>
        <w:t>Miqing's</w:t>
      </w:r>
      <w:proofErr w:type="spellEnd"/>
      <w:r w:rsidR="0061477C" w:rsidRPr="00BF66D0">
        <w:rPr>
          <w:bCs/>
          <w:sz w:val="24"/>
        </w:rPr>
        <w:t xml:space="preserve"> </w:t>
      </w:r>
      <w:r w:rsidR="0061477C" w:rsidRPr="00BF66D0">
        <w:rPr>
          <w:bCs/>
          <w:i/>
          <w:sz w:val="24"/>
        </w:rPr>
        <w:t>the Foundation of Translation</w:t>
      </w:r>
      <w:r w:rsidR="0061477C">
        <w:rPr>
          <w:rFonts w:hint="eastAsia"/>
          <w:bCs/>
          <w:i/>
          <w:sz w:val="24"/>
        </w:rPr>
        <w:t xml:space="preserve">, </w:t>
      </w:r>
      <w:r w:rsidR="0061477C" w:rsidRPr="00BF66D0">
        <w:rPr>
          <w:bCs/>
          <w:sz w:val="24"/>
        </w:rPr>
        <w:t>and so on.</w:t>
      </w:r>
      <w:bookmarkEnd w:id="24"/>
      <w:bookmarkEnd w:id="25"/>
      <w:bookmarkEnd w:id="26"/>
      <w:bookmarkEnd w:id="27"/>
      <w:bookmarkEnd w:id="28"/>
      <w:bookmarkEnd w:id="29"/>
      <w:bookmarkEnd w:id="30"/>
      <w:bookmarkEnd w:id="31"/>
    </w:p>
    <w:p w14:paraId="090BF100" w14:textId="77777777" w:rsidR="0061477C" w:rsidRPr="0061477C" w:rsidRDefault="0061477C" w:rsidP="0061477C">
      <w:pPr>
        <w:spacing w:line="360" w:lineRule="auto"/>
        <w:ind w:firstLineChars="200" w:firstLine="480"/>
        <w:rPr>
          <w:bCs/>
          <w:sz w:val="24"/>
        </w:rPr>
      </w:pPr>
    </w:p>
    <w:p w14:paraId="2A294B44" w14:textId="77777777" w:rsidR="008B5DEB" w:rsidRDefault="008B5DEB" w:rsidP="008B5DEB">
      <w:pPr>
        <w:spacing w:line="400" w:lineRule="exact"/>
        <w:ind w:firstLineChars="300" w:firstLine="720"/>
        <w:outlineLvl w:val="0"/>
        <w:rPr>
          <w:rFonts w:ascii="Times New Roman" w:eastAsia="宋体" w:hAnsi="Times New Roman" w:cs="Times New Roman"/>
          <w:sz w:val="24"/>
          <w:szCs w:val="30"/>
        </w:rPr>
      </w:pPr>
    </w:p>
    <w:p w14:paraId="75F0583A"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2075A9CD"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5CFFD332"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5D560811"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48806B63"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01A48E6F"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20F8E728"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07C8B12B"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3941701D"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1E76CE2F"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4ED0A170"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34CE20A7"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62C76DC6"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17CB2D3C"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68930447" w14:textId="77777777" w:rsidR="007745E3" w:rsidRPr="0061477C" w:rsidRDefault="007745E3" w:rsidP="008B5DEB">
      <w:pPr>
        <w:spacing w:line="400" w:lineRule="exact"/>
        <w:ind w:firstLineChars="300" w:firstLine="720"/>
        <w:outlineLvl w:val="0"/>
        <w:rPr>
          <w:rFonts w:ascii="Times New Roman" w:eastAsia="宋体" w:hAnsi="Times New Roman" w:cs="Times New Roman"/>
          <w:sz w:val="24"/>
          <w:szCs w:val="30"/>
        </w:rPr>
      </w:pPr>
    </w:p>
    <w:p w14:paraId="20ACA1C5" w14:textId="7C83D924" w:rsidR="00297823" w:rsidRDefault="00297823" w:rsidP="00297823">
      <w:pPr>
        <w:pStyle w:val="1"/>
        <w:spacing w:line="400" w:lineRule="exact"/>
        <w:jc w:val="center"/>
        <w:rPr>
          <w:rFonts w:ascii="Times New Roman" w:hAnsi="Times New Roman" w:cs="Times New Roman"/>
          <w:b/>
          <w:sz w:val="30"/>
          <w:szCs w:val="30"/>
          <w:lang w:eastAsia="zh-CN"/>
        </w:rPr>
      </w:pPr>
      <w:bookmarkStart w:id="32" w:name="_Toc4779250"/>
      <w:r w:rsidRPr="0009719F">
        <w:rPr>
          <w:rFonts w:ascii="Times New Roman" w:hAnsi="Times New Roman"/>
          <w:b/>
          <w:sz w:val="30"/>
          <w:szCs w:val="30"/>
        </w:rPr>
        <w:lastRenderedPageBreak/>
        <w:t>Chapter</w:t>
      </w:r>
      <w:r w:rsidRPr="0009719F">
        <w:rPr>
          <w:b/>
          <w:sz w:val="30"/>
          <w:szCs w:val="30"/>
        </w:rPr>
        <w:t xml:space="preserve"> </w:t>
      </w:r>
      <w:r>
        <w:rPr>
          <w:rFonts w:hint="eastAsia"/>
          <w:b/>
          <w:sz w:val="30"/>
          <w:szCs w:val="30"/>
          <w:lang w:eastAsia="zh-CN"/>
        </w:rPr>
        <w:t xml:space="preserve">Three </w:t>
      </w:r>
      <w:bookmarkStart w:id="33" w:name="_Hlk5390335"/>
      <w:r>
        <w:rPr>
          <w:rFonts w:ascii="Times New Roman" w:hAnsi="Times New Roman" w:cs="Times New Roman" w:hint="eastAsia"/>
          <w:b/>
          <w:sz w:val="30"/>
          <w:szCs w:val="30"/>
          <w:lang w:eastAsia="zh-CN"/>
        </w:rPr>
        <w:t>Analysis of The Source Text</w:t>
      </w:r>
      <w:bookmarkEnd w:id="32"/>
      <w:bookmarkEnd w:id="33"/>
    </w:p>
    <w:p w14:paraId="0022D357" w14:textId="27EB0740" w:rsidR="001153CC" w:rsidRPr="00471DE5" w:rsidRDefault="001153CC" w:rsidP="00471DE5">
      <w:pPr>
        <w:pStyle w:val="2"/>
        <w:rPr>
          <w:b w:val="0"/>
        </w:rPr>
      </w:pPr>
      <w:bookmarkStart w:id="34" w:name="_Toc4779251"/>
      <w:r w:rsidRPr="00471DE5">
        <w:t>3.1 The Source Text Background</w:t>
      </w:r>
      <w:bookmarkEnd w:id="34"/>
    </w:p>
    <w:p w14:paraId="1B840E41" w14:textId="6C1DC636" w:rsidR="00B95907" w:rsidRPr="00471DE5" w:rsidRDefault="00B95907" w:rsidP="00471DE5">
      <w:pPr>
        <w:ind w:firstLineChars="200" w:firstLine="480"/>
        <w:rPr>
          <w:sz w:val="24"/>
          <w:szCs w:val="24"/>
        </w:rPr>
      </w:pPr>
      <w:commentRangeStart w:id="35"/>
      <w:r w:rsidRPr="00471DE5">
        <w:rPr>
          <w:sz w:val="24"/>
          <w:szCs w:val="24"/>
        </w:rPr>
        <w:t>The source text is </w:t>
      </w:r>
      <w:r w:rsidRPr="00DB21DB">
        <w:rPr>
          <w:i/>
          <w:sz w:val="24"/>
          <w:szCs w:val="24"/>
        </w:rPr>
        <w:t>Digital Human: The Rise of Platforms and Marketplaces</w:t>
      </w:r>
      <w:r w:rsidRPr="00471DE5">
        <w:rPr>
          <w:sz w:val="24"/>
          <w:szCs w:val="24"/>
        </w:rPr>
        <w:t>. Digital Human mainly describes the continuous advancement of science and technology finance in human society and introduces the emerging technologies of the digital age of mankind.</w:t>
      </w:r>
      <w:commentRangeEnd w:id="35"/>
      <w:r w:rsidR="00665E64">
        <w:rPr>
          <w:rStyle w:val="af0"/>
          <w:rFonts w:ascii="Times New Roman" w:eastAsia="宋体" w:hAnsi="Times New Roman" w:cs="Times New Roman"/>
        </w:rPr>
        <w:commentReference w:id="35"/>
      </w:r>
    </w:p>
    <w:p w14:paraId="1003E58D" w14:textId="28125F1C" w:rsidR="00B95907" w:rsidRPr="00471DE5" w:rsidRDefault="00B95907" w:rsidP="00471DE5">
      <w:pPr>
        <w:spacing w:line="360" w:lineRule="auto"/>
        <w:ind w:firstLineChars="200" w:firstLine="480"/>
        <w:rPr>
          <w:sz w:val="24"/>
        </w:rPr>
      </w:pPr>
      <w:commentRangeStart w:id="36"/>
      <w:r w:rsidRPr="00573CA0">
        <w:rPr>
          <w:sz w:val="24"/>
        </w:rPr>
        <w:t xml:space="preserve">Chris Skinner </w:t>
      </w:r>
      <w:r w:rsidR="00A807AC">
        <w:rPr>
          <w:rFonts w:hint="eastAsia"/>
          <w:sz w:val="24"/>
        </w:rPr>
        <w:t>is the book</w:t>
      </w:r>
      <w:r w:rsidR="00A807AC">
        <w:rPr>
          <w:sz w:val="24"/>
        </w:rPr>
        <w:t>’</w:t>
      </w:r>
      <w:r w:rsidR="00A807AC">
        <w:rPr>
          <w:rFonts w:hint="eastAsia"/>
          <w:sz w:val="24"/>
        </w:rPr>
        <w:t xml:space="preserve">s author. He </w:t>
      </w:r>
      <w:r w:rsidRPr="00573CA0">
        <w:rPr>
          <w:sz w:val="24"/>
        </w:rPr>
        <w:t>is a well-known British financial technology scholar who reviews and analyzes financial market</w:t>
      </w:r>
      <w:r>
        <w:rPr>
          <w:rFonts w:hint="eastAsia"/>
          <w:sz w:val="24"/>
        </w:rPr>
        <w:t>place</w:t>
      </w:r>
      <w:r w:rsidRPr="00573CA0">
        <w:rPr>
          <w:sz w:val="24"/>
        </w:rPr>
        <w:t>s on the “Financier website”. He has also published the best-selling book</w:t>
      </w:r>
      <w:r>
        <w:rPr>
          <w:rFonts w:hint="eastAsia"/>
          <w:sz w:val="24"/>
        </w:rPr>
        <w:t>s</w:t>
      </w:r>
      <w:r w:rsidRPr="00573CA0">
        <w:rPr>
          <w:i/>
          <w:sz w:val="24"/>
        </w:rPr>
        <w:t xml:space="preserve"> Digital Bank </w:t>
      </w:r>
      <w:r w:rsidRPr="00573CA0">
        <w:rPr>
          <w:sz w:val="24"/>
        </w:rPr>
        <w:t xml:space="preserve">and </w:t>
      </w:r>
      <w:proofErr w:type="spellStart"/>
      <w:r w:rsidRPr="00D835EC">
        <w:rPr>
          <w:i/>
          <w:sz w:val="24"/>
        </w:rPr>
        <w:t>ValueWeb</w:t>
      </w:r>
      <w:proofErr w:type="spellEnd"/>
      <w:r w:rsidRPr="00573CA0">
        <w:rPr>
          <w:sz w:val="24"/>
        </w:rPr>
        <w:t>. He is also frequently invited to comment on banking topics in media such as BBC News, Sky News, CNBC and Bloomberg.</w:t>
      </w:r>
      <w:commentRangeEnd w:id="36"/>
      <w:r w:rsidR="00FF1D5F">
        <w:rPr>
          <w:rStyle w:val="af0"/>
          <w:rFonts w:ascii="Times New Roman" w:eastAsia="宋体" w:hAnsi="Times New Roman" w:cs="Times New Roman"/>
        </w:rPr>
        <w:commentReference w:id="36"/>
      </w:r>
    </w:p>
    <w:p w14:paraId="4B5EE7BE" w14:textId="1E7E09CD" w:rsidR="00887F55" w:rsidRPr="00471DE5" w:rsidRDefault="00BC3C87" w:rsidP="00471DE5">
      <w:pPr>
        <w:spacing w:line="400" w:lineRule="exact"/>
        <w:ind w:firstLineChars="200" w:firstLine="560"/>
        <w:rPr>
          <w:rFonts w:ascii="Times New Roman" w:eastAsia="宋体" w:hAnsi="Times New Roman" w:cs="Times New Roman"/>
          <w:spacing w:val="20"/>
          <w:sz w:val="24"/>
          <w:szCs w:val="30"/>
        </w:rPr>
      </w:pPr>
      <w:commentRangeStart w:id="37"/>
      <w:r w:rsidRPr="00BC3C87">
        <w:rPr>
          <w:rFonts w:ascii="Times New Roman" w:eastAsia="宋体" w:hAnsi="Times New Roman" w:cs="Times New Roman"/>
          <w:spacing w:val="20"/>
          <w:sz w:val="24"/>
          <w:szCs w:val="30"/>
        </w:rPr>
        <w:t>In this report, the translator translates the book's third chapter, The Rise of Platforms and Marketplaces. It includes 5579 words. The main content of this article is about the rise of platforms and marketplaces, building the new financial marketplaces, the banking marketplace and the future business model.</w:t>
      </w:r>
      <w:commentRangeEnd w:id="37"/>
      <w:r w:rsidR="00665E64">
        <w:rPr>
          <w:rStyle w:val="af0"/>
          <w:rFonts w:ascii="Times New Roman" w:eastAsia="宋体" w:hAnsi="Times New Roman" w:cs="Times New Roman"/>
        </w:rPr>
        <w:commentReference w:id="37"/>
      </w:r>
    </w:p>
    <w:p w14:paraId="111A1DA3" w14:textId="3A13ECFF" w:rsidR="00297823" w:rsidRPr="00471DE5" w:rsidRDefault="00887F55" w:rsidP="00471DE5">
      <w:pPr>
        <w:pStyle w:val="2"/>
        <w:rPr>
          <w:b w:val="0"/>
        </w:rPr>
      </w:pPr>
      <w:bookmarkStart w:id="38" w:name="_Toc4779252"/>
      <w:r w:rsidRPr="00471DE5">
        <w:t>3.2</w:t>
      </w:r>
      <w:r w:rsidR="00BC3C87" w:rsidRPr="00471DE5">
        <w:t xml:space="preserve"> Linguistic Features of the Source Text</w:t>
      </w:r>
      <w:bookmarkEnd w:id="38"/>
    </w:p>
    <w:p w14:paraId="34863058" w14:textId="77777777" w:rsidR="0050752A" w:rsidRPr="00DB486B" w:rsidRDefault="0050752A" w:rsidP="0050752A">
      <w:pPr>
        <w:ind w:firstLineChars="200" w:firstLine="480"/>
        <w:rPr>
          <w:rFonts w:ascii="Times New Roman" w:eastAsia="宋体" w:hAnsi="Times New Roman" w:cs="Times New Roman"/>
          <w:sz w:val="24"/>
          <w:szCs w:val="24"/>
        </w:rPr>
      </w:pPr>
      <w:r w:rsidRPr="00DB486B">
        <w:rPr>
          <w:rFonts w:ascii="Times New Roman" w:eastAsia="宋体" w:hAnsi="Times New Roman" w:cs="Times New Roman"/>
          <w:sz w:val="24"/>
          <w:szCs w:val="24"/>
        </w:rPr>
        <w:t xml:space="preserve">As a financial text, the book </w:t>
      </w:r>
      <w:r w:rsidRPr="00DB486B">
        <w:rPr>
          <w:rFonts w:ascii="Times New Roman" w:eastAsia="宋体" w:hAnsi="Times New Roman" w:cs="Times New Roman"/>
          <w:i/>
          <w:sz w:val="24"/>
          <w:szCs w:val="24"/>
        </w:rPr>
        <w:t xml:space="preserve">Digital Human: The Rise of Platforms and Marketplaces </w:t>
      </w:r>
      <w:r w:rsidRPr="00DB486B">
        <w:rPr>
          <w:rFonts w:ascii="Times New Roman" w:eastAsia="宋体" w:hAnsi="Times New Roman" w:cs="Times New Roman"/>
          <w:sz w:val="24"/>
          <w:szCs w:val="24"/>
        </w:rPr>
        <w:t>owns the typical features of financial English</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such as  financial terms and company names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long sentences with complicated structures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and so on</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Furthermore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different from similar texts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certain specific characteristics do exist in this book</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And these are the difficulties the author of this report needs to deal with during the translation process as well</w:t>
      </w:r>
      <w:r w:rsidRPr="00DB486B">
        <w:rPr>
          <w:rFonts w:ascii="Times New Roman" w:eastAsia="宋体" w:hAnsi="Times New Roman" w:cs="Times New Roman"/>
          <w:sz w:val="24"/>
          <w:szCs w:val="24"/>
        </w:rPr>
        <w:t>．</w:t>
      </w:r>
    </w:p>
    <w:p w14:paraId="1AF967AD" w14:textId="77777777" w:rsidR="0050752A" w:rsidRPr="00DB486B" w:rsidRDefault="0050752A" w:rsidP="0050752A">
      <w:pPr>
        <w:ind w:firstLineChars="200" w:firstLine="480"/>
        <w:rPr>
          <w:rFonts w:ascii="Times New Roman" w:eastAsia="宋体" w:hAnsi="Times New Roman" w:cs="Times New Roman"/>
          <w:sz w:val="24"/>
          <w:szCs w:val="24"/>
        </w:rPr>
      </w:pPr>
      <w:r w:rsidRPr="00DB486B">
        <w:rPr>
          <w:rFonts w:ascii="Times New Roman" w:eastAsia="宋体" w:hAnsi="Times New Roman" w:cs="Times New Roman"/>
          <w:sz w:val="24"/>
          <w:szCs w:val="24"/>
        </w:rPr>
        <w:t>First of all</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 frequently appeared acronym is an obvious feature at the lexical level of the source text, for instance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some of them</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such as ICBC or GE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have been repeatedly used and already accepted via common practice in Chinese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therefore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these words can keep their original form and be free from translation</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Similarly</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 number of the start—up companies</w:t>
      </w:r>
      <w:proofErr w:type="gramStart"/>
      <w:r w:rsidRPr="00DB486B">
        <w:rPr>
          <w:rFonts w:ascii="Times New Roman" w:eastAsia="宋体" w:hAnsi="Times New Roman" w:cs="Times New Roman"/>
          <w:sz w:val="24"/>
          <w:szCs w:val="24"/>
        </w:rPr>
        <w:t>’</w:t>
      </w:r>
      <w:proofErr w:type="gramEnd"/>
      <w:r w:rsidRPr="00DB486B">
        <w:rPr>
          <w:rFonts w:ascii="Times New Roman" w:eastAsia="宋体" w:hAnsi="Times New Roman" w:cs="Times New Roman"/>
          <w:sz w:val="24"/>
          <w:szCs w:val="24"/>
        </w:rPr>
        <w:t xml:space="preserve"> names in this book should be handled by the same means as well</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But the other acronyms primarily need to be paraphrased in line with the context</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Besides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other lexical features comprise the large numbers of financial terms and internet words</w:t>
      </w:r>
      <w:r w:rsidRPr="00DB486B">
        <w:rPr>
          <w:rFonts w:ascii="Times New Roman" w:eastAsia="宋体" w:hAnsi="Times New Roman" w:cs="Times New Roman"/>
          <w:sz w:val="24"/>
          <w:szCs w:val="24"/>
        </w:rPr>
        <w:t>．</w:t>
      </w:r>
    </w:p>
    <w:p w14:paraId="6D0B2B2A" w14:textId="77777777" w:rsidR="0050752A" w:rsidRPr="00DB486B" w:rsidRDefault="0050752A" w:rsidP="0050752A">
      <w:pPr>
        <w:ind w:firstLineChars="200" w:firstLine="480"/>
        <w:rPr>
          <w:rFonts w:ascii="Times New Roman" w:eastAsia="宋体" w:hAnsi="Times New Roman" w:cs="Times New Roman"/>
          <w:sz w:val="24"/>
          <w:szCs w:val="24"/>
        </w:rPr>
      </w:pPr>
      <w:r w:rsidRPr="00DB486B">
        <w:rPr>
          <w:rFonts w:ascii="Times New Roman" w:eastAsia="宋体" w:hAnsi="Times New Roman" w:cs="Times New Roman"/>
          <w:sz w:val="24"/>
          <w:szCs w:val="24"/>
        </w:rPr>
        <w:t>Referring to the syntactic level</w:t>
      </w:r>
      <w:r w:rsidRPr="00DB486B">
        <w:rPr>
          <w:rFonts w:ascii="Times New Roman" w:eastAsia="宋体" w:hAnsi="Times New Roman" w:cs="Times New Roman"/>
          <w:sz w:val="24"/>
          <w:szCs w:val="24"/>
        </w:rPr>
        <w:t>，</w:t>
      </w:r>
      <w:r w:rsidRPr="00DB486B">
        <w:rPr>
          <w:rFonts w:ascii="Times New Roman" w:eastAsia="宋体" w:hAnsi="Times New Roman" w:cs="Times New Roman"/>
          <w:i/>
          <w:sz w:val="24"/>
          <w:szCs w:val="24"/>
        </w:rPr>
        <w:t>Digital Human: The Rise of Platforms and Marketplaces</w:t>
      </w:r>
      <w:r w:rsidRPr="00DB486B">
        <w:rPr>
          <w:rFonts w:ascii="Times New Roman" w:eastAsia="宋体" w:hAnsi="Times New Roman" w:cs="Times New Roman"/>
          <w:sz w:val="24"/>
          <w:szCs w:val="24"/>
        </w:rPr>
        <w:t xml:space="preserve"> pertains to the typical financial text in which long sentences with complicated structures are not rare to be seen</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When translating</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 translator should always bear in mind that English and Chinese are totally distinct both in the way of thinking and conveyance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Thus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 xml:space="preserve">in order to clearly express the meaning of the original </w:t>
      </w:r>
      <w:r w:rsidRPr="00DB486B">
        <w:rPr>
          <w:rFonts w:ascii="Times New Roman" w:eastAsia="宋体" w:hAnsi="Times New Roman" w:cs="Times New Roman"/>
          <w:sz w:val="24"/>
          <w:szCs w:val="24"/>
        </w:rPr>
        <w:lastRenderedPageBreak/>
        <w:t>text and meanwhile adapt to the reading habit of target reader, some necessary rearrangement and addition is indispensable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Moreover</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another difficulty at syntactic level is the translation of parenthesis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There is a dramatic difference between Chinese and English in this aspect</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hence the translator needs to add brackets or attribute to clarify the meaning of the parenthesis without influencing the reading fluency of her target readers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 linguistic features described above to some extent affect the chosen and application of certain translation techniques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but all strategies are adopted for a common purpose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namely</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to make sure the translated version of this book could produce on its Chinese readers an effect as close as possible to that obtained on the English readers</w:t>
      </w:r>
      <w:r w:rsidRPr="00DB486B">
        <w:rPr>
          <w:rFonts w:ascii="Times New Roman" w:eastAsia="宋体" w:hAnsi="Times New Roman" w:cs="Times New Roman"/>
          <w:sz w:val="24"/>
          <w:szCs w:val="24"/>
        </w:rPr>
        <w:t>．</w:t>
      </w:r>
    </w:p>
    <w:p w14:paraId="0A096258" w14:textId="77777777" w:rsidR="005A484B" w:rsidRPr="00DB486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250E840A" w14:textId="77777777" w:rsidR="005A484B" w:rsidRPr="00DB486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38EC44B5" w14:textId="77777777" w:rsidR="005A484B" w:rsidRPr="00DB486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5B149BC2"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40A850AC"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142B9F3E"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6888CF4F"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6385F5F8"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253A16FE"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4090D754"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0FA18F2E"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43FE8D23"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2E0ADA99"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7170E33D"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12CA9C31"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01D6AF0A"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2405BEB1"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0B715EA7"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1748E8B0"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63136E5E"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7B7E0275"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2C313B71"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77C217F8"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6C1E6E97"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17793EC0" w14:textId="77777777" w:rsidR="0092756B" w:rsidRDefault="0092756B" w:rsidP="005A484B">
      <w:pPr>
        <w:spacing w:line="400" w:lineRule="exact"/>
        <w:ind w:firstLineChars="600" w:firstLine="1680"/>
        <w:jc w:val="center"/>
        <w:rPr>
          <w:rFonts w:ascii="Times New Roman" w:eastAsia="宋体" w:hAnsi="Times New Roman" w:cs="Times New Roman"/>
          <w:spacing w:val="20"/>
          <w:sz w:val="24"/>
          <w:szCs w:val="30"/>
        </w:rPr>
      </w:pPr>
    </w:p>
    <w:p w14:paraId="216906B9" w14:textId="77777777" w:rsidR="0092756B" w:rsidRDefault="0092756B" w:rsidP="005A484B">
      <w:pPr>
        <w:spacing w:line="400" w:lineRule="exact"/>
        <w:ind w:firstLineChars="600" w:firstLine="1680"/>
        <w:jc w:val="center"/>
        <w:rPr>
          <w:rFonts w:ascii="Times New Roman" w:eastAsia="宋体" w:hAnsi="Times New Roman" w:cs="Times New Roman"/>
          <w:spacing w:val="20"/>
          <w:sz w:val="24"/>
          <w:szCs w:val="30"/>
        </w:rPr>
      </w:pPr>
    </w:p>
    <w:p w14:paraId="5887E6EA" w14:textId="2977C68F" w:rsidR="00EE5F99" w:rsidRDefault="00EE5F99" w:rsidP="00F50AC4">
      <w:pPr>
        <w:pStyle w:val="1"/>
        <w:spacing w:line="400" w:lineRule="exact"/>
        <w:jc w:val="center"/>
        <w:rPr>
          <w:rFonts w:ascii="Times New Roman" w:hAnsi="Times New Roman" w:cs="Times New Roman"/>
          <w:b/>
          <w:sz w:val="30"/>
          <w:szCs w:val="30"/>
          <w:lang w:eastAsia="zh-CN"/>
        </w:rPr>
      </w:pPr>
      <w:bookmarkStart w:id="39" w:name="_Toc517282038"/>
      <w:bookmarkStart w:id="40" w:name="_Toc4779253"/>
      <w:r w:rsidRPr="0009719F">
        <w:rPr>
          <w:rFonts w:ascii="Times New Roman" w:hAnsi="Times New Roman" w:cs="Times New Roman"/>
          <w:b/>
          <w:sz w:val="30"/>
          <w:szCs w:val="30"/>
        </w:rPr>
        <w:lastRenderedPageBreak/>
        <w:t xml:space="preserve">Chapter </w:t>
      </w:r>
      <w:r w:rsidR="00297823">
        <w:rPr>
          <w:rFonts w:ascii="Times New Roman" w:hAnsi="Times New Roman" w:cs="Times New Roman" w:hint="eastAsia"/>
          <w:b/>
          <w:sz w:val="30"/>
          <w:szCs w:val="30"/>
          <w:lang w:eastAsia="zh-CN"/>
        </w:rPr>
        <w:t xml:space="preserve">Four </w:t>
      </w:r>
      <w:r w:rsidRPr="0009719F">
        <w:rPr>
          <w:rFonts w:ascii="Times New Roman" w:hAnsi="Times New Roman" w:cs="Times New Roman"/>
          <w:b/>
          <w:sz w:val="30"/>
          <w:szCs w:val="30"/>
        </w:rPr>
        <w:t>Translation Theories and Translation Methods</w:t>
      </w:r>
      <w:bookmarkEnd w:id="39"/>
      <w:bookmarkEnd w:id="40"/>
    </w:p>
    <w:p w14:paraId="70B277F2" w14:textId="77777777" w:rsidR="008B5DEB" w:rsidRPr="008B5DEB" w:rsidRDefault="008B5DEB" w:rsidP="008B5DEB"/>
    <w:p w14:paraId="09B0700F" w14:textId="601E8D12" w:rsidR="00EE5F99" w:rsidRPr="0009719F" w:rsidRDefault="00B95907" w:rsidP="00F50AC4">
      <w:pPr>
        <w:pStyle w:val="2"/>
        <w:spacing w:line="400" w:lineRule="exact"/>
        <w:rPr>
          <w:rFonts w:ascii="Times New Roman" w:hAnsi="Times New Roman" w:cs="Times New Roman"/>
          <w:sz w:val="28"/>
          <w:szCs w:val="28"/>
        </w:rPr>
      </w:pPr>
      <w:bookmarkStart w:id="41" w:name="_Toc517282039"/>
      <w:bookmarkStart w:id="42" w:name="_Toc4779254"/>
      <w:r>
        <w:rPr>
          <w:rFonts w:ascii="Times New Roman" w:hAnsi="Times New Roman" w:cs="Times New Roman" w:hint="eastAsia"/>
          <w:sz w:val="28"/>
          <w:szCs w:val="28"/>
          <w:lang w:eastAsia="zh-CN"/>
        </w:rPr>
        <w:t>4</w:t>
      </w:r>
      <w:r w:rsidR="00EE5F99" w:rsidRPr="0009719F">
        <w:rPr>
          <w:rFonts w:ascii="Times New Roman" w:hAnsi="Times New Roman" w:cs="Times New Roman"/>
          <w:sz w:val="28"/>
          <w:szCs w:val="28"/>
        </w:rPr>
        <w:t xml:space="preserve">.1 </w:t>
      </w:r>
      <w:commentRangeStart w:id="43"/>
      <w:r w:rsidR="00EE5F99" w:rsidRPr="0009719F">
        <w:rPr>
          <w:rFonts w:ascii="Times New Roman" w:hAnsi="Times New Roman" w:cs="Times New Roman"/>
          <w:sz w:val="28"/>
          <w:szCs w:val="28"/>
        </w:rPr>
        <w:t>Translation Theor</w:t>
      </w:r>
      <w:ins w:id="44" w:author="李 亚星" w:date="2019-04-05T21:04:00Z">
        <w:r w:rsidR="00FF1D5F">
          <w:rPr>
            <w:rFonts w:ascii="Times New Roman" w:hAnsi="Times New Roman" w:cs="Times New Roman" w:hint="eastAsia"/>
            <w:sz w:val="28"/>
            <w:szCs w:val="28"/>
            <w:lang w:eastAsia="zh-CN"/>
          </w:rPr>
          <w:t>y</w:t>
        </w:r>
      </w:ins>
      <w:del w:id="45" w:author="李 亚星" w:date="2019-04-05T21:04:00Z">
        <w:r w:rsidR="00EE5F99" w:rsidRPr="0009719F" w:rsidDel="00FF1D5F">
          <w:rPr>
            <w:rFonts w:ascii="Times New Roman" w:hAnsi="Times New Roman" w:cs="Times New Roman"/>
            <w:sz w:val="28"/>
            <w:szCs w:val="28"/>
          </w:rPr>
          <w:delText>ies</w:delText>
        </w:r>
      </w:del>
      <w:bookmarkEnd w:id="41"/>
      <w:bookmarkEnd w:id="42"/>
      <w:commentRangeEnd w:id="43"/>
      <w:r w:rsidR="00FF1D5F">
        <w:rPr>
          <w:rStyle w:val="af0"/>
          <w:rFonts w:ascii="Times New Roman" w:eastAsia="宋体" w:hAnsi="Times New Roman" w:cs="Times New Roman"/>
          <w:b w:val="0"/>
          <w:bCs w:val="0"/>
          <w:color w:val="auto"/>
          <w:kern w:val="2"/>
          <w:lang w:eastAsia="zh-CN"/>
        </w:rPr>
        <w:commentReference w:id="43"/>
      </w:r>
    </w:p>
    <w:p w14:paraId="50C7ADB7" w14:textId="77777777" w:rsidR="004C11D1" w:rsidRDefault="00FA16C2" w:rsidP="005423F5">
      <w:pPr>
        <w:spacing w:line="400" w:lineRule="exact"/>
        <w:ind w:firstLineChars="200" w:firstLine="560"/>
        <w:jc w:val="left"/>
        <w:rPr>
          <w:rFonts w:ascii="Times New Roman" w:hAnsi="Times New Roman" w:cs="Times New Roman"/>
          <w:sz w:val="24"/>
          <w:szCs w:val="24"/>
        </w:rPr>
      </w:pPr>
      <w:r w:rsidRPr="00FA16C2">
        <w:rPr>
          <w:rFonts w:ascii="Times New Roman" w:hAnsi="Times New Roman" w:cs="Times New Roman"/>
          <w:spacing w:val="20"/>
          <w:sz w:val="24"/>
          <w:szCs w:val="24"/>
        </w:rPr>
        <w:t xml:space="preserve">The standard of translation creation is "faithfulness, expressiveness and elegance", the translator should master the principle of proportionality, that is, the source content should be expressed accurately and completely, </w:t>
      </w:r>
      <w:proofErr w:type="spellStart"/>
      <w:r w:rsidRPr="00FA16C2">
        <w:rPr>
          <w:rFonts w:ascii="Times New Roman" w:hAnsi="Times New Roman" w:cs="Times New Roman"/>
          <w:spacing w:val="20"/>
          <w:sz w:val="24"/>
          <w:szCs w:val="24"/>
        </w:rPr>
        <w:t>can not</w:t>
      </w:r>
      <w:proofErr w:type="spellEnd"/>
      <w:r w:rsidRPr="00FA16C2">
        <w:rPr>
          <w:rFonts w:ascii="Times New Roman" w:hAnsi="Times New Roman" w:cs="Times New Roman"/>
          <w:spacing w:val="20"/>
          <w:sz w:val="24"/>
          <w:szCs w:val="24"/>
        </w:rPr>
        <w:t xml:space="preserve"> be changed and distorted, this task is to translate English to Chinese, </w:t>
      </w:r>
      <w:r w:rsidRPr="00FA16C2">
        <w:rPr>
          <w:rFonts w:ascii="Times New Roman" w:hAnsi="Times New Roman" w:cs="Times New Roman" w:hint="eastAsia"/>
          <w:spacing w:val="20"/>
          <w:sz w:val="24"/>
          <w:szCs w:val="24"/>
        </w:rPr>
        <w:t xml:space="preserve">which means that </w:t>
      </w:r>
      <w:r w:rsidRPr="00FA16C2">
        <w:rPr>
          <w:rFonts w:ascii="Times New Roman" w:hAnsi="Times New Roman" w:cs="Times New Roman"/>
          <w:spacing w:val="20"/>
          <w:sz w:val="24"/>
          <w:szCs w:val="24"/>
        </w:rPr>
        <w:t>us</w:t>
      </w:r>
      <w:r w:rsidRPr="00FA16C2">
        <w:rPr>
          <w:rFonts w:ascii="Times New Roman" w:hAnsi="Times New Roman" w:cs="Times New Roman" w:hint="eastAsia"/>
          <w:spacing w:val="20"/>
          <w:sz w:val="24"/>
          <w:szCs w:val="24"/>
        </w:rPr>
        <w:t>ing</w:t>
      </w:r>
      <w:r w:rsidRPr="00FA16C2">
        <w:rPr>
          <w:rFonts w:ascii="Times New Roman" w:hAnsi="Times New Roman" w:cs="Times New Roman"/>
          <w:spacing w:val="20"/>
          <w:sz w:val="24"/>
          <w:szCs w:val="24"/>
        </w:rPr>
        <w:t xml:space="preserve"> Chinese to re-express language activities that are expressed in English accurately and completely. </w:t>
      </w:r>
      <w:r w:rsidR="0028743D" w:rsidRPr="0009719F">
        <w:rPr>
          <w:rFonts w:ascii="Times New Roman" w:hAnsi="Times New Roman" w:cs="Times New Roman"/>
          <w:spacing w:val="20"/>
          <w:sz w:val="24"/>
          <w:szCs w:val="24"/>
        </w:rPr>
        <w:t>Translation</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is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the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process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of</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replacing</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w:t>
      </w:r>
      <w:r w:rsidR="0028743D" w:rsidRPr="0009719F">
        <w:rPr>
          <w:rFonts w:ascii="Times New Roman" w:hAnsi="Times New Roman" w:cs="Times New Roman"/>
          <w:spacing w:val="20"/>
          <w:sz w:val="24"/>
          <w:szCs w:val="24"/>
        </w:rPr>
        <w:t>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source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with</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target</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in</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another</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w:t>
      </w:r>
      <w:r w:rsidR="0028743D" w:rsidRPr="007304B3">
        <w:rPr>
          <w:rFonts w:ascii="Times New Roman" w:hAnsi="Times New Roman" w:cs="Times New Roman" w:hint="eastAsia"/>
          <w:sz w:val="24"/>
          <w:szCs w:val="24"/>
        </w:rPr>
        <w:t xml:space="preserve"> </w:t>
      </w:r>
      <w:r w:rsidR="0028743D" w:rsidRPr="002864D6">
        <w:rPr>
          <w:rFonts w:ascii="Times New Roman" w:hAnsi="Times New Roman" w:cs="Times New Roman" w:hint="eastAsia"/>
          <w:color w:val="FF0000"/>
          <w:sz w:val="24"/>
          <w:szCs w:val="24"/>
        </w:rPr>
        <w:t>(</w:t>
      </w:r>
      <w:r w:rsidR="0028743D" w:rsidRPr="002864D6">
        <w:rPr>
          <w:rFonts w:ascii="Times New Roman" w:hAnsi="Times New Roman"/>
          <w:color w:val="FF0000"/>
          <w:spacing w:val="20"/>
          <w:sz w:val="24"/>
        </w:rPr>
        <w:t>Catford</w:t>
      </w:r>
      <w:r w:rsidR="0028743D" w:rsidRPr="002864D6">
        <w:rPr>
          <w:rFonts w:hint="eastAsia"/>
          <w:color w:val="FF0000"/>
          <w:sz w:val="24"/>
        </w:rPr>
        <w:t xml:space="preserve">, </w:t>
      </w:r>
      <w:r w:rsidR="0028743D" w:rsidRPr="002864D6">
        <w:rPr>
          <w:color w:val="FF0000"/>
          <w:sz w:val="24"/>
        </w:rPr>
        <w:t>1965</w:t>
      </w:r>
      <w:r w:rsidR="0028743D" w:rsidRPr="002864D6">
        <w:rPr>
          <w:color w:val="FF0000"/>
          <w:sz w:val="24"/>
        </w:rPr>
        <w:t>：</w:t>
      </w:r>
      <w:r w:rsidR="0028743D" w:rsidRPr="002864D6">
        <w:rPr>
          <w:color w:val="FF0000"/>
          <w:sz w:val="24"/>
        </w:rPr>
        <w:t>1</w:t>
      </w:r>
      <w:r w:rsidR="0028743D" w:rsidRPr="002864D6">
        <w:rPr>
          <w:rFonts w:hint="eastAsia"/>
          <w:color w:val="FF0000"/>
          <w:sz w:val="24"/>
        </w:rPr>
        <w:t>)</w:t>
      </w:r>
      <w:r w:rsidR="0028743D" w:rsidRPr="007304B3">
        <w:rPr>
          <w:rFonts w:ascii="Times New Roman" w:hAnsi="Times New Roman" w:cs="Times New Roman" w:hint="eastAsia"/>
          <w:sz w:val="24"/>
          <w:szCs w:val="24"/>
        </w:rPr>
        <w:t>.</w:t>
      </w:r>
      <w:r w:rsidR="0028743D"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Translation</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is</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to</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replace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the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source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text</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with</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the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translated</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text</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of</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semantic</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and</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pragmatic</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equivalents</w:t>
      </w:r>
      <w:r w:rsidR="00F94CA8" w:rsidRPr="002864D6">
        <w:rPr>
          <w:rFonts w:ascii="Times New Roman" w:hAnsi="Times New Roman" w:cs="Times New Roman" w:hint="eastAsia"/>
          <w:color w:val="FF0000"/>
          <w:sz w:val="24"/>
          <w:szCs w:val="24"/>
        </w:rPr>
        <w:t>(</w:t>
      </w:r>
      <w:r w:rsidR="00F94CA8" w:rsidRPr="002864D6">
        <w:rPr>
          <w:rFonts w:ascii="Times New Roman" w:hAnsi="Times New Roman"/>
          <w:color w:val="FF0000"/>
          <w:spacing w:val="20"/>
          <w:sz w:val="24"/>
        </w:rPr>
        <w:t>House</w:t>
      </w:r>
      <w:r w:rsidR="00F94CA8" w:rsidRPr="002864D6">
        <w:rPr>
          <w:rFonts w:hint="eastAsia"/>
          <w:color w:val="FF0000"/>
          <w:sz w:val="24"/>
        </w:rPr>
        <w:t>,</w:t>
      </w:r>
      <w:r w:rsidR="00F94CA8" w:rsidRPr="002864D6">
        <w:rPr>
          <w:color w:val="FF0000"/>
          <w:sz w:val="24"/>
        </w:rPr>
        <w:t xml:space="preserve"> 2006</w:t>
      </w:r>
      <w:r w:rsidR="00F94CA8" w:rsidRPr="002864D6">
        <w:rPr>
          <w:color w:val="FF0000"/>
          <w:sz w:val="24"/>
        </w:rPr>
        <w:t>：</w:t>
      </w:r>
      <w:r w:rsidR="00F94CA8" w:rsidRPr="002864D6">
        <w:rPr>
          <w:color w:val="FF0000"/>
          <w:sz w:val="24"/>
        </w:rPr>
        <w:t>338</w:t>
      </w:r>
      <w:r w:rsidR="00F94CA8" w:rsidRPr="002864D6">
        <w:rPr>
          <w:rFonts w:ascii="Times New Roman" w:hAnsi="Times New Roman" w:cs="Times New Roman" w:hint="eastAsia"/>
          <w:color w:val="FF0000"/>
          <w:sz w:val="24"/>
          <w:szCs w:val="24"/>
        </w:rPr>
        <w:t>).</w:t>
      </w:r>
      <w:r w:rsidR="004C11D1" w:rsidRPr="002864D6">
        <w:rPr>
          <w:color w:val="FF0000"/>
          <w:sz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process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two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points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that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particularly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important</w:t>
      </w:r>
      <w:r w:rsidR="004C11D1" w:rsidRPr="007304B3">
        <w:rPr>
          <w:rFonts w:ascii="Times New Roman" w:hAnsi="Times New Roman" w:cs="Times New Roman"/>
          <w:sz w:val="24"/>
          <w:szCs w:val="24"/>
        </w:rPr>
        <w:t xml:space="preserve">: (1)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language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intended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content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w:t>
      </w:r>
      <w:r w:rsidR="004C11D1" w:rsidRPr="007304B3">
        <w:rPr>
          <w:rFonts w:ascii="Times New Roman" w:hAnsi="Times New Roman" w:cs="Times New Roman" w:hint="eastAsia"/>
          <w:sz w:val="24"/>
          <w:szCs w:val="24"/>
        </w:rPr>
        <w:t xml:space="preserve"> </w:t>
      </w:r>
      <w:r w:rsidR="004C11D1" w:rsidRPr="0009719F">
        <w:rPr>
          <w:rFonts w:ascii="Times New Roman" w:hAnsi="Times New Roman" w:cs="Times New Roman" w:hint="eastAsia"/>
          <w:spacing w:val="20"/>
          <w:sz w:val="24"/>
          <w:szCs w:val="24"/>
        </w:rPr>
        <w:t>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meaning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articles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rather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than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w:t>
      </w:r>
      <w:r w:rsidR="004C11D1" w:rsidRPr="007304B3">
        <w:rPr>
          <w:rFonts w:ascii="Times New Roman" w:hAnsi="Times New Roman" w:cs="Times New Roman"/>
          <w:sz w:val="24"/>
          <w:szCs w:val="24"/>
        </w:rPr>
        <w:t xml:space="preserve">; (2)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process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re</w:t>
      </w:r>
      <w:r w:rsidR="004C11D1" w:rsidRPr="007304B3">
        <w:rPr>
          <w:rFonts w:ascii="Times New Roman" w:hAnsi="Times New Roman" w:cs="Times New Roman"/>
          <w:sz w:val="24"/>
          <w:szCs w:val="24"/>
        </w:rPr>
        <w:t>-</w:t>
      </w:r>
      <w:r w:rsidR="004C11D1" w:rsidRPr="0009719F">
        <w:rPr>
          <w:rFonts w:ascii="Times New Roman" w:hAnsi="Times New Roman" w:cs="Times New Roman"/>
          <w:spacing w:val="20"/>
          <w:sz w:val="24"/>
          <w:szCs w:val="24"/>
        </w:rPr>
        <w:t>expressed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accurately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and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completely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instead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simply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converting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two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language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structures</w:t>
      </w:r>
      <w:r w:rsidR="004C11D1" w:rsidRPr="007304B3">
        <w:rPr>
          <w:rFonts w:ascii="Times New Roman" w:hAnsi="Times New Roman" w:cs="Times New Roman"/>
          <w:sz w:val="24"/>
          <w:szCs w:val="24"/>
        </w:rPr>
        <w:t xml:space="preserve">. </w:t>
      </w:r>
      <w:r w:rsidR="006F6565" w:rsidRPr="007304B3">
        <w:rPr>
          <w:rFonts w:hint="eastAsia"/>
          <w:sz w:val="24"/>
        </w:rPr>
        <w:t>“</w:t>
      </w:r>
      <w:r w:rsidR="006F6565" w:rsidRPr="0009719F">
        <w:rPr>
          <w:rFonts w:ascii="Times New Roman" w:hAnsi="Times New Roman"/>
          <w:spacing w:val="20"/>
          <w:sz w:val="24"/>
        </w:rPr>
        <w:t>Excellent</w:t>
      </w:r>
      <w:r w:rsidR="006F6565" w:rsidRPr="007304B3">
        <w:rPr>
          <w:sz w:val="24"/>
        </w:rPr>
        <w:t xml:space="preserve"> </w:t>
      </w:r>
      <w:r w:rsidR="006F6565" w:rsidRPr="0009719F">
        <w:rPr>
          <w:rFonts w:ascii="Times New Roman" w:hAnsi="Times New Roman"/>
          <w:spacing w:val="20"/>
          <w:sz w:val="24"/>
        </w:rPr>
        <w:t>translation</w:t>
      </w:r>
      <w:r w:rsidR="006F6565" w:rsidRPr="007304B3">
        <w:rPr>
          <w:sz w:val="24"/>
        </w:rPr>
        <w:t xml:space="preserve"> </w:t>
      </w:r>
      <w:r w:rsidR="006F6565" w:rsidRPr="0009719F">
        <w:rPr>
          <w:rFonts w:ascii="Times New Roman" w:hAnsi="Times New Roman"/>
          <w:spacing w:val="20"/>
          <w:sz w:val="24"/>
        </w:rPr>
        <w:t>works</w:t>
      </w:r>
      <w:r w:rsidR="006F6565" w:rsidRPr="007304B3">
        <w:rPr>
          <w:sz w:val="24"/>
        </w:rPr>
        <w:t xml:space="preserve"> </w:t>
      </w:r>
      <w:r w:rsidR="006F6565" w:rsidRPr="0009719F">
        <w:rPr>
          <w:rFonts w:ascii="Times New Roman" w:hAnsi="Times New Roman"/>
          <w:spacing w:val="20"/>
          <w:sz w:val="24"/>
        </w:rPr>
        <w:t>often</w:t>
      </w:r>
      <w:r w:rsidR="006F6565" w:rsidRPr="007304B3">
        <w:rPr>
          <w:sz w:val="24"/>
        </w:rPr>
        <w:t xml:space="preserve"> </w:t>
      </w:r>
      <w:r w:rsidR="006F6565" w:rsidRPr="0009719F">
        <w:rPr>
          <w:rFonts w:ascii="Times New Roman" w:hAnsi="Times New Roman"/>
          <w:spacing w:val="20"/>
          <w:sz w:val="24"/>
        </w:rPr>
        <w:t>strive</w:t>
      </w:r>
      <w:r w:rsidR="006F6565" w:rsidRPr="007304B3">
        <w:rPr>
          <w:sz w:val="24"/>
        </w:rPr>
        <w:t xml:space="preserve"> </w:t>
      </w:r>
      <w:r w:rsidR="006F6565" w:rsidRPr="0009719F">
        <w:rPr>
          <w:rFonts w:ascii="Times New Roman" w:hAnsi="Times New Roman"/>
          <w:spacing w:val="20"/>
          <w:sz w:val="24"/>
        </w:rPr>
        <w:t>to</w:t>
      </w:r>
      <w:r w:rsidR="006F6565" w:rsidRPr="007304B3">
        <w:rPr>
          <w:sz w:val="24"/>
        </w:rPr>
        <w:t xml:space="preserve"> </w:t>
      </w:r>
      <w:r w:rsidR="006F6565" w:rsidRPr="0009719F">
        <w:rPr>
          <w:rFonts w:ascii="Times New Roman" w:hAnsi="Times New Roman"/>
          <w:spacing w:val="20"/>
          <w:sz w:val="24"/>
        </w:rPr>
        <w:t>achieve</w:t>
      </w:r>
      <w:r w:rsidR="006F6565" w:rsidRPr="007304B3">
        <w:rPr>
          <w:sz w:val="24"/>
        </w:rPr>
        <w:t xml:space="preserve"> </w:t>
      </w:r>
      <w:r w:rsidR="006F6565" w:rsidRPr="0009719F">
        <w:rPr>
          <w:rFonts w:ascii="Times New Roman" w:hAnsi="Times New Roman"/>
          <w:spacing w:val="20"/>
          <w:sz w:val="24"/>
        </w:rPr>
        <w:t>a</w:t>
      </w:r>
      <w:r w:rsidR="006F6565" w:rsidRPr="007304B3">
        <w:rPr>
          <w:sz w:val="24"/>
        </w:rPr>
        <w:t xml:space="preserve"> </w:t>
      </w:r>
      <w:r w:rsidR="006F6565" w:rsidRPr="0009719F">
        <w:rPr>
          <w:rFonts w:ascii="Times New Roman" w:hAnsi="Times New Roman"/>
          <w:spacing w:val="20"/>
          <w:sz w:val="24"/>
        </w:rPr>
        <w:t>thorough</w:t>
      </w:r>
      <w:r w:rsidR="006F6565" w:rsidRPr="007304B3">
        <w:rPr>
          <w:sz w:val="24"/>
        </w:rPr>
        <w:t xml:space="preserve"> </w:t>
      </w:r>
      <w:r w:rsidR="006F6565" w:rsidRPr="0009719F">
        <w:rPr>
          <w:rFonts w:ascii="Times New Roman" w:hAnsi="Times New Roman"/>
          <w:spacing w:val="20"/>
          <w:sz w:val="24"/>
        </w:rPr>
        <w:t>understanding</w:t>
      </w:r>
      <w:r w:rsidR="006F6565" w:rsidRPr="007304B3">
        <w:rPr>
          <w:sz w:val="24"/>
        </w:rPr>
        <w:t xml:space="preserve"> </w:t>
      </w:r>
      <w:r w:rsidR="006F6565" w:rsidRPr="0009719F">
        <w:rPr>
          <w:rFonts w:ascii="Times New Roman" w:hAnsi="Times New Roman"/>
          <w:spacing w:val="20"/>
          <w:sz w:val="24"/>
        </w:rPr>
        <w:t>and</w:t>
      </w:r>
      <w:r w:rsidR="006F6565" w:rsidRPr="007304B3">
        <w:rPr>
          <w:sz w:val="24"/>
        </w:rPr>
        <w:t xml:space="preserve"> </w:t>
      </w:r>
      <w:r w:rsidR="006F6565" w:rsidRPr="0009719F">
        <w:rPr>
          <w:rFonts w:ascii="Times New Roman" w:hAnsi="Times New Roman"/>
          <w:spacing w:val="20"/>
          <w:sz w:val="24"/>
        </w:rPr>
        <w:t>precise</w:t>
      </w:r>
      <w:r w:rsidR="006F6565" w:rsidRPr="007304B3">
        <w:rPr>
          <w:sz w:val="24"/>
        </w:rPr>
        <w:t xml:space="preserve"> </w:t>
      </w:r>
      <w:r w:rsidR="006F6565" w:rsidRPr="0009719F">
        <w:rPr>
          <w:rFonts w:ascii="Times New Roman" w:hAnsi="Times New Roman"/>
          <w:spacing w:val="20"/>
          <w:sz w:val="24"/>
        </w:rPr>
        <w:t>grasp</w:t>
      </w:r>
      <w:r w:rsidR="006F6565" w:rsidRPr="007304B3">
        <w:rPr>
          <w:sz w:val="24"/>
        </w:rPr>
        <w:t xml:space="preserve"> </w:t>
      </w:r>
      <w:r w:rsidR="006F6565" w:rsidRPr="0009719F">
        <w:rPr>
          <w:rFonts w:ascii="Times New Roman" w:hAnsi="Times New Roman"/>
          <w:spacing w:val="20"/>
          <w:sz w:val="24"/>
        </w:rPr>
        <w:t>of</w:t>
      </w:r>
      <w:r w:rsidR="006F6565" w:rsidRPr="007304B3">
        <w:rPr>
          <w:sz w:val="24"/>
        </w:rPr>
        <w:t xml:space="preserve"> </w:t>
      </w:r>
      <w:r w:rsidR="006F6565" w:rsidRPr="0009719F">
        <w:rPr>
          <w:rFonts w:ascii="Times New Roman" w:hAnsi="Times New Roman"/>
          <w:spacing w:val="20"/>
          <w:sz w:val="24"/>
        </w:rPr>
        <w:t>the</w:t>
      </w:r>
      <w:r w:rsidR="006F6565" w:rsidRPr="007304B3">
        <w:rPr>
          <w:sz w:val="24"/>
        </w:rPr>
        <w:t xml:space="preserve"> </w:t>
      </w:r>
      <w:r w:rsidR="006F6565" w:rsidRPr="0009719F">
        <w:rPr>
          <w:rFonts w:ascii="Times New Roman" w:hAnsi="Times New Roman"/>
          <w:spacing w:val="20"/>
          <w:sz w:val="24"/>
        </w:rPr>
        <w:t>word</w:t>
      </w:r>
      <w:r w:rsidR="006F6565" w:rsidRPr="007304B3">
        <w:rPr>
          <w:sz w:val="24"/>
        </w:rPr>
        <w:t xml:space="preserve"> </w:t>
      </w:r>
      <w:r w:rsidR="006F6565" w:rsidRPr="0009719F">
        <w:rPr>
          <w:rFonts w:ascii="Times New Roman" w:hAnsi="Times New Roman"/>
          <w:spacing w:val="20"/>
          <w:sz w:val="24"/>
        </w:rPr>
        <w:t>meaning</w:t>
      </w:r>
      <w:r w:rsidR="006F6565" w:rsidRPr="007304B3">
        <w:rPr>
          <w:sz w:val="24"/>
        </w:rPr>
        <w:t xml:space="preserve"> </w:t>
      </w:r>
      <w:r w:rsidR="006F6565" w:rsidRPr="0009719F">
        <w:rPr>
          <w:rFonts w:ascii="Times New Roman" w:hAnsi="Times New Roman"/>
          <w:spacing w:val="20"/>
          <w:sz w:val="24"/>
        </w:rPr>
        <w:t>in</w:t>
      </w:r>
      <w:r w:rsidR="006F6565" w:rsidRPr="007304B3">
        <w:rPr>
          <w:sz w:val="24"/>
        </w:rPr>
        <w:t xml:space="preserve"> </w:t>
      </w:r>
      <w:r w:rsidR="006F6565" w:rsidRPr="0009719F">
        <w:rPr>
          <w:rFonts w:ascii="Times New Roman" w:hAnsi="Times New Roman"/>
          <w:spacing w:val="20"/>
          <w:sz w:val="24"/>
        </w:rPr>
        <w:t>a</w:t>
      </w:r>
      <w:r w:rsidR="008546F2" w:rsidRPr="007304B3">
        <w:rPr>
          <w:sz w:val="24"/>
        </w:rPr>
        <w:t xml:space="preserve"> </w:t>
      </w:r>
      <w:r w:rsidR="008546F2" w:rsidRPr="0009719F">
        <w:rPr>
          <w:rFonts w:ascii="Times New Roman" w:hAnsi="Times New Roman"/>
          <w:spacing w:val="20"/>
          <w:sz w:val="24"/>
        </w:rPr>
        <w:t>specific</w:t>
      </w:r>
      <w:r w:rsidR="008546F2" w:rsidRPr="007304B3">
        <w:rPr>
          <w:sz w:val="24"/>
        </w:rPr>
        <w:t xml:space="preserve"> </w:t>
      </w:r>
      <w:r w:rsidR="008546F2" w:rsidRPr="0009719F">
        <w:rPr>
          <w:rFonts w:ascii="Times New Roman" w:hAnsi="Times New Roman"/>
          <w:spacing w:val="20"/>
          <w:sz w:val="24"/>
        </w:rPr>
        <w:t>communication</w:t>
      </w:r>
      <w:r w:rsidR="008546F2" w:rsidRPr="007304B3">
        <w:rPr>
          <w:sz w:val="24"/>
        </w:rPr>
        <w:t xml:space="preserve"> </w:t>
      </w:r>
      <w:r w:rsidR="008546F2" w:rsidRPr="0009719F">
        <w:rPr>
          <w:rFonts w:ascii="Times New Roman" w:hAnsi="Times New Roman"/>
          <w:spacing w:val="20"/>
          <w:sz w:val="24"/>
        </w:rPr>
        <w:t>context</w:t>
      </w:r>
      <w:r w:rsidR="006F6565" w:rsidRPr="007304B3">
        <w:rPr>
          <w:sz w:val="24"/>
        </w:rPr>
        <w:t>”</w:t>
      </w:r>
      <w:r w:rsidR="006F6565" w:rsidRPr="002864D6">
        <w:rPr>
          <w:rFonts w:hint="eastAsia"/>
          <w:color w:val="FF0000"/>
          <w:sz w:val="24"/>
        </w:rPr>
        <w:t>(</w:t>
      </w:r>
      <w:r w:rsidR="00A930E2" w:rsidRPr="002864D6">
        <w:rPr>
          <w:rFonts w:hint="eastAsia"/>
          <w:color w:val="FF0000"/>
          <w:sz w:val="24"/>
        </w:rPr>
        <w:t>Liu</w:t>
      </w:r>
      <w:r w:rsidR="006F6565" w:rsidRPr="002864D6">
        <w:rPr>
          <w:rFonts w:hint="eastAsia"/>
          <w:color w:val="FF0000"/>
          <w:sz w:val="24"/>
        </w:rPr>
        <w:t>,</w:t>
      </w:r>
      <w:r w:rsidR="006F6565" w:rsidRPr="002864D6">
        <w:rPr>
          <w:color w:val="FF0000"/>
          <w:sz w:val="24"/>
        </w:rPr>
        <w:t>2008</w:t>
      </w:r>
      <w:r w:rsidR="006F6565" w:rsidRPr="002864D6">
        <w:rPr>
          <w:rFonts w:hint="eastAsia"/>
          <w:color w:val="FF0000"/>
          <w:sz w:val="24"/>
        </w:rPr>
        <w:t>:</w:t>
      </w:r>
      <w:r w:rsidR="006F6565" w:rsidRPr="002864D6">
        <w:rPr>
          <w:color w:val="FF0000"/>
          <w:sz w:val="24"/>
        </w:rPr>
        <w:t>96</w:t>
      </w:r>
      <w:r w:rsidR="006F6565" w:rsidRPr="002864D6">
        <w:rPr>
          <w:rFonts w:hint="eastAsia"/>
          <w:color w:val="FF0000"/>
          <w:sz w:val="24"/>
        </w:rPr>
        <w:t>)</w:t>
      </w:r>
      <w:r w:rsidR="006F6565" w:rsidRPr="007304B3">
        <w:rPr>
          <w:rFonts w:hint="eastAsia"/>
          <w:sz w:val="24"/>
        </w:rPr>
        <w:t>.</w:t>
      </w:r>
      <w:r w:rsidR="006F6565" w:rsidRPr="007304B3">
        <w:rPr>
          <w:sz w:val="24"/>
        </w:rPr>
        <w:t xml:space="preserve"> </w:t>
      </w:r>
      <w:r w:rsidR="004C11D1" w:rsidRPr="0009719F">
        <w:rPr>
          <w:rFonts w:ascii="Times New Roman" w:hAnsi="Times New Roman" w:cs="Times New Roman"/>
          <w:spacing w:val="20"/>
          <w:sz w:val="24"/>
          <w:szCs w:val="24"/>
        </w:rPr>
        <w:t>Therefore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meaning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consistent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with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while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serves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only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not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rigidly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adhered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712C4F" w:rsidRPr="0009719F">
        <w:rPr>
          <w:rFonts w:ascii="Times New Roman" w:hAnsi="Times New Roman" w:cs="Times New Roman" w:hint="eastAsia"/>
          <w:spacing w:val="20"/>
          <w:sz w:val="24"/>
          <w:szCs w:val="24"/>
        </w:rPr>
        <w:t>source</w:t>
      </w:r>
      <w:r w:rsidR="00712C4F" w:rsidRPr="007304B3">
        <w:rPr>
          <w:rFonts w:ascii="Times New Roman" w:hAnsi="Times New Roman" w:cs="Times New Roman" w:hint="eastAsia"/>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must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select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method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basis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loyalty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712C4F" w:rsidRPr="0009719F">
        <w:rPr>
          <w:rFonts w:ascii="Times New Roman" w:hAnsi="Times New Roman" w:cs="Times New Roman" w:hint="eastAsia"/>
          <w:spacing w:val="20"/>
          <w:sz w:val="24"/>
          <w:szCs w:val="24"/>
        </w:rPr>
        <w:t>source</w:t>
      </w:r>
      <w:r w:rsidR="00712C4F" w:rsidRPr="007304B3">
        <w:rPr>
          <w:rFonts w:ascii="Times New Roman" w:hAnsi="Times New Roman" w:cs="Times New Roman" w:hint="eastAsia"/>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order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better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complete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w:t>
      </w:r>
    </w:p>
    <w:p w14:paraId="17601D26" w14:textId="77777777" w:rsidR="002864D6" w:rsidRPr="00BF66D0" w:rsidRDefault="002864D6" w:rsidP="002864D6">
      <w:pPr>
        <w:spacing w:line="360" w:lineRule="auto"/>
        <w:ind w:firstLineChars="200" w:firstLine="480"/>
        <w:rPr>
          <w:bCs/>
          <w:sz w:val="24"/>
        </w:rPr>
      </w:pPr>
      <w:r w:rsidRPr="00BF66D0">
        <w:rPr>
          <w:bCs/>
          <w:sz w:val="24"/>
        </w:rPr>
        <w:t>The theoretical framework part of this paper focuses on the main principles of functional equivalence theory, expounds the application of functional equivalence theory in financial professional vocabulary translation, including the principles and strategies of financial vocabulary translation under the guidance of functional equivalence theory.</w:t>
      </w:r>
    </w:p>
    <w:p w14:paraId="5D4B0236" w14:textId="77777777" w:rsidR="002864D6" w:rsidRPr="00BF66D0" w:rsidRDefault="002864D6" w:rsidP="002864D6">
      <w:pPr>
        <w:spacing w:line="360" w:lineRule="auto"/>
        <w:ind w:firstLineChars="200" w:firstLine="480"/>
        <w:rPr>
          <w:bCs/>
          <w:sz w:val="24"/>
        </w:rPr>
      </w:pPr>
      <w:r w:rsidRPr="00BF66D0">
        <w:rPr>
          <w:bCs/>
          <w:sz w:val="24"/>
        </w:rPr>
        <w:t xml:space="preserve">Nida, a famous American linguist and translator, is regarded as the father of </w:t>
      </w:r>
      <w:r w:rsidRPr="00BF66D0">
        <w:rPr>
          <w:bCs/>
          <w:sz w:val="24"/>
        </w:rPr>
        <w:lastRenderedPageBreak/>
        <w:t>modern western translation theory. He puts forward the functional equivalence theory, which emphasizes the reader-centered approach and regards the reader's feelings as the criterion to measure the translation. In his opinion, "translation is to recreate the closest and natural equivalent information in the target language, first of all in meaning and secondly in style." It is also proposed that "the relationship between the target text recipient and the target text information should be basically the same as that between the original text recipient and the original text information".</w:t>
      </w:r>
      <w:r w:rsidRPr="002714DD">
        <w:rPr>
          <w:bCs/>
          <w:color w:val="FF0000"/>
          <w:sz w:val="24"/>
        </w:rPr>
        <w:t xml:space="preserve"> (Nida, 2004)</w:t>
      </w:r>
      <w:r w:rsidRPr="00BF66D0">
        <w:rPr>
          <w:bCs/>
          <w:sz w:val="24"/>
        </w:rPr>
        <w:t xml:space="preserve"> Therefore, the translator must consider the reader's reflection and give appropriate information</w:t>
      </w:r>
      <w:r>
        <w:rPr>
          <w:rFonts w:hint="eastAsia"/>
          <w:bCs/>
          <w:sz w:val="24"/>
        </w:rPr>
        <w:t>，</w:t>
      </w:r>
      <w:r w:rsidRPr="00BF66D0">
        <w:rPr>
          <w:bCs/>
          <w:sz w:val="24"/>
        </w:rPr>
        <w:t>so that</w:t>
      </w:r>
      <w:r>
        <w:rPr>
          <w:rFonts w:hint="eastAsia"/>
          <w:bCs/>
          <w:sz w:val="24"/>
        </w:rPr>
        <w:t xml:space="preserve"> the readers</w:t>
      </w:r>
      <w:r w:rsidRPr="00BF66D0">
        <w:rPr>
          <w:bCs/>
          <w:sz w:val="24"/>
        </w:rPr>
        <w:t xml:space="preserve"> can understand the content and style of the original text to the maximum extent</w:t>
      </w:r>
      <w:r>
        <w:rPr>
          <w:rFonts w:hint="eastAsia"/>
          <w:bCs/>
          <w:sz w:val="24"/>
        </w:rPr>
        <w:t xml:space="preserve">, in order to </w:t>
      </w:r>
      <w:r w:rsidRPr="00BF66D0">
        <w:rPr>
          <w:bCs/>
          <w:sz w:val="24"/>
        </w:rPr>
        <w:t xml:space="preserve">achieve the translation of functional equivalence. </w:t>
      </w:r>
    </w:p>
    <w:p w14:paraId="21A0AF6E" w14:textId="0C9280AE" w:rsidR="002864D6" w:rsidRPr="00BF66D0" w:rsidRDefault="002864D6" w:rsidP="002864D6">
      <w:pPr>
        <w:spacing w:line="360" w:lineRule="auto"/>
        <w:ind w:firstLineChars="200" w:firstLine="480"/>
        <w:rPr>
          <w:bCs/>
          <w:sz w:val="24"/>
        </w:rPr>
      </w:pPr>
      <w:commentRangeStart w:id="46"/>
      <w:r w:rsidRPr="00BF66D0">
        <w:rPr>
          <w:bCs/>
          <w:sz w:val="24"/>
        </w:rPr>
        <w:t>Under the guidance of functional equivalence theory, the translation strategies adopted by the translator are domestication. The essential attribute of domestication is "target text recipient orientation", that is to say, the translator should try his best to approach the target text recipient in translation. Try to replace the linguistic, literary, and cultural elements of the source language with the counterpart preferred by the target language readers.</w:t>
      </w:r>
    </w:p>
    <w:p w14:paraId="2C76D253" w14:textId="54DA6362" w:rsidR="002864D6" w:rsidRPr="002051D5" w:rsidRDefault="002864D6" w:rsidP="005423F5">
      <w:pPr>
        <w:spacing w:line="400" w:lineRule="exact"/>
        <w:ind w:firstLineChars="200" w:firstLine="480"/>
        <w:rPr>
          <w:rFonts w:ascii="Times New Roman" w:hAnsi="Times New Roman" w:cs="Times New Roman"/>
          <w:sz w:val="24"/>
          <w:szCs w:val="24"/>
        </w:rPr>
      </w:pPr>
      <w:r w:rsidRPr="00BF66D0">
        <w:rPr>
          <w:bCs/>
          <w:sz w:val="24"/>
        </w:rPr>
        <w:t>The original text of the report is a financial text, and translation of this kind of text focuses on the transmission of information and the reduction of communication barriers. Therefore, in order to enhance the readability</w:t>
      </w:r>
      <w:r>
        <w:rPr>
          <w:rFonts w:hint="eastAsia"/>
          <w:bCs/>
          <w:sz w:val="24"/>
        </w:rPr>
        <w:t xml:space="preserve"> of </w:t>
      </w:r>
      <w:r w:rsidRPr="00BF66D0">
        <w:rPr>
          <w:bCs/>
          <w:sz w:val="24"/>
        </w:rPr>
        <w:t>the article</w:t>
      </w:r>
      <w:r>
        <w:rPr>
          <w:rFonts w:hint="eastAsia"/>
          <w:bCs/>
          <w:sz w:val="24"/>
        </w:rPr>
        <w:t xml:space="preserve"> and</w:t>
      </w:r>
      <w:r w:rsidRPr="00BF66D0">
        <w:rPr>
          <w:bCs/>
          <w:sz w:val="24"/>
        </w:rPr>
        <w:t xml:space="preserve"> </w:t>
      </w:r>
      <w:r>
        <w:rPr>
          <w:bCs/>
          <w:sz w:val="24"/>
        </w:rPr>
        <w:t>transmi</w:t>
      </w:r>
      <w:r>
        <w:rPr>
          <w:rFonts w:hint="eastAsia"/>
          <w:bCs/>
          <w:sz w:val="24"/>
        </w:rPr>
        <w:t xml:space="preserve">t </w:t>
      </w:r>
      <w:r w:rsidRPr="00BF66D0">
        <w:rPr>
          <w:bCs/>
          <w:sz w:val="24"/>
        </w:rPr>
        <w:t xml:space="preserve">accurate information, </w:t>
      </w:r>
      <w:r>
        <w:rPr>
          <w:rFonts w:hint="eastAsia"/>
          <w:bCs/>
          <w:sz w:val="24"/>
        </w:rPr>
        <w:t xml:space="preserve">the translator </w:t>
      </w:r>
      <w:r w:rsidRPr="00BF66D0">
        <w:rPr>
          <w:bCs/>
          <w:sz w:val="24"/>
        </w:rPr>
        <w:t>take</w:t>
      </w:r>
      <w:r>
        <w:rPr>
          <w:rFonts w:hint="eastAsia"/>
          <w:bCs/>
          <w:sz w:val="24"/>
        </w:rPr>
        <w:t>s</w:t>
      </w:r>
      <w:r w:rsidRPr="00BF66D0">
        <w:rPr>
          <w:bCs/>
          <w:sz w:val="24"/>
        </w:rPr>
        <w:t xml:space="preserve"> the domestication </w:t>
      </w:r>
      <w:r w:rsidRPr="00AA13D6">
        <w:rPr>
          <w:bCs/>
          <w:sz w:val="24"/>
        </w:rPr>
        <w:t>translation strategy</w:t>
      </w:r>
      <w:r>
        <w:rPr>
          <w:rFonts w:hint="eastAsia"/>
          <w:bCs/>
          <w:sz w:val="24"/>
        </w:rPr>
        <w:t xml:space="preserve"> </w:t>
      </w:r>
      <w:r w:rsidRPr="00BF66D0">
        <w:rPr>
          <w:bCs/>
          <w:sz w:val="24"/>
        </w:rPr>
        <w:t>primarily.</w:t>
      </w:r>
      <w:commentRangeEnd w:id="46"/>
      <w:r w:rsidR="00FF1D5F">
        <w:rPr>
          <w:rStyle w:val="af0"/>
          <w:rFonts w:ascii="Times New Roman" w:eastAsia="宋体" w:hAnsi="Times New Roman" w:cs="Times New Roman"/>
        </w:rPr>
        <w:commentReference w:id="46"/>
      </w:r>
    </w:p>
    <w:p w14:paraId="656F78F1" w14:textId="77777777" w:rsidR="008B5DEB" w:rsidRPr="007304B3" w:rsidRDefault="008B5DEB" w:rsidP="008B5DEB">
      <w:pPr>
        <w:spacing w:line="400" w:lineRule="exact"/>
        <w:ind w:leftChars="200" w:left="420" w:firstLineChars="300" w:firstLine="720"/>
        <w:rPr>
          <w:rFonts w:ascii="Times New Roman" w:eastAsia="宋体" w:hAnsi="Times New Roman" w:cs="Times New Roman"/>
          <w:kern w:val="0"/>
          <w:sz w:val="24"/>
          <w:szCs w:val="21"/>
        </w:rPr>
      </w:pPr>
    </w:p>
    <w:p w14:paraId="007F97A3" w14:textId="40257D4D" w:rsidR="00EE5F99" w:rsidRPr="0009719F" w:rsidRDefault="00B95907" w:rsidP="00F50AC4">
      <w:pPr>
        <w:pStyle w:val="2"/>
        <w:spacing w:line="400" w:lineRule="exact"/>
        <w:rPr>
          <w:rFonts w:ascii="Times New Roman" w:hAnsi="Times New Roman" w:cs="Times New Roman"/>
          <w:sz w:val="28"/>
          <w:szCs w:val="28"/>
        </w:rPr>
      </w:pPr>
      <w:bookmarkStart w:id="47" w:name="_Toc517282040"/>
      <w:bookmarkStart w:id="48" w:name="_Toc4779255"/>
      <w:r>
        <w:rPr>
          <w:rFonts w:ascii="Times New Roman" w:hAnsi="Times New Roman" w:cs="Times New Roman" w:hint="eastAsia"/>
          <w:sz w:val="28"/>
          <w:szCs w:val="28"/>
          <w:lang w:eastAsia="zh-CN"/>
        </w:rPr>
        <w:t>4</w:t>
      </w:r>
      <w:r w:rsidR="00EE5F99" w:rsidRPr="0009719F">
        <w:rPr>
          <w:rFonts w:ascii="Times New Roman" w:hAnsi="Times New Roman" w:cs="Times New Roman"/>
          <w:sz w:val="28"/>
          <w:szCs w:val="28"/>
        </w:rPr>
        <w:t>.</w:t>
      </w:r>
      <w:r w:rsidR="00917B70" w:rsidRPr="0009719F">
        <w:rPr>
          <w:rFonts w:ascii="Times New Roman" w:hAnsi="Times New Roman" w:cs="Times New Roman"/>
          <w:sz w:val="28"/>
          <w:szCs w:val="28"/>
        </w:rPr>
        <w:t>2</w:t>
      </w:r>
      <w:r w:rsidR="005D2FBD" w:rsidRPr="0009719F">
        <w:rPr>
          <w:rFonts w:ascii="Times New Roman" w:hAnsi="Times New Roman" w:cs="Times New Roman"/>
          <w:sz w:val="28"/>
          <w:szCs w:val="28"/>
        </w:rPr>
        <w:t xml:space="preserve"> Translation Methods</w:t>
      </w:r>
      <w:bookmarkEnd w:id="47"/>
      <w:bookmarkEnd w:id="48"/>
    </w:p>
    <w:p w14:paraId="39E8F2C6" w14:textId="0F9E5B0B" w:rsidR="00A45157" w:rsidRPr="002714DD" w:rsidRDefault="005D0724" w:rsidP="002714DD">
      <w:pPr>
        <w:spacing w:line="360" w:lineRule="auto"/>
        <w:ind w:firstLineChars="200" w:firstLine="560"/>
        <w:rPr>
          <w:bCs/>
          <w:sz w:val="24"/>
        </w:rPr>
      </w:pP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reader</w:t>
      </w:r>
      <w:r w:rsidRPr="0009719F">
        <w:rPr>
          <w:rFonts w:ascii="Times New Roman" w:hAnsi="Times New Roman" w:cs="Times New Roman" w:hint="eastAsia"/>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meaning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article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and</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deal</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with</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translation</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difficulties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better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often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different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different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sentences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paragraphs</w:t>
      </w:r>
      <w:r w:rsidRPr="007304B3">
        <w:rPr>
          <w:rFonts w:ascii="Times New Roman" w:hAnsi="Times New Roman" w:cs="Times New Roman"/>
          <w:sz w:val="24"/>
          <w:szCs w:val="24"/>
        </w:rPr>
        <w:t>.</w:t>
      </w:r>
      <w:r w:rsidRPr="007304B3">
        <w:rPr>
          <w:sz w:val="24"/>
        </w:rPr>
        <w:t xml:space="preserve"> </w:t>
      </w:r>
      <w:r>
        <w:rPr>
          <w:rFonts w:hint="eastAsia"/>
          <w:sz w:val="24"/>
        </w:rPr>
        <w:t xml:space="preserve">According to Sun, </w:t>
      </w:r>
      <w:r w:rsidR="008546F2" w:rsidRPr="007304B3">
        <w:rPr>
          <w:sz w:val="24"/>
        </w:rPr>
        <w:t>“</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so</w:t>
      </w:r>
      <w:r w:rsidR="009679E3" w:rsidRPr="007304B3">
        <w:rPr>
          <w:sz w:val="24"/>
        </w:rPr>
        <w:t>-</w:t>
      </w:r>
      <w:r w:rsidR="009679E3" w:rsidRPr="0009719F">
        <w:rPr>
          <w:rFonts w:ascii="Times New Roman" w:hAnsi="Times New Roman"/>
          <w:spacing w:val="20"/>
          <w:sz w:val="24"/>
        </w:rPr>
        <w:t>called</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skills</w:t>
      </w:r>
      <w:r w:rsidR="009679E3" w:rsidRPr="007304B3">
        <w:rPr>
          <w:sz w:val="24"/>
        </w:rPr>
        <w:t xml:space="preserve">, </w:t>
      </w:r>
      <w:r w:rsidR="009679E3" w:rsidRPr="0009719F">
        <w:rPr>
          <w:rFonts w:ascii="Times New Roman" w:hAnsi="Times New Roman"/>
          <w:spacing w:val="20"/>
          <w:sz w:val="24"/>
        </w:rPr>
        <w:t>in</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final</w:t>
      </w:r>
      <w:r w:rsidR="009679E3" w:rsidRPr="007304B3">
        <w:rPr>
          <w:sz w:val="24"/>
        </w:rPr>
        <w:t xml:space="preserve"> </w:t>
      </w:r>
      <w:r w:rsidR="009679E3" w:rsidRPr="0009719F">
        <w:rPr>
          <w:rFonts w:ascii="Times New Roman" w:hAnsi="Times New Roman"/>
          <w:spacing w:val="20"/>
          <w:sz w:val="24"/>
        </w:rPr>
        <w:t>analysis</w:t>
      </w:r>
      <w:r w:rsidR="009679E3" w:rsidRPr="007304B3">
        <w:rPr>
          <w:sz w:val="24"/>
        </w:rPr>
        <w:t xml:space="preserve">, </w:t>
      </w:r>
      <w:r w:rsidR="009679E3" w:rsidRPr="0009719F">
        <w:rPr>
          <w:rFonts w:ascii="Times New Roman" w:hAnsi="Times New Roman"/>
          <w:spacing w:val="20"/>
          <w:sz w:val="24"/>
        </w:rPr>
        <w:t>is</w:t>
      </w:r>
      <w:r w:rsidR="009679E3" w:rsidRPr="007304B3">
        <w:rPr>
          <w:sz w:val="24"/>
        </w:rPr>
        <w:t xml:space="preserve"> </w:t>
      </w:r>
      <w:r w:rsidR="009679E3" w:rsidRPr="0009719F">
        <w:rPr>
          <w:rFonts w:ascii="Times New Roman" w:hAnsi="Times New Roman"/>
          <w:spacing w:val="20"/>
          <w:sz w:val="24"/>
        </w:rPr>
        <w:t>a</w:t>
      </w:r>
      <w:r w:rsidR="009679E3" w:rsidRPr="007304B3">
        <w:rPr>
          <w:sz w:val="24"/>
        </w:rPr>
        <w:t xml:space="preserve"> </w:t>
      </w:r>
      <w:r w:rsidR="009679E3" w:rsidRPr="0009719F">
        <w:rPr>
          <w:rFonts w:ascii="Times New Roman" w:hAnsi="Times New Roman"/>
          <w:spacing w:val="20"/>
          <w:sz w:val="24"/>
        </w:rPr>
        <w:t>clever</w:t>
      </w:r>
      <w:r w:rsidR="009679E3" w:rsidRPr="007304B3">
        <w:rPr>
          <w:sz w:val="24"/>
        </w:rPr>
        <w:t xml:space="preserve"> </w:t>
      </w:r>
      <w:r w:rsidR="009679E3" w:rsidRPr="0009719F">
        <w:rPr>
          <w:rFonts w:ascii="Times New Roman" w:hAnsi="Times New Roman"/>
          <w:spacing w:val="20"/>
          <w:sz w:val="24"/>
        </w:rPr>
        <w:t>understanding</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resolution</w:t>
      </w:r>
      <w:r w:rsidR="009679E3" w:rsidRPr="007304B3">
        <w:rPr>
          <w:sz w:val="24"/>
        </w:rPr>
        <w:t xml:space="preserve"> </w:t>
      </w:r>
      <w:r w:rsidR="009679E3" w:rsidRPr="0009719F">
        <w:rPr>
          <w:rFonts w:ascii="Times New Roman" w:hAnsi="Times New Roman"/>
          <w:spacing w:val="20"/>
          <w:sz w:val="24"/>
        </w:rPr>
        <w:t>of</w:t>
      </w:r>
      <w:r w:rsidR="009679E3" w:rsidRPr="007304B3">
        <w:rPr>
          <w:sz w:val="24"/>
        </w:rPr>
        <w:t xml:space="preserve"> </w:t>
      </w:r>
      <w:r w:rsidR="009679E3" w:rsidRPr="0009719F">
        <w:rPr>
          <w:rFonts w:ascii="Times New Roman" w:hAnsi="Times New Roman"/>
          <w:spacing w:val="20"/>
          <w:sz w:val="24"/>
        </w:rPr>
        <w:t>differences</w:t>
      </w:r>
      <w:r w:rsidR="009679E3" w:rsidRPr="007304B3">
        <w:rPr>
          <w:sz w:val="24"/>
        </w:rPr>
        <w:t xml:space="preserve"> </w:t>
      </w:r>
      <w:r w:rsidR="009679E3" w:rsidRPr="0009719F">
        <w:rPr>
          <w:rFonts w:ascii="Times New Roman" w:hAnsi="Times New Roman"/>
          <w:spacing w:val="20"/>
          <w:sz w:val="24"/>
        </w:rPr>
        <w:t>between</w:t>
      </w:r>
      <w:r w:rsidR="009679E3" w:rsidRPr="007304B3">
        <w:rPr>
          <w:sz w:val="24"/>
        </w:rPr>
        <w:t xml:space="preserve"> </w:t>
      </w:r>
      <w:r w:rsidR="009679E3" w:rsidRPr="0009719F">
        <w:rPr>
          <w:rFonts w:ascii="Times New Roman" w:hAnsi="Times New Roman"/>
          <w:spacing w:val="20"/>
          <w:sz w:val="24"/>
        </w:rPr>
        <w:t>different</w:t>
      </w:r>
      <w:r w:rsidR="009679E3" w:rsidRPr="007304B3">
        <w:rPr>
          <w:sz w:val="24"/>
        </w:rPr>
        <w:t xml:space="preserve"> </w:t>
      </w:r>
      <w:r w:rsidR="009679E3" w:rsidRPr="0009719F">
        <w:rPr>
          <w:rFonts w:ascii="Times New Roman" w:hAnsi="Times New Roman"/>
          <w:spacing w:val="20"/>
          <w:sz w:val="24"/>
        </w:rPr>
        <w:t>languages</w:t>
      </w:r>
      <w:r>
        <w:rPr>
          <w:rFonts w:ascii="Times New Roman" w:hAnsi="Times New Roman" w:hint="eastAsia"/>
          <w:spacing w:val="20"/>
          <w:sz w:val="24"/>
        </w:rPr>
        <w:t>.</w:t>
      </w:r>
      <w:r w:rsidR="008546F2" w:rsidRPr="007304B3">
        <w:rPr>
          <w:sz w:val="24"/>
        </w:rPr>
        <w:t xml:space="preserve">” </w:t>
      </w:r>
      <w:r w:rsidR="008546F2" w:rsidRPr="002864D6">
        <w:rPr>
          <w:color w:val="FF0000"/>
          <w:sz w:val="24"/>
        </w:rPr>
        <w:t>(2004</w:t>
      </w:r>
      <w:r w:rsidR="008546F2" w:rsidRPr="002864D6">
        <w:rPr>
          <w:color w:val="FF0000"/>
          <w:sz w:val="24"/>
        </w:rPr>
        <w:t>：</w:t>
      </w:r>
      <w:r w:rsidR="008546F2" w:rsidRPr="002864D6">
        <w:rPr>
          <w:color w:val="FF0000"/>
          <w:sz w:val="24"/>
        </w:rPr>
        <w:t>81)</w:t>
      </w:r>
      <w:r w:rsidR="008546F2" w:rsidRPr="007304B3">
        <w:rPr>
          <w:rFonts w:hint="eastAsia"/>
          <w:sz w:val="24"/>
        </w:rPr>
        <w:t xml:space="preserve">. </w:t>
      </w:r>
      <w:r w:rsidR="009679E3" w:rsidRPr="0009719F">
        <w:rPr>
          <w:rFonts w:ascii="Times New Roman" w:hAnsi="Times New Roman"/>
          <w:spacing w:val="20"/>
          <w:sz w:val="24"/>
        </w:rPr>
        <w:t>To</w:t>
      </w:r>
      <w:r w:rsidR="009679E3" w:rsidRPr="007304B3">
        <w:rPr>
          <w:sz w:val="24"/>
        </w:rPr>
        <w:t xml:space="preserve"> </w:t>
      </w:r>
      <w:r w:rsidR="009679E3" w:rsidRPr="0009719F">
        <w:rPr>
          <w:rFonts w:ascii="Times New Roman" w:hAnsi="Times New Roman"/>
          <w:spacing w:val="20"/>
          <w:sz w:val="24"/>
        </w:rPr>
        <w:t>make</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better</w:t>
      </w:r>
      <w:r w:rsidR="009679E3" w:rsidRPr="007304B3">
        <w:rPr>
          <w:sz w:val="24"/>
        </w:rPr>
        <w:t xml:space="preserve"> </w:t>
      </w:r>
      <w:r w:rsidR="009679E3" w:rsidRPr="0009719F">
        <w:rPr>
          <w:rFonts w:ascii="Times New Roman" w:hAnsi="Times New Roman"/>
          <w:spacing w:val="20"/>
          <w:sz w:val="24"/>
        </w:rPr>
        <w:t>convey</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source</w:t>
      </w:r>
      <w:r w:rsidR="009679E3" w:rsidRPr="007304B3">
        <w:rPr>
          <w:sz w:val="24"/>
        </w:rPr>
        <w:t xml:space="preserve"> </w:t>
      </w:r>
      <w:r w:rsidR="009679E3" w:rsidRPr="0009719F">
        <w:rPr>
          <w:rFonts w:ascii="Times New Roman" w:hAnsi="Times New Roman"/>
          <w:spacing w:val="20"/>
          <w:sz w:val="24"/>
        </w:rPr>
        <w:lastRenderedPageBreak/>
        <w:t>language</w:t>
      </w:r>
      <w:r w:rsidR="009679E3" w:rsidRPr="007304B3">
        <w:rPr>
          <w:sz w:val="24"/>
        </w:rPr>
        <w:t xml:space="preserve"> </w:t>
      </w:r>
      <w:r w:rsidR="009679E3" w:rsidRPr="0009719F">
        <w:rPr>
          <w:rFonts w:ascii="Times New Roman" w:hAnsi="Times New Roman"/>
          <w:spacing w:val="20"/>
          <w:sz w:val="24"/>
        </w:rPr>
        <w:t>content</w:t>
      </w:r>
      <w:r w:rsidR="009679E3" w:rsidRPr="007304B3">
        <w:rPr>
          <w:sz w:val="24"/>
        </w:rPr>
        <w:t xml:space="preserve">, </w:t>
      </w:r>
      <w:r w:rsidR="009679E3" w:rsidRPr="0009719F">
        <w:rPr>
          <w:rFonts w:ascii="Times New Roman" w:hAnsi="Times New Roman"/>
          <w:spacing w:val="20"/>
          <w:sz w:val="24"/>
        </w:rPr>
        <w:t>we</w:t>
      </w:r>
      <w:r w:rsidR="009679E3" w:rsidRPr="007304B3">
        <w:rPr>
          <w:sz w:val="24"/>
        </w:rPr>
        <w:t xml:space="preserve"> </w:t>
      </w:r>
      <w:r w:rsidR="009679E3" w:rsidRPr="0009719F">
        <w:rPr>
          <w:rFonts w:ascii="Times New Roman" w:hAnsi="Times New Roman"/>
          <w:spacing w:val="20"/>
          <w:sz w:val="24"/>
        </w:rPr>
        <w:t>must</w:t>
      </w:r>
      <w:r w:rsidR="009679E3" w:rsidRPr="007304B3">
        <w:rPr>
          <w:sz w:val="24"/>
        </w:rPr>
        <w:t xml:space="preserve"> </w:t>
      </w:r>
      <w:r w:rsidR="009679E3" w:rsidRPr="0009719F">
        <w:rPr>
          <w:rFonts w:ascii="Times New Roman" w:hAnsi="Times New Roman"/>
          <w:spacing w:val="20"/>
          <w:sz w:val="24"/>
        </w:rPr>
        <w:t>scrutinize</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choose</w:t>
      </w:r>
      <w:r w:rsidR="009679E3" w:rsidRPr="007304B3">
        <w:rPr>
          <w:sz w:val="24"/>
        </w:rPr>
        <w:t xml:space="preserve"> </w:t>
      </w:r>
      <w:r w:rsidR="009679E3" w:rsidRPr="0009719F">
        <w:rPr>
          <w:rFonts w:ascii="Times New Roman" w:hAnsi="Times New Roman"/>
          <w:spacing w:val="20"/>
          <w:sz w:val="24"/>
        </w:rPr>
        <w:t>better</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strategies</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techniques</w:t>
      </w:r>
      <w:r w:rsidR="008D5BE7" w:rsidRPr="007304B3">
        <w:rPr>
          <w:sz w:val="24"/>
        </w:rPr>
        <w:t xml:space="preserve"> </w:t>
      </w:r>
      <w:r w:rsidR="008546F2" w:rsidRPr="002864D6">
        <w:rPr>
          <w:color w:val="FF0000"/>
          <w:sz w:val="24"/>
        </w:rPr>
        <w:t>(</w:t>
      </w:r>
      <w:r w:rsidR="00A930E2" w:rsidRPr="002864D6">
        <w:rPr>
          <w:rFonts w:hint="eastAsia"/>
          <w:color w:val="FF0000"/>
          <w:sz w:val="24"/>
        </w:rPr>
        <w:t>Yang</w:t>
      </w:r>
      <w:r w:rsidR="008546F2" w:rsidRPr="002864D6">
        <w:rPr>
          <w:color w:val="FF0000"/>
          <w:sz w:val="24"/>
        </w:rPr>
        <w:t>，</w:t>
      </w:r>
      <w:r w:rsidR="008546F2" w:rsidRPr="002864D6">
        <w:rPr>
          <w:color w:val="FF0000"/>
          <w:sz w:val="24"/>
        </w:rPr>
        <w:t>2006</w:t>
      </w:r>
      <w:r w:rsidR="008546F2" w:rsidRPr="002864D6">
        <w:rPr>
          <w:color w:val="FF0000"/>
          <w:sz w:val="24"/>
        </w:rPr>
        <w:t>：</w:t>
      </w:r>
      <w:r w:rsidR="008546F2" w:rsidRPr="002864D6">
        <w:rPr>
          <w:color w:val="FF0000"/>
          <w:sz w:val="24"/>
        </w:rPr>
        <w:t>52)</w:t>
      </w:r>
      <w:r w:rsidR="008546F2" w:rsidRPr="002864D6">
        <w:rPr>
          <w:rFonts w:hint="eastAsia"/>
          <w:color w:val="FF0000"/>
          <w:sz w:val="24"/>
        </w:rPr>
        <w:t>.</w:t>
      </w:r>
      <w:r w:rsidR="008546F2" w:rsidRPr="007304B3">
        <w:rPr>
          <w:sz w:val="24"/>
        </w:rPr>
        <w:t xml:space="preserve"> </w:t>
      </w:r>
      <w:r w:rsidR="008D7D7A" w:rsidRPr="0009719F">
        <w:rPr>
          <w:rFonts w:ascii="Times New Roman" w:hAnsi="Times New Roman" w:cs="Times New Roman" w:hint="eastAsia"/>
          <w:spacing w:val="20"/>
          <w:sz w:val="24"/>
          <w:szCs w:val="24"/>
        </w:rPr>
        <w:t>S</w:t>
      </w:r>
      <w:r w:rsidR="00A45157" w:rsidRPr="0009719F">
        <w:rPr>
          <w:rFonts w:ascii="Times New Roman" w:hAnsi="Times New Roman" w:cs="Times New Roman"/>
          <w:spacing w:val="20"/>
          <w:sz w:val="24"/>
          <w:szCs w:val="24"/>
        </w:rPr>
        <w:t>uch</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as</w:t>
      </w:r>
      <w:r w:rsidR="00A45157" w:rsidRPr="007304B3">
        <w:rPr>
          <w:rFonts w:ascii="Times New Roman" w:hAnsi="Times New Roman" w:cs="Times New Roman"/>
          <w:sz w:val="24"/>
          <w:szCs w:val="24"/>
        </w:rPr>
        <w:t xml:space="preserve"> </w:t>
      </w:r>
      <w:r w:rsidR="00467AD7" w:rsidRPr="0009719F">
        <w:rPr>
          <w:rFonts w:ascii="Times New Roman" w:hAnsi="Times New Roman" w:cs="Times New Roman" w:hint="eastAsia"/>
          <w:spacing w:val="20"/>
          <w:sz w:val="24"/>
          <w:szCs w:val="24"/>
        </w:rPr>
        <w:t>Liberal</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translation</w:t>
      </w:r>
      <w:r w:rsidR="00A45157" w:rsidRPr="007304B3">
        <w:rPr>
          <w:rFonts w:ascii="Times New Roman" w:hAnsi="Times New Roman" w:cs="Times New Roman"/>
          <w:sz w:val="24"/>
          <w:szCs w:val="24"/>
        </w:rPr>
        <w:t xml:space="preserve">, </w:t>
      </w:r>
      <w:r w:rsidR="002714DD" w:rsidRPr="00937A25">
        <w:rPr>
          <w:bCs/>
          <w:sz w:val="24"/>
        </w:rPr>
        <w:t>Ampli</w:t>
      </w:r>
      <w:r w:rsidR="00DD7FB4">
        <w:rPr>
          <w:rFonts w:hint="eastAsia"/>
          <w:bCs/>
          <w:sz w:val="24"/>
        </w:rPr>
        <w:t>fi</w:t>
      </w:r>
      <w:r w:rsidR="002714DD" w:rsidRPr="00937A25">
        <w:rPr>
          <w:bCs/>
          <w:sz w:val="24"/>
        </w:rPr>
        <w:t>cation</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and</w:t>
      </w:r>
      <w:r w:rsidR="00A45157" w:rsidRPr="007304B3">
        <w:rPr>
          <w:rFonts w:ascii="Times New Roman" w:hAnsi="Times New Roman" w:cs="Times New Roman"/>
          <w:sz w:val="24"/>
          <w:szCs w:val="24"/>
        </w:rPr>
        <w:t xml:space="preserve"> </w:t>
      </w:r>
      <w:r w:rsidR="002714DD" w:rsidRPr="00937A25">
        <w:rPr>
          <w:bCs/>
          <w:sz w:val="24"/>
        </w:rPr>
        <w:t>Division</w:t>
      </w:r>
      <w:r w:rsidR="00A45157" w:rsidRPr="007304B3">
        <w:rPr>
          <w:rFonts w:ascii="Times New Roman" w:hAnsi="Times New Roman" w:cs="Times New Roman"/>
          <w:sz w:val="24"/>
          <w:szCs w:val="24"/>
        </w:rPr>
        <w:t>.</w:t>
      </w:r>
    </w:p>
    <w:p w14:paraId="38B6765D" w14:textId="77777777" w:rsidR="008B5DEB" w:rsidRPr="007304B3" w:rsidRDefault="008B5DEB" w:rsidP="008B5DEB">
      <w:pPr>
        <w:spacing w:line="400" w:lineRule="exact"/>
        <w:ind w:firstLineChars="300" w:firstLine="720"/>
        <w:rPr>
          <w:rFonts w:ascii="Times New Roman" w:hAnsi="Times New Roman" w:cs="Times New Roman"/>
          <w:sz w:val="24"/>
          <w:szCs w:val="24"/>
        </w:rPr>
      </w:pPr>
    </w:p>
    <w:p w14:paraId="4AE7AA52" w14:textId="7944C9F6" w:rsidR="00EE5F99" w:rsidRPr="0009719F" w:rsidRDefault="00B95907" w:rsidP="00F50AC4">
      <w:pPr>
        <w:pStyle w:val="3"/>
        <w:spacing w:line="400" w:lineRule="exact"/>
        <w:rPr>
          <w:rFonts w:ascii="Times New Roman" w:hAnsi="Times New Roman" w:cs="Times New Roman"/>
          <w:sz w:val="24"/>
          <w:szCs w:val="24"/>
        </w:rPr>
      </w:pPr>
      <w:bookmarkStart w:id="49" w:name="_Toc517282041"/>
      <w:bookmarkStart w:id="50" w:name="_Toc4779256"/>
      <w:r>
        <w:rPr>
          <w:rFonts w:ascii="Times New Roman" w:hAnsi="Times New Roman" w:cs="Times New Roman" w:hint="eastAsia"/>
          <w:sz w:val="24"/>
          <w:szCs w:val="24"/>
        </w:rPr>
        <w:t>4</w:t>
      </w:r>
      <w:r w:rsidR="00EE5F99" w:rsidRPr="0009719F">
        <w:rPr>
          <w:rFonts w:ascii="Times New Roman" w:hAnsi="Times New Roman" w:cs="Times New Roman"/>
          <w:sz w:val="24"/>
          <w:szCs w:val="24"/>
        </w:rPr>
        <w:t>.</w:t>
      </w:r>
      <w:r w:rsidR="00917B70" w:rsidRPr="0009719F">
        <w:rPr>
          <w:rFonts w:ascii="Times New Roman" w:hAnsi="Times New Roman" w:cs="Times New Roman"/>
          <w:sz w:val="24"/>
          <w:szCs w:val="24"/>
        </w:rPr>
        <w:t>2</w:t>
      </w:r>
      <w:r w:rsidR="00EE5F99" w:rsidRPr="0009719F">
        <w:rPr>
          <w:rFonts w:ascii="Times New Roman" w:hAnsi="Times New Roman" w:cs="Times New Roman"/>
          <w:sz w:val="24"/>
          <w:szCs w:val="24"/>
        </w:rPr>
        <w:t>.1 Liberal Translation</w:t>
      </w:r>
      <w:bookmarkEnd w:id="49"/>
      <w:bookmarkEnd w:id="50"/>
    </w:p>
    <w:p w14:paraId="347DF224" w14:textId="0CF12DF3" w:rsidR="0042447F" w:rsidRDefault="005B2C16" w:rsidP="00F50AC4">
      <w:pPr>
        <w:spacing w:line="400" w:lineRule="exact"/>
        <w:ind w:firstLineChars="300" w:firstLine="840"/>
        <w:rPr>
          <w:color w:val="FF0000"/>
          <w:sz w:val="24"/>
        </w:rPr>
      </w:pP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of</w:t>
      </w:r>
      <w:r w:rsidR="00FA16C2">
        <w:rPr>
          <w:rFonts w:hint="eastAsia"/>
          <w:sz w:val="24"/>
        </w:rPr>
        <w:t xml:space="preserve"> </w:t>
      </w:r>
      <w:r w:rsidRPr="0009719F">
        <w:rPr>
          <w:rFonts w:ascii="Times New Roman" w:hAnsi="Times New Roman"/>
          <w:spacing w:val="20"/>
          <w:sz w:val="24"/>
        </w:rPr>
        <w:t>financial</w:t>
      </w:r>
      <w:r w:rsidRPr="007304B3">
        <w:rPr>
          <w:sz w:val="24"/>
        </w:rPr>
        <w:t xml:space="preserve"> </w:t>
      </w:r>
      <w:r w:rsidRPr="0009719F">
        <w:rPr>
          <w:rFonts w:ascii="Times New Roman" w:hAnsi="Times New Roman"/>
          <w:spacing w:val="20"/>
          <w:sz w:val="24"/>
        </w:rPr>
        <w:t>English</w:t>
      </w:r>
      <w:r w:rsidRPr="007304B3">
        <w:rPr>
          <w:sz w:val="24"/>
        </w:rPr>
        <w:t xml:space="preserve"> </w:t>
      </w:r>
      <w:r w:rsidRPr="0009719F">
        <w:rPr>
          <w:rFonts w:ascii="Times New Roman" w:hAnsi="Times New Roman"/>
          <w:spacing w:val="20"/>
          <w:sz w:val="24"/>
        </w:rPr>
        <w:t>style</w:t>
      </w:r>
      <w:r w:rsidRPr="007304B3">
        <w:rPr>
          <w:sz w:val="24"/>
        </w:rPr>
        <w:t xml:space="preserve"> </w:t>
      </w:r>
      <w:r w:rsidRPr="0009719F">
        <w:rPr>
          <w:rFonts w:ascii="Times New Roman" w:hAnsi="Times New Roman"/>
          <w:spacing w:val="20"/>
          <w:sz w:val="24"/>
        </w:rPr>
        <w:t>and</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of</w:t>
      </w:r>
      <w:r w:rsidRPr="007304B3">
        <w:rPr>
          <w:sz w:val="24"/>
        </w:rPr>
        <w:t xml:space="preserve"> </w:t>
      </w:r>
      <w:r w:rsidRPr="0009719F">
        <w:rPr>
          <w:rFonts w:ascii="Times New Roman" w:hAnsi="Times New Roman"/>
          <w:spacing w:val="20"/>
          <w:sz w:val="24"/>
        </w:rPr>
        <w:t>other</w:t>
      </w:r>
      <w:r w:rsidRPr="007304B3">
        <w:rPr>
          <w:sz w:val="24"/>
        </w:rPr>
        <w:t xml:space="preserve"> </w:t>
      </w:r>
      <w:r w:rsidRPr="0009719F">
        <w:rPr>
          <w:rFonts w:ascii="Times New Roman" w:hAnsi="Times New Roman"/>
          <w:spacing w:val="20"/>
          <w:sz w:val="24"/>
        </w:rPr>
        <w:t>English</w:t>
      </w:r>
      <w:r w:rsidRPr="007304B3">
        <w:rPr>
          <w:sz w:val="24"/>
        </w:rPr>
        <w:t xml:space="preserve"> </w:t>
      </w:r>
      <w:r w:rsidRPr="0009719F">
        <w:rPr>
          <w:rFonts w:ascii="Times New Roman" w:hAnsi="Times New Roman"/>
          <w:spacing w:val="20"/>
          <w:sz w:val="24"/>
        </w:rPr>
        <w:t>style</w:t>
      </w:r>
      <w:r w:rsidR="00AF3B02">
        <w:rPr>
          <w:rFonts w:ascii="Times New Roman" w:hAnsi="Times New Roman" w:hint="eastAsia"/>
          <w:spacing w:val="20"/>
          <w:sz w:val="24"/>
        </w:rPr>
        <w:t>s</w:t>
      </w:r>
      <w:r w:rsidRPr="007304B3">
        <w:rPr>
          <w:sz w:val="24"/>
        </w:rPr>
        <w:t xml:space="preserve"> </w:t>
      </w:r>
      <w:r w:rsidRPr="0009719F">
        <w:rPr>
          <w:rFonts w:ascii="Times New Roman" w:hAnsi="Times New Roman"/>
          <w:spacing w:val="20"/>
          <w:sz w:val="24"/>
        </w:rPr>
        <w:t>are</w:t>
      </w:r>
      <w:r w:rsidRPr="007304B3">
        <w:rPr>
          <w:sz w:val="24"/>
        </w:rPr>
        <w:t xml:space="preserve"> </w:t>
      </w:r>
      <w:r w:rsidRPr="0009719F">
        <w:rPr>
          <w:rFonts w:ascii="Times New Roman" w:hAnsi="Times New Roman"/>
          <w:spacing w:val="20"/>
          <w:sz w:val="24"/>
        </w:rPr>
        <w:t>similar</w:t>
      </w:r>
      <w:r w:rsidRPr="007304B3">
        <w:rPr>
          <w:sz w:val="24"/>
        </w:rPr>
        <w:t xml:space="preserve">, </w:t>
      </w:r>
      <w:r w:rsidRPr="0009719F">
        <w:rPr>
          <w:rFonts w:ascii="Times New Roman" w:hAnsi="Times New Roman"/>
          <w:spacing w:val="20"/>
          <w:sz w:val="24"/>
        </w:rPr>
        <w:t>and</w:t>
      </w:r>
      <w:r w:rsidRPr="007304B3">
        <w:rPr>
          <w:sz w:val="24"/>
        </w:rPr>
        <w:t xml:space="preserve"> </w:t>
      </w:r>
      <w:r w:rsidRPr="0009719F">
        <w:rPr>
          <w:rFonts w:ascii="Times New Roman" w:hAnsi="Times New Roman"/>
          <w:spacing w:val="20"/>
          <w:sz w:val="24"/>
        </w:rPr>
        <w:t>there</w:t>
      </w:r>
      <w:r w:rsidRPr="007304B3">
        <w:rPr>
          <w:sz w:val="24"/>
        </w:rPr>
        <w:t xml:space="preserve"> </w:t>
      </w:r>
      <w:r w:rsidR="00D9744E">
        <w:rPr>
          <w:rFonts w:hint="eastAsia"/>
          <w:sz w:val="24"/>
        </w:rPr>
        <w:t xml:space="preserve">is a </w:t>
      </w:r>
      <w:proofErr w:type="gramStart"/>
      <w:r w:rsidRPr="0009719F">
        <w:rPr>
          <w:rFonts w:ascii="Times New Roman" w:hAnsi="Times New Roman"/>
          <w:spacing w:val="20"/>
          <w:sz w:val="24"/>
        </w:rPr>
        <w:t>main</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methods</w:t>
      </w:r>
      <w:proofErr w:type="gramEnd"/>
      <w:r w:rsidRPr="007304B3">
        <w:rPr>
          <w:sz w:val="24"/>
        </w:rPr>
        <w:t xml:space="preserve">: </w:t>
      </w:r>
      <w:r w:rsidRPr="0009719F">
        <w:rPr>
          <w:rFonts w:ascii="Times New Roman" w:hAnsi="Times New Roman"/>
          <w:spacing w:val="20"/>
          <w:sz w:val="24"/>
        </w:rPr>
        <w:t>contextual</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hint="eastAsia"/>
          <w:spacing w:val="20"/>
          <w:sz w:val="24"/>
        </w:rPr>
        <w:t>liberal</w:t>
      </w:r>
      <w:r w:rsidRPr="007304B3">
        <w:rPr>
          <w:sz w:val="24"/>
        </w:rPr>
        <w:t xml:space="preserve"> </w:t>
      </w:r>
      <w:r w:rsidRPr="0009719F">
        <w:rPr>
          <w:rFonts w:ascii="Times New Roman" w:hAnsi="Times New Roman"/>
          <w:spacing w:val="20"/>
          <w:sz w:val="24"/>
        </w:rPr>
        <w:t>translation</w:t>
      </w:r>
      <w:r w:rsidRPr="007304B3">
        <w:rPr>
          <w:sz w:val="24"/>
        </w:rPr>
        <w:t>)</w:t>
      </w:r>
      <w:r w:rsidRPr="007304B3">
        <w:rPr>
          <w:rFonts w:hint="eastAsia"/>
          <w:sz w:val="24"/>
        </w:rPr>
        <w:t xml:space="preserve"> </w:t>
      </w:r>
      <w:r w:rsidR="00004C5A" w:rsidRPr="002714DD">
        <w:rPr>
          <w:rFonts w:hint="eastAsia"/>
          <w:color w:val="FF0000"/>
          <w:sz w:val="24"/>
        </w:rPr>
        <w:t>(</w:t>
      </w:r>
      <w:proofErr w:type="spellStart"/>
      <w:r w:rsidR="00004C5A" w:rsidRPr="002714DD">
        <w:rPr>
          <w:rFonts w:ascii="Times New Roman" w:hAnsi="Times New Roman"/>
          <w:color w:val="FF0000"/>
          <w:spacing w:val="20"/>
          <w:sz w:val="24"/>
        </w:rPr>
        <w:t>Gent</w:t>
      </w:r>
      <w:r w:rsidR="00004C5A" w:rsidRPr="002714DD">
        <w:rPr>
          <w:rFonts w:ascii="Times New Roman" w:hAnsi="Times New Roman" w:hint="eastAsia"/>
          <w:color w:val="FF0000"/>
          <w:spacing w:val="20"/>
          <w:sz w:val="24"/>
        </w:rPr>
        <w:t>zl</w:t>
      </w:r>
      <w:r w:rsidR="00004C5A" w:rsidRPr="002714DD">
        <w:rPr>
          <w:rFonts w:ascii="Times New Roman" w:hAnsi="Times New Roman"/>
          <w:color w:val="FF0000"/>
          <w:spacing w:val="20"/>
          <w:sz w:val="24"/>
        </w:rPr>
        <w:t>er</w:t>
      </w:r>
      <w:proofErr w:type="spellEnd"/>
      <w:r w:rsidR="00004C5A" w:rsidRPr="002714DD">
        <w:rPr>
          <w:rFonts w:hint="eastAsia"/>
          <w:color w:val="FF0000"/>
          <w:sz w:val="24"/>
        </w:rPr>
        <w:t>,</w:t>
      </w:r>
      <w:r w:rsidR="00004C5A" w:rsidRPr="002714DD">
        <w:rPr>
          <w:color w:val="FF0000"/>
          <w:sz w:val="24"/>
        </w:rPr>
        <w:t xml:space="preserve"> 2004</w:t>
      </w:r>
      <w:r w:rsidR="00004C5A" w:rsidRPr="002714DD">
        <w:rPr>
          <w:rFonts w:hint="eastAsia"/>
          <w:color w:val="FF0000"/>
          <w:sz w:val="24"/>
        </w:rPr>
        <w:t>:166).</w:t>
      </w:r>
    </w:p>
    <w:p w14:paraId="2E83D19C" w14:textId="5D52AEB3" w:rsidR="009474B3" w:rsidRDefault="00004C5A" w:rsidP="00403D5F">
      <w:pPr>
        <w:spacing w:line="400" w:lineRule="exact"/>
        <w:ind w:firstLineChars="300" w:firstLine="720"/>
        <w:rPr>
          <w:rFonts w:asciiTheme="minorEastAsia" w:hAnsiTheme="minorEastAsia"/>
          <w:sz w:val="24"/>
          <w:szCs w:val="24"/>
        </w:rPr>
      </w:pPr>
      <w:r w:rsidRPr="007304B3">
        <w:rPr>
          <w:rFonts w:hint="eastAsia"/>
          <w:sz w:val="24"/>
        </w:rPr>
        <w:t xml:space="preserve"> </w:t>
      </w:r>
      <w:r w:rsidR="00E753B2" w:rsidRPr="0009719F">
        <w:rPr>
          <w:rFonts w:ascii="Times New Roman" w:hAnsi="Times New Roman"/>
          <w:spacing w:val="20"/>
          <w:sz w:val="24"/>
          <w:szCs w:val="24"/>
        </w:rPr>
        <w:t>First</w:t>
      </w:r>
      <w:r w:rsidR="00FA16C2">
        <w:rPr>
          <w:rFonts w:asciiTheme="minorEastAsia" w:hAnsiTheme="minorEastAsia" w:hint="eastAsia"/>
          <w:sz w:val="24"/>
          <w:szCs w:val="24"/>
        </w:rPr>
        <w:t xml:space="preserve">, </w:t>
      </w:r>
      <w:r w:rsidR="00E753B2" w:rsidRPr="0009719F">
        <w:rPr>
          <w:rFonts w:ascii="Times New Roman" w:hAnsi="Times New Roman"/>
          <w:spacing w:val="20"/>
          <w:sz w:val="24"/>
          <w:szCs w:val="24"/>
        </w:rPr>
        <w:t>l</w:t>
      </w:r>
      <w:r w:rsidR="009474B3" w:rsidRPr="0009719F">
        <w:rPr>
          <w:rFonts w:ascii="Times New Roman" w:hAnsi="Times New Roman" w:hint="eastAsia"/>
          <w:spacing w:val="20"/>
          <w:sz w:val="24"/>
          <w:szCs w:val="24"/>
        </w:rPr>
        <w:t>iberal</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translation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Chinese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and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English</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belong</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to</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different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language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families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and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have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many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differences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terms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vocabulary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syntactic</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structure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and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expression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method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When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ideological</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content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hint="eastAsia"/>
          <w:spacing w:val="20"/>
          <w:sz w:val="24"/>
          <w:szCs w:val="24"/>
        </w:rPr>
        <w:t>source</w:t>
      </w:r>
      <w:r w:rsidR="009474B3" w:rsidRPr="007304B3">
        <w:rPr>
          <w:rFonts w:asciiTheme="minorEastAsia" w:hAnsiTheme="minorEastAsia" w:hint="eastAsia"/>
          <w:sz w:val="24"/>
          <w:szCs w:val="24"/>
        </w:rPr>
        <w:t xml:space="preserve"> </w:t>
      </w:r>
      <w:r w:rsidR="009474B3" w:rsidRPr="0009719F">
        <w:rPr>
          <w:rFonts w:ascii="Times New Roman" w:hAnsi="Times New Roman"/>
          <w:spacing w:val="20"/>
          <w:sz w:val="24"/>
          <w:szCs w:val="24"/>
        </w:rPr>
        <w:t>text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contradictory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to</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expression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translation</w:t>
      </w:r>
      <w:r w:rsidR="009474B3" w:rsidRPr="007304B3">
        <w:rPr>
          <w:rFonts w:asciiTheme="minorEastAsia" w:hAnsiTheme="minorEastAsia" w:hint="eastAsia"/>
          <w:sz w:val="24"/>
          <w:szCs w:val="24"/>
        </w:rPr>
        <w:t xml:space="preserve"> </w:t>
      </w:r>
      <w:r w:rsidR="009474B3" w:rsidRPr="0009719F">
        <w:rPr>
          <w:rFonts w:ascii="Times New Roman" w:hAnsi="Times New Roman" w:hint="eastAsia"/>
          <w:spacing w:val="20"/>
          <w:sz w:val="24"/>
          <w:szCs w:val="24"/>
        </w:rPr>
        <w:t>text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difficult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to</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handle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by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means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literal</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translation</w:t>
      </w:r>
      <w:r w:rsidR="009474B3" w:rsidRPr="007304B3">
        <w:rPr>
          <w:rFonts w:asciiTheme="minorEastAsia" w:hAnsiTheme="minorEastAsia"/>
          <w:sz w:val="24"/>
          <w:szCs w:val="24"/>
        </w:rPr>
        <w:t>.</w:t>
      </w:r>
    </w:p>
    <w:p w14:paraId="2D7EEB8F" w14:textId="36E1D821" w:rsidR="003935B3" w:rsidRPr="00CE42B5" w:rsidRDefault="003935B3" w:rsidP="003935B3">
      <w:pPr>
        <w:spacing w:line="400" w:lineRule="exact"/>
        <w:jc w:val="left"/>
        <w:rPr>
          <w:rFonts w:asciiTheme="minorEastAsia" w:hAnsiTheme="minorEastAsia"/>
          <w:i/>
          <w:sz w:val="24"/>
          <w:szCs w:val="24"/>
        </w:rPr>
      </w:pPr>
      <w:commentRangeStart w:id="51"/>
      <w:r>
        <w:rPr>
          <w:rFonts w:asciiTheme="minorEastAsia" w:hAnsiTheme="minorEastAsia" w:hint="eastAsia"/>
          <w:i/>
          <w:sz w:val="24"/>
          <w:szCs w:val="24"/>
        </w:rPr>
        <w:t>e.g.1</w:t>
      </w:r>
    </w:p>
    <w:p w14:paraId="791FA6A3" w14:textId="77777777" w:rsidR="003935B3" w:rsidRPr="00297823" w:rsidRDefault="003935B3" w:rsidP="003935B3">
      <w:pPr>
        <w:spacing w:line="400" w:lineRule="exact"/>
        <w:ind w:firstLineChars="300" w:firstLine="720"/>
        <w:rPr>
          <w:i/>
          <w:sz w:val="24"/>
          <w:u w:val="single"/>
        </w:rPr>
      </w:pPr>
      <w:r w:rsidRPr="00687A17">
        <w:rPr>
          <w:rFonts w:hint="eastAsia"/>
          <w:i/>
          <w:sz w:val="24"/>
        </w:rPr>
        <w:t>ST:</w:t>
      </w:r>
      <w:r w:rsidRPr="00483926">
        <w:rPr>
          <w:i/>
          <w:sz w:val="24"/>
          <w:szCs w:val="24"/>
        </w:rPr>
        <w:t xml:space="preserve"> </w:t>
      </w:r>
      <w:r w:rsidRPr="00297823">
        <w:rPr>
          <w:i/>
          <w:sz w:val="24"/>
          <w:szCs w:val="24"/>
          <w:u w:val="single"/>
        </w:rPr>
        <w:t>Open</w:t>
      </w:r>
    </w:p>
    <w:p w14:paraId="4E48A550" w14:textId="77777777" w:rsidR="003935B3" w:rsidRPr="00483926" w:rsidRDefault="003935B3" w:rsidP="003935B3">
      <w:pPr>
        <w:spacing w:line="400" w:lineRule="exact"/>
        <w:ind w:firstLineChars="300" w:firstLine="720"/>
        <w:rPr>
          <w:bCs/>
          <w:i/>
          <w:sz w:val="24"/>
        </w:rPr>
      </w:pPr>
      <w:r w:rsidRPr="00687A17">
        <w:rPr>
          <w:rFonts w:hint="eastAsia"/>
          <w:i/>
          <w:sz w:val="24"/>
        </w:rPr>
        <w:t>TT:</w:t>
      </w:r>
      <w:r w:rsidRPr="00483926">
        <w:rPr>
          <w:bCs/>
          <w:i/>
          <w:sz w:val="24"/>
        </w:rPr>
        <w:t xml:space="preserve"> </w:t>
      </w:r>
      <w:r w:rsidRPr="00297823">
        <w:rPr>
          <w:rFonts w:hint="eastAsia"/>
          <w:bCs/>
          <w:i/>
          <w:sz w:val="24"/>
          <w:u w:val="single"/>
        </w:rPr>
        <w:t>开盘价</w:t>
      </w:r>
    </w:p>
    <w:p w14:paraId="53FACFB1" w14:textId="3579BFAD" w:rsidR="003935B3" w:rsidRPr="00CE42B5" w:rsidRDefault="003935B3" w:rsidP="003935B3">
      <w:pPr>
        <w:spacing w:line="400" w:lineRule="exact"/>
        <w:jc w:val="left"/>
        <w:rPr>
          <w:rFonts w:asciiTheme="minorEastAsia" w:hAnsiTheme="minorEastAsia"/>
          <w:i/>
          <w:sz w:val="24"/>
          <w:szCs w:val="24"/>
        </w:rPr>
      </w:pPr>
      <w:r>
        <w:rPr>
          <w:rFonts w:asciiTheme="minorEastAsia" w:hAnsiTheme="minorEastAsia" w:hint="eastAsia"/>
          <w:i/>
          <w:sz w:val="24"/>
          <w:szCs w:val="24"/>
        </w:rPr>
        <w:t>e.g.2</w:t>
      </w:r>
    </w:p>
    <w:p w14:paraId="57FEAD24" w14:textId="77777777" w:rsidR="003935B3" w:rsidRPr="00687A17" w:rsidRDefault="003935B3" w:rsidP="003935B3">
      <w:pPr>
        <w:spacing w:line="400" w:lineRule="exact"/>
        <w:ind w:firstLineChars="300" w:firstLine="720"/>
        <w:rPr>
          <w:i/>
          <w:sz w:val="24"/>
        </w:rPr>
      </w:pPr>
      <w:r w:rsidRPr="00687A17">
        <w:rPr>
          <w:rFonts w:hint="eastAsia"/>
          <w:i/>
          <w:sz w:val="24"/>
        </w:rPr>
        <w:t>ST:</w:t>
      </w:r>
      <w:r w:rsidRPr="00483926">
        <w:rPr>
          <w:i/>
          <w:sz w:val="24"/>
          <w:szCs w:val="24"/>
        </w:rPr>
        <w:t xml:space="preserve"> </w:t>
      </w:r>
      <w:r w:rsidRPr="00C5393B">
        <w:rPr>
          <w:i/>
          <w:sz w:val="24"/>
          <w:szCs w:val="24"/>
        </w:rPr>
        <w:t xml:space="preserve">This is, </w:t>
      </w:r>
      <w:r w:rsidRPr="00297823">
        <w:rPr>
          <w:i/>
          <w:sz w:val="24"/>
          <w:szCs w:val="24"/>
          <w:u w:val="single"/>
        </w:rPr>
        <w:t>in part,</w:t>
      </w:r>
      <w:r w:rsidRPr="00C5393B">
        <w:rPr>
          <w:i/>
          <w:sz w:val="24"/>
          <w:szCs w:val="24"/>
        </w:rPr>
        <w:t xml:space="preserve"> a two-fold dilemma.</w:t>
      </w:r>
    </w:p>
    <w:p w14:paraId="0DB680FC" w14:textId="55B275BB" w:rsidR="003935B3" w:rsidRPr="00403D5F" w:rsidRDefault="003935B3" w:rsidP="00403D5F">
      <w:pPr>
        <w:spacing w:line="400" w:lineRule="exact"/>
        <w:ind w:firstLineChars="300" w:firstLine="720"/>
        <w:rPr>
          <w:bCs/>
          <w:i/>
          <w:sz w:val="24"/>
        </w:rPr>
      </w:pPr>
      <w:r w:rsidRPr="00687A17">
        <w:rPr>
          <w:rFonts w:hint="eastAsia"/>
          <w:i/>
          <w:sz w:val="24"/>
        </w:rPr>
        <w:t>TT:</w:t>
      </w:r>
      <w:r w:rsidRPr="00483926">
        <w:rPr>
          <w:bCs/>
          <w:i/>
          <w:sz w:val="24"/>
        </w:rPr>
        <w:t xml:space="preserve"> </w:t>
      </w:r>
      <w:r w:rsidRPr="00297823">
        <w:rPr>
          <w:rFonts w:hint="eastAsia"/>
          <w:bCs/>
          <w:i/>
          <w:sz w:val="24"/>
          <w:u w:val="single"/>
        </w:rPr>
        <w:t>在某种程度上</w:t>
      </w:r>
      <w:r w:rsidRPr="00C5393B">
        <w:rPr>
          <w:bCs/>
          <w:i/>
          <w:sz w:val="24"/>
        </w:rPr>
        <w:t>，这是一个双重困境。</w:t>
      </w:r>
      <w:commentRangeEnd w:id="51"/>
      <w:r w:rsidR="00FF1D5F">
        <w:rPr>
          <w:rStyle w:val="af0"/>
          <w:rFonts w:ascii="Times New Roman" w:eastAsia="宋体" w:hAnsi="Times New Roman" w:cs="Times New Roman"/>
        </w:rPr>
        <w:commentReference w:id="51"/>
      </w:r>
    </w:p>
    <w:p w14:paraId="05B9ECA4" w14:textId="1943B639" w:rsidR="00D9744E" w:rsidRPr="00403D5F" w:rsidRDefault="00D9744E" w:rsidP="00403D5F">
      <w:pPr>
        <w:spacing w:line="400" w:lineRule="exact"/>
        <w:jc w:val="left"/>
        <w:rPr>
          <w:rFonts w:asciiTheme="minorEastAsia" w:hAnsiTheme="minorEastAsia"/>
          <w:i/>
          <w:sz w:val="24"/>
          <w:szCs w:val="24"/>
        </w:rPr>
      </w:pPr>
      <w:r w:rsidRPr="00403D5F">
        <w:rPr>
          <w:rFonts w:asciiTheme="minorEastAsia" w:hAnsiTheme="minorEastAsia"/>
          <w:i/>
          <w:sz w:val="24"/>
          <w:szCs w:val="24"/>
        </w:rPr>
        <w:t>e.g.</w:t>
      </w:r>
      <w:r w:rsidR="003935B3">
        <w:rPr>
          <w:rFonts w:asciiTheme="minorEastAsia" w:hAnsiTheme="minorEastAsia" w:hint="eastAsia"/>
          <w:i/>
          <w:sz w:val="24"/>
          <w:szCs w:val="24"/>
        </w:rPr>
        <w:t>3</w:t>
      </w:r>
    </w:p>
    <w:p w14:paraId="48B8091F" w14:textId="478413F0" w:rsidR="00D9744E" w:rsidRPr="00403D5F" w:rsidRDefault="00D9744E" w:rsidP="00403D5F">
      <w:pPr>
        <w:spacing w:line="400" w:lineRule="exact"/>
        <w:ind w:firstLineChars="300" w:firstLine="720"/>
        <w:rPr>
          <w:i/>
          <w:sz w:val="24"/>
        </w:rPr>
      </w:pPr>
      <w:r w:rsidRPr="00403D5F">
        <w:rPr>
          <w:i/>
          <w:sz w:val="24"/>
        </w:rPr>
        <w:t>ST:</w:t>
      </w:r>
      <w:r w:rsidRPr="00403D5F">
        <w:rPr>
          <w:i/>
          <w:sz w:val="24"/>
          <w:szCs w:val="24"/>
        </w:rPr>
        <w:t xml:space="preserve"> </w:t>
      </w:r>
      <w:r w:rsidR="00F7501B" w:rsidRPr="00F7501B">
        <w:rPr>
          <w:i/>
          <w:sz w:val="24"/>
          <w:szCs w:val="24"/>
        </w:rPr>
        <w:t xml:space="preserve">Founded in 2005, </w:t>
      </w:r>
      <w:proofErr w:type="spellStart"/>
      <w:r w:rsidR="00F7501B" w:rsidRPr="00F7501B">
        <w:rPr>
          <w:i/>
          <w:sz w:val="24"/>
          <w:szCs w:val="24"/>
        </w:rPr>
        <w:t>Zopa</w:t>
      </w:r>
      <w:proofErr w:type="spellEnd"/>
      <w:r w:rsidR="00F7501B" w:rsidRPr="00F7501B">
        <w:rPr>
          <w:i/>
          <w:sz w:val="24"/>
          <w:szCs w:val="24"/>
        </w:rPr>
        <w:t xml:space="preserve"> is expanding its</w:t>
      </w:r>
      <w:r w:rsidR="00F7501B" w:rsidRPr="00297823">
        <w:rPr>
          <w:i/>
          <w:sz w:val="24"/>
          <w:szCs w:val="24"/>
          <w:u w:val="single"/>
        </w:rPr>
        <w:t xml:space="preserve"> footprint</w:t>
      </w:r>
      <w:r w:rsidR="00F7501B" w:rsidRPr="00F7501B">
        <w:rPr>
          <w:i/>
          <w:sz w:val="24"/>
          <w:szCs w:val="24"/>
        </w:rPr>
        <w:t xml:space="preserve"> into </w:t>
      </w:r>
      <w:proofErr w:type="gramStart"/>
      <w:r w:rsidR="00F7501B" w:rsidRPr="00F7501B">
        <w:rPr>
          <w:i/>
          <w:sz w:val="24"/>
          <w:szCs w:val="24"/>
        </w:rPr>
        <w:t>full service</w:t>
      </w:r>
      <w:proofErr w:type="gramEnd"/>
      <w:r w:rsidR="00F7501B" w:rsidRPr="00F7501B">
        <w:rPr>
          <w:i/>
          <w:sz w:val="24"/>
          <w:szCs w:val="24"/>
        </w:rPr>
        <w:t xml:space="preserve"> banking as it is applying for a full banking </w:t>
      </w:r>
      <w:proofErr w:type="spellStart"/>
      <w:r w:rsidR="00F7501B" w:rsidRPr="00F7501B">
        <w:rPr>
          <w:i/>
          <w:sz w:val="24"/>
          <w:szCs w:val="24"/>
        </w:rPr>
        <w:t>licence</w:t>
      </w:r>
      <w:proofErr w:type="spellEnd"/>
      <w:r w:rsidR="00F7501B" w:rsidRPr="00F7501B">
        <w:rPr>
          <w:i/>
          <w:sz w:val="24"/>
          <w:szCs w:val="24"/>
        </w:rPr>
        <w:t>.</w:t>
      </w:r>
    </w:p>
    <w:p w14:paraId="14F8AE8E" w14:textId="4804E5A3" w:rsidR="00925547" w:rsidRPr="00403D5F" w:rsidRDefault="00D9744E">
      <w:pPr>
        <w:spacing w:line="400" w:lineRule="exact"/>
        <w:ind w:firstLineChars="300" w:firstLine="720"/>
        <w:rPr>
          <w:i/>
          <w:sz w:val="24"/>
        </w:rPr>
      </w:pPr>
      <w:r w:rsidRPr="00403D5F">
        <w:rPr>
          <w:i/>
          <w:sz w:val="24"/>
        </w:rPr>
        <w:t>TT:</w:t>
      </w:r>
      <w:r w:rsidRPr="00403D5F">
        <w:rPr>
          <w:bCs/>
          <w:i/>
          <w:sz w:val="24"/>
        </w:rPr>
        <w:t xml:space="preserve"> </w:t>
      </w:r>
      <w:r w:rsidR="00F7501B" w:rsidRPr="00F7501B">
        <w:rPr>
          <w:bCs/>
          <w:i/>
          <w:sz w:val="24"/>
        </w:rPr>
        <w:t>成立于</w:t>
      </w:r>
      <w:r w:rsidR="00F7501B" w:rsidRPr="00F7501B">
        <w:rPr>
          <w:bCs/>
          <w:i/>
          <w:sz w:val="24"/>
        </w:rPr>
        <w:t>2005</w:t>
      </w:r>
      <w:r w:rsidR="00F7501B" w:rsidRPr="00F7501B">
        <w:rPr>
          <w:bCs/>
          <w:i/>
          <w:sz w:val="24"/>
        </w:rPr>
        <w:t>年</w:t>
      </w:r>
      <w:proofErr w:type="gramStart"/>
      <w:r w:rsidR="00F7501B" w:rsidRPr="00F7501B">
        <w:rPr>
          <w:bCs/>
          <w:i/>
          <w:sz w:val="24"/>
        </w:rPr>
        <w:t>的佐帕在</w:t>
      </w:r>
      <w:proofErr w:type="gramEnd"/>
      <w:r w:rsidR="00F7501B" w:rsidRPr="00F7501B">
        <w:rPr>
          <w:bCs/>
          <w:i/>
          <w:sz w:val="24"/>
        </w:rPr>
        <w:t>申请正式银行牌照的同时，正将</w:t>
      </w:r>
      <w:r w:rsidR="00F7501B" w:rsidRPr="00297823">
        <w:rPr>
          <w:rFonts w:hint="eastAsia"/>
          <w:bCs/>
          <w:i/>
          <w:sz w:val="24"/>
          <w:u w:val="single"/>
        </w:rPr>
        <w:t>业务</w:t>
      </w:r>
      <w:r w:rsidR="00F7501B" w:rsidRPr="00F7501B">
        <w:rPr>
          <w:bCs/>
          <w:i/>
          <w:sz w:val="24"/>
        </w:rPr>
        <w:t>拓展到全面服务银行业。</w:t>
      </w:r>
    </w:p>
    <w:p w14:paraId="19AF6C6F" w14:textId="20D9C67D" w:rsidR="008B5DEB" w:rsidRPr="00994004" w:rsidRDefault="00D9744E" w:rsidP="00297823">
      <w:pPr>
        <w:spacing w:line="400" w:lineRule="exact"/>
        <w:ind w:firstLineChars="200" w:firstLine="480"/>
        <w:rPr>
          <w:rFonts w:asciiTheme="minorEastAsia" w:hAnsiTheme="minorEastAsia"/>
          <w:sz w:val="24"/>
          <w:szCs w:val="24"/>
        </w:rPr>
      </w:pPr>
      <w:r w:rsidRPr="00994004">
        <w:rPr>
          <w:sz w:val="24"/>
        </w:rPr>
        <w:t>Analysis:</w:t>
      </w:r>
      <w:r w:rsidR="00F727CC" w:rsidRPr="00994004">
        <w:rPr>
          <w:bCs/>
          <w:sz w:val="24"/>
        </w:rPr>
        <w:t xml:space="preserve"> </w:t>
      </w:r>
      <w:r w:rsidR="00403D5F" w:rsidRPr="00994004">
        <w:rPr>
          <w:bCs/>
          <w:sz w:val="24"/>
        </w:rPr>
        <w:t>Just as the above examples</w:t>
      </w:r>
      <w:r w:rsidR="00F727CC" w:rsidRPr="00994004">
        <w:rPr>
          <w:bCs/>
          <w:sz w:val="24"/>
        </w:rPr>
        <w:t>, "</w:t>
      </w:r>
      <w:r w:rsidR="00F727CC" w:rsidRPr="00994004">
        <w:rPr>
          <w:sz w:val="24"/>
          <w:szCs w:val="24"/>
        </w:rPr>
        <w:t xml:space="preserve"> </w:t>
      </w:r>
      <w:r w:rsidR="00403D5F" w:rsidRPr="00297823">
        <w:rPr>
          <w:sz w:val="24"/>
          <w:szCs w:val="24"/>
          <w:u w:val="single"/>
        </w:rPr>
        <w:t>in part</w:t>
      </w:r>
      <w:r w:rsidR="00F727CC" w:rsidRPr="00994004">
        <w:rPr>
          <w:bCs/>
          <w:sz w:val="24"/>
        </w:rPr>
        <w:t xml:space="preserve"> " is translated into "</w:t>
      </w:r>
      <w:r w:rsidR="00403D5F" w:rsidRPr="00297823">
        <w:rPr>
          <w:rFonts w:hint="eastAsia"/>
          <w:bCs/>
          <w:sz w:val="24"/>
          <w:u w:val="single"/>
        </w:rPr>
        <w:t>在某种程度上</w:t>
      </w:r>
      <w:r w:rsidR="00F727CC" w:rsidRPr="00994004">
        <w:rPr>
          <w:bCs/>
          <w:sz w:val="24"/>
        </w:rPr>
        <w:t>"</w:t>
      </w:r>
      <w:r w:rsidR="00F727CC" w:rsidRPr="00994004">
        <w:rPr>
          <w:rFonts w:hint="eastAsia"/>
          <w:bCs/>
          <w:sz w:val="24"/>
        </w:rPr>
        <w:t>；</w:t>
      </w:r>
      <w:r w:rsidR="00F727CC" w:rsidRPr="00994004">
        <w:rPr>
          <w:bCs/>
          <w:sz w:val="24"/>
        </w:rPr>
        <w:t>"</w:t>
      </w:r>
      <w:r w:rsidR="00F727CC" w:rsidRPr="00994004">
        <w:rPr>
          <w:sz w:val="24"/>
          <w:szCs w:val="24"/>
        </w:rPr>
        <w:t xml:space="preserve"> </w:t>
      </w:r>
      <w:r w:rsidR="00403D5F" w:rsidRPr="00297823">
        <w:rPr>
          <w:sz w:val="24"/>
          <w:szCs w:val="24"/>
          <w:u w:val="single"/>
        </w:rPr>
        <w:t>footprint</w:t>
      </w:r>
      <w:r w:rsidR="00F727CC" w:rsidRPr="00994004">
        <w:rPr>
          <w:bCs/>
          <w:sz w:val="24"/>
        </w:rPr>
        <w:t xml:space="preserve"> " is translated into "</w:t>
      </w:r>
      <w:r w:rsidR="00403D5F" w:rsidRPr="00297823">
        <w:rPr>
          <w:rFonts w:hint="eastAsia"/>
          <w:bCs/>
          <w:sz w:val="24"/>
          <w:u w:val="single"/>
        </w:rPr>
        <w:t>业务</w:t>
      </w:r>
      <w:r w:rsidR="00F727CC" w:rsidRPr="00994004">
        <w:rPr>
          <w:bCs/>
          <w:sz w:val="24"/>
        </w:rPr>
        <w:t>"</w:t>
      </w:r>
      <w:r w:rsidR="00994004">
        <w:rPr>
          <w:rFonts w:hint="eastAsia"/>
          <w:bCs/>
          <w:sz w:val="24"/>
        </w:rPr>
        <w:t>, l</w:t>
      </w:r>
      <w:r w:rsidR="00994004" w:rsidRPr="00994004">
        <w:rPr>
          <w:rFonts w:hint="eastAsia"/>
          <w:bCs/>
          <w:sz w:val="24"/>
        </w:rPr>
        <w:t>iberal</w:t>
      </w:r>
      <w:r w:rsidR="00994004" w:rsidRPr="00994004">
        <w:rPr>
          <w:bCs/>
          <w:sz w:val="24"/>
        </w:rPr>
        <w:t xml:space="preserve"> translation is not rigidly adhered to the form of the </w:t>
      </w:r>
      <w:r w:rsidR="00994004" w:rsidRPr="00994004">
        <w:rPr>
          <w:rFonts w:hint="eastAsia"/>
          <w:bCs/>
          <w:sz w:val="24"/>
        </w:rPr>
        <w:t xml:space="preserve">source </w:t>
      </w:r>
      <w:r w:rsidR="00994004" w:rsidRPr="00994004">
        <w:rPr>
          <w:bCs/>
          <w:sz w:val="24"/>
        </w:rPr>
        <w:t xml:space="preserve">text, the emphasis is on the correct expression of the </w:t>
      </w:r>
      <w:r w:rsidR="00994004" w:rsidRPr="00994004">
        <w:rPr>
          <w:rFonts w:hint="eastAsia"/>
          <w:bCs/>
          <w:sz w:val="24"/>
        </w:rPr>
        <w:t xml:space="preserve">source </w:t>
      </w:r>
      <w:r w:rsidR="00994004" w:rsidRPr="00994004">
        <w:rPr>
          <w:bCs/>
          <w:sz w:val="24"/>
        </w:rPr>
        <w:t>text.</w:t>
      </w:r>
    </w:p>
    <w:p w14:paraId="79DF9EC2" w14:textId="5F04DE26" w:rsidR="009474B3" w:rsidRDefault="00B95907" w:rsidP="009474B3">
      <w:pPr>
        <w:pStyle w:val="3"/>
        <w:spacing w:line="400" w:lineRule="exact"/>
        <w:jc w:val="left"/>
        <w:rPr>
          <w:rFonts w:ascii="Times New Roman" w:hAnsi="Times New Roman" w:cs="Times New Roman"/>
          <w:spacing w:val="20"/>
          <w:sz w:val="24"/>
          <w:szCs w:val="24"/>
        </w:rPr>
      </w:pPr>
      <w:bookmarkStart w:id="52" w:name="_Toc517282042"/>
      <w:bookmarkStart w:id="53" w:name="_Toc4779257"/>
      <w:r>
        <w:rPr>
          <w:rFonts w:ascii="Times New Roman" w:hAnsi="Times New Roman" w:cs="Times New Roman" w:hint="eastAsia"/>
          <w:sz w:val="24"/>
          <w:szCs w:val="24"/>
        </w:rPr>
        <w:lastRenderedPageBreak/>
        <w:t>4</w:t>
      </w:r>
      <w:r w:rsidR="00EE5F99" w:rsidRPr="0009719F">
        <w:rPr>
          <w:rFonts w:ascii="Times New Roman" w:hAnsi="Times New Roman" w:cs="Times New Roman"/>
          <w:sz w:val="24"/>
          <w:szCs w:val="24"/>
        </w:rPr>
        <w:t>.</w:t>
      </w:r>
      <w:r w:rsidR="00917B70" w:rsidRPr="0009719F">
        <w:rPr>
          <w:rFonts w:ascii="Times New Roman" w:hAnsi="Times New Roman" w:cs="Times New Roman"/>
          <w:sz w:val="24"/>
          <w:szCs w:val="24"/>
        </w:rPr>
        <w:t>2</w:t>
      </w:r>
      <w:r w:rsidR="00EE5F99" w:rsidRPr="0009719F">
        <w:rPr>
          <w:rFonts w:ascii="Times New Roman" w:hAnsi="Times New Roman" w:cs="Times New Roman"/>
          <w:sz w:val="24"/>
          <w:szCs w:val="24"/>
        </w:rPr>
        <w:t>.2</w:t>
      </w:r>
      <w:bookmarkEnd w:id="52"/>
      <w:r w:rsidR="009474B3" w:rsidRPr="007304B3">
        <w:rPr>
          <w:rFonts w:ascii="Times New Roman" w:hAnsi="Times New Roman" w:cs="Times New Roman"/>
          <w:sz w:val="24"/>
          <w:szCs w:val="24"/>
        </w:rPr>
        <w:t xml:space="preserve"> </w:t>
      </w:r>
      <w:r w:rsidR="009474B3" w:rsidRPr="00937A25">
        <w:rPr>
          <w:sz w:val="24"/>
        </w:rPr>
        <w:t>Ampli</w:t>
      </w:r>
      <w:r w:rsidR="004116B6">
        <w:rPr>
          <w:rFonts w:hint="eastAsia"/>
          <w:sz w:val="24"/>
        </w:rPr>
        <w:t>fi</w:t>
      </w:r>
      <w:r w:rsidR="009474B3" w:rsidRPr="00937A25">
        <w:rPr>
          <w:sz w:val="24"/>
        </w:rPr>
        <w:t>cation</w:t>
      </w:r>
      <w:bookmarkEnd w:id="53"/>
      <w:r w:rsidR="009474B3" w:rsidRPr="0009719F">
        <w:rPr>
          <w:rFonts w:ascii="Times New Roman" w:hAnsi="Times New Roman" w:cs="Times New Roman"/>
          <w:spacing w:val="20"/>
          <w:sz w:val="24"/>
          <w:szCs w:val="24"/>
        </w:rPr>
        <w:t xml:space="preserve"> </w:t>
      </w:r>
    </w:p>
    <w:p w14:paraId="12DA80C6" w14:textId="77777777" w:rsidR="00A91DA0" w:rsidRDefault="00265ECB" w:rsidP="009474B3">
      <w:pPr>
        <w:pStyle w:val="3"/>
        <w:spacing w:line="400" w:lineRule="exact"/>
        <w:jc w:val="left"/>
        <w:rPr>
          <w:rFonts w:ascii="Times New Roman" w:hAnsi="Times New Roman" w:cs="Times New Roman"/>
          <w:b w:val="0"/>
          <w:sz w:val="24"/>
          <w:szCs w:val="24"/>
        </w:rPr>
      </w:pPr>
      <w:bookmarkStart w:id="54" w:name="_Toc3472981"/>
      <w:bookmarkStart w:id="55" w:name="_Toc4764035"/>
      <w:bookmarkStart w:id="56" w:name="_Toc4765568"/>
      <w:bookmarkStart w:id="57" w:name="_Toc4774369"/>
      <w:bookmarkStart w:id="58" w:name="_Toc4774687"/>
      <w:bookmarkStart w:id="59" w:name="_Toc4774777"/>
      <w:bookmarkStart w:id="60" w:name="_Toc4779258"/>
      <w:r w:rsidRPr="005423F5">
        <w:rPr>
          <w:rFonts w:ascii="Times New Roman" w:hAnsi="Times New Roman" w:cs="Times New Roman"/>
          <w:b w:val="0"/>
          <w:spacing w:val="20"/>
          <w:sz w:val="24"/>
          <w:szCs w:val="24"/>
        </w:rPr>
        <w:t>Some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discourse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more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verbose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when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translated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into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target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language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not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necessary</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vice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versa</w:t>
      </w:r>
      <w:r w:rsidRPr="005423F5">
        <w:rPr>
          <w:rFonts w:ascii="Times New Roman" w:hAnsi="Times New Roman" w:cs="Times New Roman"/>
          <w:b w:val="0"/>
          <w:sz w:val="24"/>
          <w:szCs w:val="24"/>
        </w:rPr>
        <w:t xml:space="preserve">. </w:t>
      </w:r>
      <w:r w:rsidRPr="005423F5">
        <w:rPr>
          <w:rFonts w:ascii="Times New Roman" w:hAnsi="Times New Roman" w:cs="Times New Roman" w:hint="eastAsia"/>
          <w:b w:val="0"/>
          <w:spacing w:val="20"/>
          <w:sz w:val="24"/>
          <w:szCs w:val="24"/>
        </w:rPr>
        <w:t>I</w:t>
      </w:r>
      <w:r w:rsidRPr="005423F5">
        <w:rPr>
          <w:rFonts w:ascii="Times New Roman" w:hAnsi="Times New Roman" w:cs="Times New Roman"/>
          <w:b w:val="0"/>
          <w:spacing w:val="20"/>
          <w:sz w:val="24"/>
          <w:szCs w:val="24"/>
        </w:rPr>
        <w:t>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translation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process</w:t>
      </w:r>
      <w:r w:rsidRPr="005423F5">
        <w:rPr>
          <w:rFonts w:ascii="Times New Roman" w:hAnsi="Times New Roman" w:cs="Times New Roman" w:hint="eastAsia"/>
          <w:b w:val="0"/>
          <w:sz w:val="24"/>
          <w:szCs w:val="24"/>
        </w:rPr>
        <w:t xml:space="preserve">, </w:t>
      </w:r>
      <w:r w:rsidRPr="005423F5">
        <w:rPr>
          <w:rFonts w:ascii="Times New Roman" w:hAnsi="Times New Roman" w:cs="Times New Roman" w:hint="eastAsia"/>
          <w:b w:val="0"/>
          <w:spacing w:val="20"/>
          <w:sz w:val="24"/>
          <w:szCs w:val="24"/>
        </w:rPr>
        <w:t>t</w:t>
      </w:r>
      <w:r w:rsidRPr="005423F5">
        <w:rPr>
          <w:rFonts w:ascii="Times New Roman" w:hAnsi="Times New Roman" w:cs="Times New Roman"/>
          <w:b w:val="0"/>
          <w:spacing w:val="20"/>
          <w:sz w:val="24"/>
          <w:szCs w:val="24"/>
        </w:rPr>
        <w: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reflect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rigorous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perfect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rhythm</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of</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necessary</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add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or</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delete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certain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contents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basis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of</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correct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understanding</w:t>
      </w:r>
      <w:r w:rsidRPr="005423F5">
        <w:rPr>
          <w:rFonts w:ascii="Times New Roman" w:hAnsi="Times New Roman" w:cs="Times New Roman"/>
          <w:b w:val="0"/>
          <w:sz w:val="24"/>
          <w:szCs w:val="24"/>
        </w:rPr>
        <w:t>.</w:t>
      </w:r>
      <w:bookmarkEnd w:id="54"/>
      <w:bookmarkEnd w:id="55"/>
      <w:bookmarkEnd w:id="56"/>
      <w:bookmarkEnd w:id="57"/>
      <w:bookmarkEnd w:id="58"/>
      <w:bookmarkEnd w:id="59"/>
      <w:bookmarkEnd w:id="60"/>
    </w:p>
    <w:p w14:paraId="6DC29962" w14:textId="77777777" w:rsidR="00687A17" w:rsidRPr="00CE42B5" w:rsidRDefault="00687A17" w:rsidP="00687A17">
      <w:pPr>
        <w:spacing w:line="400" w:lineRule="exact"/>
        <w:jc w:val="left"/>
        <w:rPr>
          <w:rFonts w:asciiTheme="minorEastAsia" w:hAnsiTheme="minorEastAsia"/>
          <w:i/>
          <w:sz w:val="24"/>
          <w:szCs w:val="24"/>
        </w:rPr>
      </w:pPr>
      <w:r w:rsidRPr="00CE42B5">
        <w:rPr>
          <w:rFonts w:asciiTheme="minorEastAsia" w:hAnsiTheme="minorEastAsia" w:hint="eastAsia"/>
          <w:i/>
          <w:sz w:val="24"/>
          <w:szCs w:val="24"/>
        </w:rPr>
        <w:t>e.g.1</w:t>
      </w:r>
    </w:p>
    <w:p w14:paraId="5D83257B" w14:textId="462DF099" w:rsidR="00687A17" w:rsidRPr="00CE42B5" w:rsidRDefault="00687A17" w:rsidP="00687A17">
      <w:pPr>
        <w:spacing w:line="400" w:lineRule="exact"/>
        <w:ind w:firstLineChars="300" w:firstLine="720"/>
        <w:rPr>
          <w:i/>
          <w:sz w:val="24"/>
        </w:rPr>
      </w:pPr>
      <w:r w:rsidRPr="00CE42B5">
        <w:rPr>
          <w:rFonts w:hint="eastAsia"/>
          <w:i/>
          <w:sz w:val="24"/>
        </w:rPr>
        <w:t>ST:</w:t>
      </w:r>
      <w:r w:rsidRPr="00CE42B5">
        <w:rPr>
          <w:i/>
          <w:sz w:val="24"/>
          <w:szCs w:val="24"/>
        </w:rPr>
        <w:t xml:space="preserve"> </w:t>
      </w:r>
      <w:r w:rsidRPr="00687A17">
        <w:rPr>
          <w:bCs/>
          <w:i/>
          <w:sz w:val="24"/>
          <w:szCs w:val="24"/>
        </w:rPr>
        <w:t>If we are building a new marketplace for money, who are the new competitors?</w:t>
      </w:r>
    </w:p>
    <w:p w14:paraId="0B41DAA5" w14:textId="152B83BD" w:rsidR="00687A17" w:rsidRPr="00CE42B5" w:rsidRDefault="00687A17" w:rsidP="00687A17">
      <w:pPr>
        <w:spacing w:line="400" w:lineRule="exact"/>
        <w:ind w:firstLineChars="300" w:firstLine="720"/>
        <w:rPr>
          <w:i/>
          <w:sz w:val="24"/>
        </w:rPr>
      </w:pPr>
      <w:r w:rsidRPr="00CE42B5">
        <w:rPr>
          <w:rFonts w:hint="eastAsia"/>
          <w:i/>
          <w:sz w:val="24"/>
        </w:rPr>
        <w:t>TT:</w:t>
      </w:r>
      <w:r w:rsidRPr="00CE42B5">
        <w:rPr>
          <w:rFonts w:hint="eastAsia"/>
          <w:bCs/>
          <w:i/>
          <w:sz w:val="24"/>
        </w:rPr>
        <w:t xml:space="preserve"> </w:t>
      </w:r>
      <w:r w:rsidR="004116B6" w:rsidRPr="004116B6">
        <w:rPr>
          <w:rFonts w:hint="eastAsia"/>
          <w:bCs/>
          <w:i/>
          <w:sz w:val="24"/>
        </w:rPr>
        <w:t>如果我们正在建立一个新的资金市场，</w:t>
      </w:r>
      <w:r w:rsidR="004116B6" w:rsidRPr="00297823">
        <w:rPr>
          <w:rFonts w:hint="eastAsia"/>
          <w:bCs/>
          <w:i/>
          <w:sz w:val="24"/>
          <w:u w:val="single"/>
        </w:rPr>
        <w:t>那么</w:t>
      </w:r>
      <w:r w:rsidR="004116B6" w:rsidRPr="004116B6">
        <w:rPr>
          <w:rFonts w:hint="eastAsia"/>
          <w:bCs/>
          <w:i/>
          <w:sz w:val="24"/>
        </w:rPr>
        <w:t>谁是新的竞争对手呢？</w:t>
      </w:r>
    </w:p>
    <w:p w14:paraId="721A44C3" w14:textId="075AD356" w:rsidR="004116B6" w:rsidRPr="00CE42B5" w:rsidRDefault="004116B6" w:rsidP="004116B6">
      <w:pPr>
        <w:spacing w:line="400" w:lineRule="exact"/>
        <w:jc w:val="left"/>
        <w:rPr>
          <w:rFonts w:asciiTheme="minorEastAsia" w:hAnsiTheme="minorEastAsia"/>
          <w:i/>
          <w:sz w:val="24"/>
          <w:szCs w:val="24"/>
        </w:rPr>
      </w:pPr>
      <w:r>
        <w:rPr>
          <w:rFonts w:asciiTheme="minorEastAsia" w:hAnsiTheme="minorEastAsia" w:hint="eastAsia"/>
          <w:i/>
          <w:sz w:val="24"/>
          <w:szCs w:val="24"/>
        </w:rPr>
        <w:t>e.g.2</w:t>
      </w:r>
    </w:p>
    <w:p w14:paraId="20F3F8C3" w14:textId="49110EAC" w:rsidR="00687A17" w:rsidRPr="00687A17" w:rsidRDefault="00687A17" w:rsidP="00687A17">
      <w:pPr>
        <w:spacing w:line="400" w:lineRule="exact"/>
        <w:ind w:firstLineChars="300" w:firstLine="720"/>
        <w:rPr>
          <w:i/>
          <w:sz w:val="24"/>
        </w:rPr>
      </w:pPr>
      <w:r w:rsidRPr="00CE42B5">
        <w:rPr>
          <w:rFonts w:hint="eastAsia"/>
          <w:i/>
          <w:sz w:val="24"/>
        </w:rPr>
        <w:t>ST:</w:t>
      </w:r>
      <w:r w:rsidRPr="00CE42B5">
        <w:rPr>
          <w:i/>
          <w:sz w:val="24"/>
          <w:szCs w:val="24"/>
        </w:rPr>
        <w:t xml:space="preserve"> </w:t>
      </w:r>
      <w:r w:rsidR="008876A4" w:rsidRPr="00297823">
        <w:rPr>
          <w:i/>
          <w:sz w:val="24"/>
          <w:szCs w:val="24"/>
          <w:u w:val="single"/>
        </w:rPr>
        <w:t>This</w:t>
      </w:r>
      <w:r w:rsidR="008876A4" w:rsidRPr="008876A4">
        <w:rPr>
          <w:i/>
          <w:sz w:val="24"/>
          <w:szCs w:val="24"/>
        </w:rPr>
        <w:t xml:space="preserve"> will disappear in the next decade as traditional revenue streams are squeezed by specialist digital providers of these products and services.</w:t>
      </w:r>
    </w:p>
    <w:p w14:paraId="4A9B04EA" w14:textId="5DA07B15" w:rsidR="00687A17" w:rsidRPr="00CE42B5" w:rsidRDefault="00687A17" w:rsidP="00687A17">
      <w:pPr>
        <w:spacing w:line="400" w:lineRule="exact"/>
        <w:ind w:firstLineChars="300" w:firstLine="720"/>
        <w:rPr>
          <w:bCs/>
          <w:i/>
          <w:sz w:val="24"/>
        </w:rPr>
      </w:pPr>
      <w:r w:rsidRPr="00687A17">
        <w:rPr>
          <w:rFonts w:hint="eastAsia"/>
          <w:i/>
          <w:sz w:val="24"/>
        </w:rPr>
        <w:t>TT:</w:t>
      </w:r>
      <w:r w:rsidRPr="00CE42B5">
        <w:rPr>
          <w:rFonts w:hint="eastAsia"/>
          <w:bCs/>
          <w:i/>
          <w:sz w:val="24"/>
        </w:rPr>
        <w:t xml:space="preserve"> </w:t>
      </w:r>
      <w:r w:rsidR="008876A4" w:rsidRPr="008876A4">
        <w:rPr>
          <w:bCs/>
          <w:i/>
          <w:sz w:val="24"/>
        </w:rPr>
        <w:t>随着这些产品和服务的专业数字提供商挤压传统收入流，</w:t>
      </w:r>
      <w:r w:rsidR="008876A4" w:rsidRPr="00297823">
        <w:rPr>
          <w:rFonts w:hint="eastAsia"/>
          <w:bCs/>
          <w:i/>
          <w:sz w:val="24"/>
          <w:u w:val="single"/>
        </w:rPr>
        <w:t>这种情况</w:t>
      </w:r>
      <w:r w:rsidR="008876A4" w:rsidRPr="008876A4">
        <w:rPr>
          <w:bCs/>
          <w:i/>
          <w:sz w:val="24"/>
        </w:rPr>
        <w:t>将在未来</w:t>
      </w:r>
      <w:r w:rsidR="008876A4" w:rsidRPr="008876A4">
        <w:rPr>
          <w:bCs/>
          <w:i/>
          <w:sz w:val="24"/>
        </w:rPr>
        <w:t>10</w:t>
      </w:r>
      <w:r w:rsidR="008876A4" w:rsidRPr="008876A4">
        <w:rPr>
          <w:bCs/>
          <w:i/>
          <w:sz w:val="24"/>
        </w:rPr>
        <w:t>年消失。</w:t>
      </w:r>
    </w:p>
    <w:p w14:paraId="3433B06A" w14:textId="6F0F8D4D" w:rsidR="004116B6" w:rsidRPr="00CE42B5" w:rsidRDefault="004116B6" w:rsidP="004116B6">
      <w:pPr>
        <w:spacing w:line="400" w:lineRule="exact"/>
        <w:jc w:val="left"/>
        <w:rPr>
          <w:rFonts w:asciiTheme="minorEastAsia" w:hAnsiTheme="minorEastAsia"/>
          <w:i/>
          <w:sz w:val="24"/>
          <w:szCs w:val="24"/>
        </w:rPr>
      </w:pPr>
      <w:commentRangeStart w:id="61"/>
      <w:r>
        <w:rPr>
          <w:rFonts w:asciiTheme="minorEastAsia" w:hAnsiTheme="minorEastAsia" w:hint="eastAsia"/>
          <w:i/>
          <w:sz w:val="24"/>
          <w:szCs w:val="24"/>
        </w:rPr>
        <w:t>e.g.3</w:t>
      </w:r>
    </w:p>
    <w:p w14:paraId="1B5D0C99" w14:textId="34B8404F" w:rsidR="00687A17" w:rsidRPr="00687A17" w:rsidRDefault="00687A17" w:rsidP="00687A17">
      <w:pPr>
        <w:spacing w:line="400" w:lineRule="exact"/>
        <w:ind w:firstLineChars="300" w:firstLine="720"/>
        <w:rPr>
          <w:i/>
          <w:sz w:val="24"/>
        </w:rPr>
      </w:pPr>
      <w:r w:rsidRPr="00CE42B5">
        <w:rPr>
          <w:rFonts w:hint="eastAsia"/>
          <w:i/>
          <w:sz w:val="24"/>
        </w:rPr>
        <w:t>ST:</w:t>
      </w:r>
      <w:r w:rsidRPr="00CE42B5">
        <w:rPr>
          <w:i/>
          <w:sz w:val="24"/>
          <w:szCs w:val="24"/>
        </w:rPr>
        <w:t xml:space="preserve"> </w:t>
      </w:r>
      <w:r w:rsidR="00400360" w:rsidRPr="00400360">
        <w:rPr>
          <w:i/>
          <w:sz w:val="24"/>
          <w:szCs w:val="24"/>
        </w:rPr>
        <w:t xml:space="preserve">As </w:t>
      </w:r>
      <w:proofErr w:type="spellStart"/>
      <w:r w:rsidR="00400360" w:rsidRPr="00400360">
        <w:rPr>
          <w:i/>
          <w:sz w:val="24"/>
          <w:szCs w:val="24"/>
        </w:rPr>
        <w:t>Zopa</w:t>
      </w:r>
      <w:proofErr w:type="spellEnd"/>
      <w:r w:rsidR="00400360" w:rsidRPr="00400360">
        <w:rPr>
          <w:i/>
          <w:sz w:val="24"/>
          <w:szCs w:val="24"/>
        </w:rPr>
        <w:t xml:space="preserve"> and its brethren won’t want to partner with every bank, the curation and co-creation process to move from a controlled value chain bank to an open financial marketplace platform is limited.</w:t>
      </w:r>
    </w:p>
    <w:p w14:paraId="5BB91ACE" w14:textId="225A6926" w:rsidR="00687A17" w:rsidRPr="00CE42B5" w:rsidRDefault="00687A17" w:rsidP="00687A17">
      <w:pPr>
        <w:spacing w:line="400" w:lineRule="exact"/>
        <w:ind w:firstLineChars="300" w:firstLine="720"/>
        <w:rPr>
          <w:bCs/>
          <w:i/>
          <w:sz w:val="24"/>
        </w:rPr>
      </w:pPr>
      <w:r w:rsidRPr="00687A17">
        <w:rPr>
          <w:rFonts w:hint="eastAsia"/>
          <w:i/>
          <w:sz w:val="24"/>
        </w:rPr>
        <w:t>TT:</w:t>
      </w:r>
      <w:r w:rsidRPr="00CE42B5">
        <w:rPr>
          <w:rFonts w:hint="eastAsia"/>
          <w:bCs/>
          <w:i/>
          <w:sz w:val="24"/>
        </w:rPr>
        <w:t xml:space="preserve"> </w:t>
      </w:r>
      <w:r w:rsidR="00400360" w:rsidRPr="00400360">
        <w:rPr>
          <w:rFonts w:hint="eastAsia"/>
          <w:bCs/>
          <w:i/>
          <w:sz w:val="24"/>
        </w:rPr>
        <w:t>因为</w:t>
      </w:r>
      <w:proofErr w:type="gramStart"/>
      <w:r w:rsidR="00400360" w:rsidRPr="00400360">
        <w:rPr>
          <w:bCs/>
          <w:i/>
          <w:sz w:val="24"/>
        </w:rPr>
        <w:t>佐帕及其</w:t>
      </w:r>
      <w:proofErr w:type="gramEnd"/>
      <w:r w:rsidR="00400360" w:rsidRPr="00400360">
        <w:rPr>
          <w:bCs/>
          <w:i/>
          <w:sz w:val="24"/>
        </w:rPr>
        <w:t>同行不愿与每家银行合作，</w:t>
      </w:r>
      <w:r w:rsidR="00400360" w:rsidRPr="00297823">
        <w:rPr>
          <w:rFonts w:hint="eastAsia"/>
          <w:bCs/>
          <w:i/>
          <w:sz w:val="24"/>
          <w:u w:val="single"/>
        </w:rPr>
        <w:t>所以</w:t>
      </w:r>
      <w:r w:rsidR="00400360" w:rsidRPr="00400360">
        <w:rPr>
          <w:bCs/>
          <w:i/>
          <w:sz w:val="24"/>
        </w:rPr>
        <w:t>从受控制的价值</w:t>
      </w:r>
      <w:proofErr w:type="gramStart"/>
      <w:r w:rsidR="00400360" w:rsidRPr="00400360">
        <w:rPr>
          <w:bCs/>
          <w:i/>
          <w:sz w:val="24"/>
        </w:rPr>
        <w:t>链银行</w:t>
      </w:r>
      <w:proofErr w:type="gramEnd"/>
      <w:r w:rsidR="00400360" w:rsidRPr="00400360">
        <w:rPr>
          <w:bCs/>
          <w:i/>
          <w:sz w:val="24"/>
        </w:rPr>
        <w:t>转向开放金融市场平台的策划和共同创造过程是有限的。</w:t>
      </w:r>
      <w:commentRangeEnd w:id="61"/>
      <w:r w:rsidR="00FF1D5F">
        <w:rPr>
          <w:rStyle w:val="af0"/>
          <w:rFonts w:ascii="Times New Roman" w:eastAsia="宋体" w:hAnsi="Times New Roman" w:cs="Times New Roman"/>
        </w:rPr>
        <w:commentReference w:id="61"/>
      </w:r>
    </w:p>
    <w:p w14:paraId="4F033C5D" w14:textId="77777777" w:rsidR="00687A17" w:rsidRPr="00403D5F" w:rsidRDefault="00687A17" w:rsidP="00403D5F">
      <w:pPr>
        <w:rPr>
          <w:b/>
        </w:rPr>
      </w:pPr>
    </w:p>
    <w:p w14:paraId="19C04607" w14:textId="59D3075E" w:rsidR="004116B6" w:rsidRDefault="004116B6" w:rsidP="009474B3">
      <w:pPr>
        <w:spacing w:line="360" w:lineRule="auto"/>
        <w:ind w:firstLineChars="200" w:firstLine="480"/>
        <w:rPr>
          <w:bCs/>
          <w:sz w:val="24"/>
        </w:rPr>
      </w:pPr>
    </w:p>
    <w:p w14:paraId="638AEEFD" w14:textId="0D4DFA75" w:rsidR="009474B3" w:rsidRPr="00403D5F" w:rsidRDefault="004116B6" w:rsidP="00297823">
      <w:pPr>
        <w:spacing w:line="400" w:lineRule="exact"/>
        <w:ind w:firstLineChars="200" w:firstLine="480"/>
        <w:jc w:val="left"/>
        <w:rPr>
          <w:rFonts w:asciiTheme="minorEastAsia" w:hAnsiTheme="minorEastAsia"/>
          <w:sz w:val="24"/>
          <w:szCs w:val="24"/>
        </w:rPr>
      </w:pPr>
      <w:r>
        <w:rPr>
          <w:rFonts w:hint="eastAsia"/>
          <w:sz w:val="24"/>
        </w:rPr>
        <w:t>Analysis:</w:t>
      </w:r>
      <w:r w:rsidRPr="00F727CC">
        <w:rPr>
          <w:bCs/>
          <w:sz w:val="24"/>
        </w:rPr>
        <w:t xml:space="preserve"> </w:t>
      </w:r>
      <w:r w:rsidR="009474B3" w:rsidRPr="00AA13D6">
        <w:rPr>
          <w:bCs/>
          <w:sz w:val="24"/>
        </w:rPr>
        <w:t>The addition of the conjunction makes the whole sentence structure complete</w:t>
      </w:r>
      <w:r w:rsidR="009474B3">
        <w:rPr>
          <w:rFonts w:hint="eastAsia"/>
          <w:bCs/>
          <w:sz w:val="24"/>
        </w:rPr>
        <w:t xml:space="preserve">. </w:t>
      </w:r>
      <w:r w:rsidR="000C1F44" w:rsidRPr="004116B6">
        <w:rPr>
          <w:rFonts w:hint="eastAsia"/>
          <w:bCs/>
          <w:sz w:val="24"/>
        </w:rPr>
        <w:t>(</w:t>
      </w:r>
      <w:r w:rsidR="004D6170">
        <w:rPr>
          <w:rFonts w:hint="eastAsia"/>
          <w:bCs/>
          <w:sz w:val="24"/>
        </w:rPr>
        <w:t xml:space="preserve">such as </w:t>
      </w:r>
      <w:r w:rsidR="004D6170">
        <w:rPr>
          <w:bCs/>
          <w:sz w:val="24"/>
        </w:rPr>
        <w:t>“</w:t>
      </w:r>
      <w:r w:rsidR="004D6170">
        <w:rPr>
          <w:rFonts w:hint="eastAsia"/>
          <w:bCs/>
          <w:sz w:val="24"/>
        </w:rPr>
        <w:t>那么</w:t>
      </w:r>
      <w:r w:rsidR="004D6170">
        <w:rPr>
          <w:bCs/>
          <w:sz w:val="24"/>
        </w:rPr>
        <w:t>”</w:t>
      </w:r>
      <w:r w:rsidR="000C1F44" w:rsidRPr="004116B6">
        <w:rPr>
          <w:rFonts w:hint="eastAsia"/>
          <w:bCs/>
          <w:sz w:val="24"/>
        </w:rPr>
        <w:t xml:space="preserve"> in</w:t>
      </w:r>
      <w:r w:rsidR="000C1F44" w:rsidRPr="00CE42B5">
        <w:rPr>
          <w:rFonts w:asciiTheme="minorEastAsia" w:hAnsiTheme="minorEastAsia" w:hint="eastAsia"/>
          <w:sz w:val="24"/>
          <w:szCs w:val="24"/>
        </w:rPr>
        <w:t xml:space="preserve"> e.g.1 and </w:t>
      </w:r>
      <w:r w:rsidR="004D6170">
        <w:rPr>
          <w:rFonts w:asciiTheme="minorEastAsia" w:hAnsiTheme="minorEastAsia"/>
          <w:sz w:val="24"/>
          <w:szCs w:val="24"/>
        </w:rPr>
        <w:t>“</w:t>
      </w:r>
      <w:r w:rsidR="004D6170">
        <w:rPr>
          <w:rFonts w:asciiTheme="minorEastAsia" w:hAnsiTheme="minorEastAsia" w:hint="eastAsia"/>
          <w:sz w:val="24"/>
          <w:szCs w:val="24"/>
        </w:rPr>
        <w:t>所以</w:t>
      </w:r>
      <w:r w:rsidR="004D6170">
        <w:rPr>
          <w:rFonts w:asciiTheme="minorEastAsia" w:hAnsiTheme="minorEastAsia"/>
          <w:sz w:val="24"/>
          <w:szCs w:val="24"/>
        </w:rPr>
        <w:t>”</w:t>
      </w:r>
      <w:r w:rsidR="000C1F44" w:rsidRPr="00CE42B5">
        <w:rPr>
          <w:rFonts w:asciiTheme="minorEastAsia" w:hAnsiTheme="minorEastAsia" w:hint="eastAsia"/>
          <w:sz w:val="24"/>
          <w:szCs w:val="24"/>
        </w:rPr>
        <w:t xml:space="preserve"> in e.g.1)</w:t>
      </w:r>
      <w:r w:rsidR="004D6170">
        <w:rPr>
          <w:rFonts w:asciiTheme="minorEastAsia" w:hAnsiTheme="minorEastAsia" w:hint="eastAsia"/>
          <w:sz w:val="24"/>
          <w:szCs w:val="24"/>
        </w:rPr>
        <w:t xml:space="preserve"> </w:t>
      </w:r>
      <w:r w:rsidR="009474B3">
        <w:rPr>
          <w:bCs/>
          <w:sz w:val="24"/>
        </w:rPr>
        <w:t>What</w:t>
      </w:r>
      <w:proofErr w:type="gramStart"/>
      <w:r w:rsidR="009474B3">
        <w:rPr>
          <w:bCs/>
          <w:sz w:val="24"/>
        </w:rPr>
        <w:t>’</w:t>
      </w:r>
      <w:proofErr w:type="gramEnd"/>
      <w:r w:rsidR="009474B3">
        <w:rPr>
          <w:rFonts w:hint="eastAsia"/>
          <w:bCs/>
          <w:sz w:val="24"/>
        </w:rPr>
        <w:t xml:space="preserve">s more, it </w:t>
      </w:r>
      <w:r w:rsidR="009474B3" w:rsidRPr="00AA13D6">
        <w:rPr>
          <w:bCs/>
          <w:sz w:val="24"/>
        </w:rPr>
        <w:t xml:space="preserve"> conforms to the Chinese expression habit and the adopted domestication translation strategy, which makes the target language readers easier to </w:t>
      </w:r>
      <w:commentRangeStart w:id="62"/>
      <w:r w:rsidR="009474B3" w:rsidRPr="00AA13D6">
        <w:rPr>
          <w:bCs/>
          <w:sz w:val="24"/>
        </w:rPr>
        <w:t>understand</w:t>
      </w:r>
      <w:commentRangeEnd w:id="62"/>
      <w:r w:rsidR="00FF1D5F">
        <w:rPr>
          <w:rStyle w:val="af0"/>
          <w:rFonts w:ascii="Times New Roman" w:eastAsia="宋体" w:hAnsi="Times New Roman" w:cs="Times New Roman"/>
        </w:rPr>
        <w:commentReference w:id="62"/>
      </w:r>
      <w:r w:rsidR="009474B3" w:rsidRPr="00AA13D6">
        <w:rPr>
          <w:bCs/>
          <w:sz w:val="24"/>
        </w:rPr>
        <w:t>.</w:t>
      </w:r>
    </w:p>
    <w:p w14:paraId="63FF4F8D" w14:textId="77777777" w:rsidR="009474B3" w:rsidRPr="009474B3" w:rsidRDefault="009474B3" w:rsidP="009474B3"/>
    <w:p w14:paraId="549BC6C9" w14:textId="58CB3457" w:rsidR="00EE5F99" w:rsidRPr="0009719F" w:rsidRDefault="00B95907" w:rsidP="00F50AC4">
      <w:pPr>
        <w:pStyle w:val="3"/>
        <w:spacing w:line="400" w:lineRule="exact"/>
        <w:rPr>
          <w:rFonts w:ascii="Times New Roman" w:hAnsi="Times New Roman" w:cs="Times New Roman"/>
          <w:sz w:val="24"/>
          <w:szCs w:val="24"/>
        </w:rPr>
      </w:pPr>
      <w:bookmarkStart w:id="63" w:name="_Toc517282043"/>
      <w:bookmarkStart w:id="64" w:name="_Toc4779259"/>
      <w:r>
        <w:rPr>
          <w:rFonts w:ascii="Times New Roman" w:hAnsi="Times New Roman" w:cs="Times New Roman" w:hint="eastAsia"/>
          <w:sz w:val="24"/>
          <w:szCs w:val="24"/>
        </w:rPr>
        <w:t>4</w:t>
      </w:r>
      <w:r w:rsidR="00917B70" w:rsidRPr="0009719F">
        <w:rPr>
          <w:rFonts w:ascii="Times New Roman" w:hAnsi="Times New Roman" w:cs="Times New Roman"/>
          <w:sz w:val="24"/>
          <w:szCs w:val="24"/>
        </w:rPr>
        <w:t>.2</w:t>
      </w:r>
      <w:r w:rsidR="00EE5F99" w:rsidRPr="0009719F">
        <w:rPr>
          <w:rFonts w:ascii="Times New Roman" w:hAnsi="Times New Roman" w:cs="Times New Roman"/>
          <w:sz w:val="24"/>
          <w:szCs w:val="24"/>
        </w:rPr>
        <w:t xml:space="preserve">.3 </w:t>
      </w:r>
      <w:bookmarkEnd w:id="63"/>
      <w:r w:rsidR="009474B3" w:rsidRPr="00937A25">
        <w:rPr>
          <w:sz w:val="24"/>
        </w:rPr>
        <w:t>Division</w:t>
      </w:r>
      <w:bookmarkEnd w:id="64"/>
    </w:p>
    <w:p w14:paraId="772602CE" w14:textId="77777777" w:rsidR="009474B3" w:rsidRDefault="009474B3" w:rsidP="009474B3">
      <w:pPr>
        <w:spacing w:line="400" w:lineRule="exact"/>
        <w:ind w:firstLineChars="300" w:firstLine="840"/>
        <w:rPr>
          <w:bCs/>
          <w:sz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Pr>
          <w:rFonts w:ascii="Times New Roman" w:hAnsi="Times New Roman" w:cs="Times New Roman" w:hint="eastAsia"/>
          <w:sz w:val="24"/>
          <w:szCs w:val="24"/>
        </w:rPr>
        <w:t>t</w:t>
      </w:r>
      <w:r w:rsidRPr="00AA13D6">
        <w:rPr>
          <w:bCs/>
          <w:sz w:val="24"/>
        </w:rPr>
        <w:t xml:space="preserve">here are often several clauses or several adjectives and prepositional phrases combined to form more complicated sentences. At this time, sentences need to be decomposed. </w:t>
      </w:r>
    </w:p>
    <w:p w14:paraId="5232264E" w14:textId="77777777" w:rsidR="000C1F44" w:rsidRPr="002D0E28" w:rsidRDefault="000C1F44" w:rsidP="000C1F44">
      <w:pPr>
        <w:spacing w:line="400" w:lineRule="exact"/>
        <w:jc w:val="left"/>
        <w:rPr>
          <w:rFonts w:asciiTheme="minorEastAsia" w:hAnsiTheme="minorEastAsia"/>
          <w:i/>
          <w:sz w:val="24"/>
          <w:szCs w:val="24"/>
        </w:rPr>
      </w:pPr>
      <w:r w:rsidRPr="002D0E28">
        <w:rPr>
          <w:rFonts w:asciiTheme="minorEastAsia" w:hAnsiTheme="minorEastAsia" w:hint="eastAsia"/>
          <w:i/>
          <w:sz w:val="24"/>
          <w:szCs w:val="24"/>
        </w:rPr>
        <w:lastRenderedPageBreak/>
        <w:t>e.g.1</w:t>
      </w:r>
    </w:p>
    <w:p w14:paraId="68F4680F" w14:textId="754F2861"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Pr="00403D5F">
        <w:rPr>
          <w:bCs/>
          <w:i/>
          <w:sz w:val="24"/>
        </w:rPr>
        <w:t>There is a bright future for those out there willing to engage but there’s also going to be a lot of dead banks for those that do not.</w:t>
      </w:r>
    </w:p>
    <w:p w14:paraId="0348EC9B" w14:textId="0FAA4B46" w:rsidR="000C1F44" w:rsidRPr="002D0E28" w:rsidRDefault="000C1F44" w:rsidP="000C1F44">
      <w:pPr>
        <w:spacing w:line="400" w:lineRule="exact"/>
        <w:ind w:firstLineChars="300" w:firstLine="720"/>
        <w:rPr>
          <w:i/>
          <w:sz w:val="24"/>
        </w:rPr>
      </w:pPr>
      <w:r w:rsidRPr="002D0E28">
        <w:rPr>
          <w:i/>
          <w:sz w:val="24"/>
        </w:rPr>
        <w:t>TT:</w:t>
      </w:r>
      <w:r w:rsidRPr="002D0E28">
        <w:rPr>
          <w:bCs/>
          <w:i/>
          <w:sz w:val="24"/>
        </w:rPr>
        <w:t xml:space="preserve"> </w:t>
      </w:r>
      <w:r w:rsidRPr="00403D5F">
        <w:rPr>
          <w:rFonts w:hint="eastAsia"/>
          <w:bCs/>
          <w:i/>
          <w:sz w:val="24"/>
        </w:rPr>
        <w:t>对于那些愿意参与的人来说，这是一个光明的未来，但对于那些不愿意参与的人来说，</w:t>
      </w:r>
      <w:ins w:id="65" w:author="李 亚星" w:date="2019-04-05T21:09:00Z">
        <w:r w:rsidR="00FF1D5F">
          <w:rPr>
            <w:rFonts w:hint="eastAsia"/>
            <w:bCs/>
            <w:i/>
            <w:sz w:val="24"/>
          </w:rPr>
          <w:t>他们</w:t>
        </w:r>
      </w:ins>
      <w:r w:rsidRPr="00403D5F">
        <w:rPr>
          <w:rFonts w:hint="eastAsia"/>
          <w:bCs/>
          <w:i/>
          <w:sz w:val="24"/>
        </w:rPr>
        <w:t>将面临很多银行的倒闭。</w:t>
      </w:r>
    </w:p>
    <w:p w14:paraId="1FA9B207" w14:textId="77777777" w:rsidR="000C1F44" w:rsidRPr="002D0E28" w:rsidRDefault="000C1F44" w:rsidP="000C1F44">
      <w:pPr>
        <w:spacing w:line="400" w:lineRule="exact"/>
        <w:jc w:val="left"/>
        <w:rPr>
          <w:rFonts w:asciiTheme="minorEastAsia" w:hAnsiTheme="minorEastAsia"/>
          <w:i/>
          <w:sz w:val="24"/>
          <w:szCs w:val="24"/>
        </w:rPr>
      </w:pPr>
      <w:r w:rsidRPr="002D0E28">
        <w:rPr>
          <w:rFonts w:asciiTheme="minorEastAsia" w:hAnsiTheme="minorEastAsia"/>
          <w:i/>
          <w:sz w:val="24"/>
          <w:szCs w:val="24"/>
        </w:rPr>
        <w:t>e.g.2</w:t>
      </w:r>
    </w:p>
    <w:p w14:paraId="4C1F8778" w14:textId="670355A8"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00C5393B" w:rsidRPr="002D0E28">
        <w:rPr>
          <w:i/>
          <w:sz w:val="24"/>
          <w:szCs w:val="24"/>
        </w:rPr>
        <w:t>A CFO today in a large company may be sitting on top of a heap of underlings that count into the hundreds or even thousands.</w:t>
      </w:r>
    </w:p>
    <w:p w14:paraId="709CD7AA" w14:textId="22C0E168" w:rsidR="000C1F44" w:rsidRPr="002D0E28" w:rsidRDefault="000C1F44" w:rsidP="000C1F44">
      <w:pPr>
        <w:spacing w:line="400" w:lineRule="exact"/>
        <w:ind w:firstLineChars="300" w:firstLine="720"/>
        <w:rPr>
          <w:bCs/>
          <w:i/>
          <w:sz w:val="24"/>
        </w:rPr>
      </w:pPr>
      <w:r w:rsidRPr="002D0E28">
        <w:rPr>
          <w:i/>
          <w:sz w:val="24"/>
        </w:rPr>
        <w:t>TT:</w:t>
      </w:r>
      <w:r w:rsidRPr="002D0E28">
        <w:rPr>
          <w:bCs/>
          <w:i/>
          <w:sz w:val="24"/>
        </w:rPr>
        <w:t xml:space="preserve"> </w:t>
      </w:r>
      <w:r w:rsidR="00C5393B" w:rsidRPr="002D0E28">
        <w:rPr>
          <w:rFonts w:hint="eastAsia"/>
          <w:bCs/>
          <w:i/>
          <w:sz w:val="24"/>
        </w:rPr>
        <w:t>如今，一家大公司的首席财务</w:t>
      </w:r>
      <w:proofErr w:type="gramStart"/>
      <w:r w:rsidR="00C5393B" w:rsidRPr="002D0E28">
        <w:rPr>
          <w:rFonts w:hint="eastAsia"/>
          <w:bCs/>
          <w:i/>
          <w:sz w:val="24"/>
        </w:rPr>
        <w:t>官可能</w:t>
      </w:r>
      <w:proofErr w:type="gramEnd"/>
      <w:r w:rsidR="00C5393B" w:rsidRPr="002D0E28">
        <w:rPr>
          <w:rFonts w:hint="eastAsia"/>
          <w:bCs/>
          <w:i/>
          <w:sz w:val="24"/>
        </w:rPr>
        <w:t>坐在一堆下属之上，而这些下属的数量可能高达数百人，甚至数千人。</w:t>
      </w:r>
    </w:p>
    <w:p w14:paraId="4C0A8320" w14:textId="77777777" w:rsidR="000C1F44" w:rsidRPr="002D0E28" w:rsidRDefault="000C1F44" w:rsidP="000C1F44">
      <w:pPr>
        <w:spacing w:line="400" w:lineRule="exact"/>
        <w:jc w:val="left"/>
        <w:rPr>
          <w:rFonts w:asciiTheme="minorEastAsia" w:hAnsiTheme="minorEastAsia"/>
          <w:i/>
          <w:sz w:val="24"/>
          <w:szCs w:val="24"/>
        </w:rPr>
      </w:pPr>
      <w:r w:rsidRPr="002D0E28">
        <w:rPr>
          <w:rFonts w:asciiTheme="minorEastAsia" w:hAnsiTheme="minorEastAsia"/>
          <w:i/>
          <w:sz w:val="24"/>
          <w:szCs w:val="24"/>
        </w:rPr>
        <w:t>e.g.3</w:t>
      </w:r>
    </w:p>
    <w:p w14:paraId="4A5551E5" w14:textId="3F932642"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00C5393B" w:rsidRPr="002D0E28">
        <w:rPr>
          <w:i/>
          <w:sz w:val="24"/>
          <w:szCs w:val="24"/>
        </w:rPr>
        <w:t>An old legacy proprietary player who does not offer platforms that work in open markets will wither and die.</w:t>
      </w:r>
    </w:p>
    <w:p w14:paraId="0DD6887F" w14:textId="038E08AA" w:rsidR="000C1F44" w:rsidRDefault="000C1F44">
      <w:pPr>
        <w:spacing w:line="400" w:lineRule="exact"/>
        <w:ind w:firstLineChars="300" w:firstLine="720"/>
        <w:rPr>
          <w:bCs/>
          <w:sz w:val="24"/>
        </w:rPr>
      </w:pPr>
      <w:r w:rsidRPr="002D0E28">
        <w:rPr>
          <w:i/>
          <w:sz w:val="24"/>
        </w:rPr>
        <w:t>TT:</w:t>
      </w:r>
      <w:r w:rsidRPr="002D0E28">
        <w:rPr>
          <w:bCs/>
          <w:i/>
          <w:sz w:val="24"/>
        </w:rPr>
        <w:t xml:space="preserve"> </w:t>
      </w:r>
      <w:r w:rsidR="00C5393B" w:rsidRPr="002D0E28">
        <w:rPr>
          <w:rFonts w:hint="eastAsia"/>
          <w:bCs/>
          <w:i/>
          <w:sz w:val="24"/>
        </w:rPr>
        <w:t>一个老旧的私有企业，不提供在开放市场上工作的平台，就会枯萎和消亡。</w:t>
      </w:r>
    </w:p>
    <w:p w14:paraId="0846875C" w14:textId="68231EAF" w:rsidR="009474B3" w:rsidRDefault="000C1F44" w:rsidP="009474B3">
      <w:pPr>
        <w:spacing w:line="400" w:lineRule="exact"/>
        <w:ind w:firstLineChars="300" w:firstLine="720"/>
        <w:rPr>
          <w:bCs/>
          <w:sz w:val="24"/>
        </w:rPr>
      </w:pPr>
      <w:r>
        <w:rPr>
          <w:rFonts w:hint="eastAsia"/>
          <w:sz w:val="24"/>
        </w:rPr>
        <w:t>Analysis:</w:t>
      </w:r>
      <w:r w:rsidR="009474B3" w:rsidRPr="00AA13D6" w:rsidDel="002A0242">
        <w:rPr>
          <w:bCs/>
          <w:sz w:val="24"/>
        </w:rPr>
        <w:t xml:space="preserve"> </w:t>
      </w:r>
      <w:commentRangeStart w:id="66"/>
      <w:r w:rsidR="00C5393B">
        <w:rPr>
          <w:rFonts w:hint="eastAsia"/>
          <w:bCs/>
          <w:sz w:val="24"/>
        </w:rPr>
        <w:t>Just as these examples, t</w:t>
      </w:r>
      <w:r w:rsidR="009474B3" w:rsidRPr="00AA13D6">
        <w:rPr>
          <w:bCs/>
          <w:sz w:val="24"/>
        </w:rPr>
        <w:t>he sentence pattern in financial English is long and the structure is complex. In order to better understand the article for the target reader</w:t>
      </w:r>
      <w:r w:rsidR="009474B3">
        <w:rPr>
          <w:rFonts w:hint="eastAsia"/>
          <w:bCs/>
          <w:sz w:val="24"/>
        </w:rPr>
        <w:t>s</w:t>
      </w:r>
      <w:r w:rsidR="009474B3" w:rsidRPr="00AA13D6">
        <w:rPr>
          <w:bCs/>
          <w:sz w:val="24"/>
        </w:rPr>
        <w:t>, division</w:t>
      </w:r>
      <w:r w:rsidR="009474B3">
        <w:rPr>
          <w:rFonts w:hint="eastAsia"/>
          <w:bCs/>
          <w:sz w:val="24"/>
        </w:rPr>
        <w:t xml:space="preserve"> </w:t>
      </w:r>
      <w:r w:rsidR="009474B3" w:rsidRPr="00AA13D6">
        <w:rPr>
          <w:bCs/>
          <w:sz w:val="24"/>
        </w:rPr>
        <w:t>is needed.</w:t>
      </w:r>
      <w:commentRangeEnd w:id="66"/>
      <w:r w:rsidR="005636EF">
        <w:rPr>
          <w:rStyle w:val="af0"/>
          <w:rFonts w:ascii="Times New Roman" w:eastAsia="宋体" w:hAnsi="Times New Roman" w:cs="Times New Roman"/>
        </w:rPr>
        <w:commentReference w:id="66"/>
      </w:r>
    </w:p>
    <w:p w14:paraId="14C384E7" w14:textId="06A3D3F6" w:rsidR="009474B3" w:rsidRDefault="00B95907" w:rsidP="009474B3">
      <w:pPr>
        <w:pStyle w:val="3"/>
        <w:spacing w:line="400" w:lineRule="exact"/>
        <w:jc w:val="left"/>
        <w:rPr>
          <w:rFonts w:ascii="Times New Roman" w:hAnsi="Times New Roman" w:cs="Times New Roman"/>
          <w:spacing w:val="20"/>
          <w:sz w:val="24"/>
          <w:szCs w:val="24"/>
        </w:rPr>
      </w:pPr>
      <w:bookmarkStart w:id="67" w:name="_Toc4779260"/>
      <w:r>
        <w:rPr>
          <w:rFonts w:ascii="Times New Roman" w:hAnsi="Times New Roman" w:cs="Times New Roman" w:hint="eastAsia"/>
          <w:sz w:val="24"/>
          <w:szCs w:val="24"/>
        </w:rPr>
        <w:t>4</w:t>
      </w:r>
      <w:r w:rsidR="009474B3" w:rsidRPr="0009719F">
        <w:rPr>
          <w:rFonts w:ascii="Times New Roman" w:hAnsi="Times New Roman" w:cs="Times New Roman"/>
          <w:sz w:val="24"/>
          <w:szCs w:val="24"/>
        </w:rPr>
        <w:t>.2</w:t>
      </w:r>
      <w:r w:rsidR="009474B3">
        <w:rPr>
          <w:rFonts w:ascii="Times New Roman" w:hAnsi="Times New Roman" w:cs="Times New Roman"/>
          <w:sz w:val="24"/>
          <w:szCs w:val="24"/>
        </w:rPr>
        <w:t>.</w:t>
      </w:r>
      <w:r w:rsidR="009474B3">
        <w:rPr>
          <w:rFonts w:ascii="Times New Roman" w:hAnsi="Times New Roman" w:cs="Times New Roman" w:hint="eastAsia"/>
          <w:sz w:val="24"/>
          <w:szCs w:val="24"/>
        </w:rPr>
        <w:t>4</w:t>
      </w:r>
      <w:r w:rsidR="009474B3" w:rsidRPr="007304B3">
        <w:rPr>
          <w:rFonts w:ascii="Times New Roman" w:hAnsi="Times New Roman" w:cs="Times New Roman"/>
          <w:sz w:val="24"/>
          <w:szCs w:val="24"/>
        </w:rPr>
        <w:t xml:space="preserve"> </w:t>
      </w:r>
      <w:r w:rsidR="009474B3">
        <w:rPr>
          <w:rFonts w:ascii="Times New Roman" w:hAnsi="Times New Roman" w:cs="Times New Roman" w:hint="eastAsia"/>
          <w:sz w:val="24"/>
          <w:szCs w:val="24"/>
        </w:rPr>
        <w:t>P</w:t>
      </w:r>
      <w:r w:rsidR="009474B3" w:rsidRPr="005410E6">
        <w:rPr>
          <w:rFonts w:ascii="Times New Roman" w:hAnsi="Times New Roman" w:cs="Times New Roman"/>
          <w:sz w:val="24"/>
          <w:szCs w:val="24"/>
        </w:rPr>
        <w:t>art-of-speech conversion method</w:t>
      </w:r>
      <w:bookmarkEnd w:id="67"/>
    </w:p>
    <w:p w14:paraId="2BCE5967" w14:textId="77777777" w:rsidR="00CE4389" w:rsidRDefault="00CE4389" w:rsidP="009474B3">
      <w:pPr>
        <w:spacing w:line="400" w:lineRule="exact"/>
        <w:ind w:firstLineChars="300" w:firstLine="840"/>
        <w:rPr>
          <w:rFonts w:ascii="Times New Roman" w:hAnsi="Times New Roman" w:cs="Times New Roman"/>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speech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conversion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commonly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speech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does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maintain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equivalence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form</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flexible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appropriate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increase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readability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005F67C1" w:rsidRPr="007304B3">
        <w:rPr>
          <w:rFonts w:ascii="Times New Roman" w:hAnsi="Times New Roman" w:cs="Times New Roman" w:hint="eastAsia"/>
          <w:sz w:val="24"/>
          <w:szCs w:val="24"/>
        </w:rPr>
        <w:t xml:space="preserve"> </w:t>
      </w:r>
      <w:r w:rsidR="005F67C1" w:rsidRPr="0009719F">
        <w:rPr>
          <w:rFonts w:ascii="Times New Roman" w:hAnsi="Times New Roman" w:cs="Times New Roman" w:hint="eastAsia"/>
          <w:spacing w:val="20"/>
          <w:sz w:val="24"/>
          <w:szCs w:val="24"/>
        </w:rPr>
        <w:t>text</w:t>
      </w:r>
      <w:r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But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at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same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time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it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should</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follow</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a</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principle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that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does</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not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violate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meaning</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of</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hint="eastAsia"/>
          <w:sz w:val="24"/>
          <w:szCs w:val="24"/>
        </w:rPr>
        <w:t xml:space="preserve"> </w:t>
      </w:r>
      <w:r w:rsidR="00DA4195" w:rsidRPr="0009719F">
        <w:rPr>
          <w:rFonts w:ascii="Times New Roman" w:hAnsi="Times New Roman" w:cs="Times New Roman" w:hint="eastAsia"/>
          <w:spacing w:val="20"/>
          <w:sz w:val="24"/>
          <w:szCs w:val="24"/>
        </w:rPr>
        <w:t>source</w:t>
      </w:r>
      <w:r w:rsidR="00DA4195" w:rsidRPr="007304B3">
        <w:rPr>
          <w:rFonts w:ascii="Times New Roman" w:hAnsi="Times New Roman" w:cs="Times New Roman" w:hint="eastAsia"/>
          <w:sz w:val="24"/>
          <w:szCs w:val="24"/>
        </w:rPr>
        <w:t xml:space="preserve"> </w:t>
      </w:r>
      <w:r w:rsidR="00DA4195" w:rsidRPr="0009719F">
        <w:rPr>
          <w:rFonts w:ascii="Times New Roman" w:hAnsi="Times New Roman" w:cs="Times New Roman" w:hint="eastAsia"/>
          <w:spacing w:val="20"/>
          <w:sz w:val="24"/>
          <w:szCs w:val="24"/>
        </w:rPr>
        <w:t>text</w:t>
      </w:r>
      <w:r w:rsidR="00DA4195" w:rsidRPr="009474B3">
        <w:rPr>
          <w:rFonts w:ascii="Times New Roman" w:hAnsi="Times New Roman" w:cs="Times New Roman"/>
          <w:color w:val="FF0000"/>
          <w:sz w:val="24"/>
          <w:szCs w:val="24"/>
        </w:rPr>
        <w:t>（</w:t>
      </w:r>
      <w:r w:rsidR="00A930E2" w:rsidRPr="009474B3">
        <w:rPr>
          <w:rFonts w:ascii="Times New Roman" w:hAnsi="Times New Roman" w:cs="Times New Roman" w:hint="eastAsia"/>
          <w:color w:val="FF0000"/>
          <w:sz w:val="24"/>
          <w:szCs w:val="24"/>
        </w:rPr>
        <w:t>Sun</w:t>
      </w:r>
      <w:r w:rsidR="00DA4195" w:rsidRPr="009474B3">
        <w:rPr>
          <w:rFonts w:ascii="Times New Roman" w:hAnsi="Times New Roman" w:cs="Times New Roman"/>
          <w:color w:val="FF0000"/>
          <w:sz w:val="24"/>
          <w:szCs w:val="24"/>
        </w:rPr>
        <w:t>，</w:t>
      </w:r>
      <w:r w:rsidR="00DA4195" w:rsidRPr="009474B3">
        <w:rPr>
          <w:rFonts w:ascii="Times New Roman" w:hAnsi="Times New Roman" w:cs="Times New Roman"/>
          <w:color w:val="FF0000"/>
          <w:sz w:val="24"/>
          <w:szCs w:val="24"/>
        </w:rPr>
        <w:t>2002</w:t>
      </w:r>
      <w:r w:rsidR="00DA4195" w:rsidRPr="009474B3">
        <w:rPr>
          <w:rFonts w:ascii="Times New Roman" w:hAnsi="Times New Roman" w:cs="Times New Roman"/>
          <w:color w:val="FF0000"/>
          <w:sz w:val="24"/>
          <w:szCs w:val="24"/>
        </w:rPr>
        <w:t>：</w:t>
      </w:r>
      <w:r w:rsidR="00DA4195" w:rsidRPr="009474B3">
        <w:rPr>
          <w:rFonts w:ascii="Times New Roman" w:hAnsi="Times New Roman" w:cs="Times New Roman"/>
          <w:color w:val="FF0000"/>
          <w:sz w:val="24"/>
          <w:szCs w:val="24"/>
        </w:rPr>
        <w:t>40-44</w:t>
      </w:r>
      <w:r w:rsidR="00DA4195" w:rsidRPr="009474B3">
        <w:rPr>
          <w:rFonts w:ascii="Times New Roman" w:hAnsi="Times New Roman" w:cs="Times New Roman"/>
          <w:color w:val="FF0000"/>
          <w:sz w:val="24"/>
          <w:szCs w:val="24"/>
        </w:rPr>
        <w:t>）</w:t>
      </w:r>
      <w:r w:rsidR="00DA4195" w:rsidRPr="007304B3">
        <w:rPr>
          <w:rFonts w:ascii="Times New Roman" w:hAnsi="Times New Roman" w:cs="Times New Roman" w:hint="eastAsia"/>
          <w:sz w:val="24"/>
          <w:szCs w:val="24"/>
        </w:rPr>
        <w:t>.</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proofErr w:type="gramStart"/>
      <w:r w:rsidRPr="0009719F">
        <w:rPr>
          <w:rFonts w:ascii="Times New Roman" w:hAnsi="Times New Roman" w:cs="Times New Roman"/>
          <w:spacing w:val="20"/>
          <w:sz w:val="24"/>
          <w:szCs w:val="24"/>
        </w:rPr>
        <w:t>example</w:t>
      </w:r>
      <w:r w:rsidRPr="007304B3">
        <w:rPr>
          <w:rFonts w:ascii="Times New Roman" w:hAnsi="Times New Roman" w:cs="Times New Roman"/>
          <w:sz w:val="24"/>
          <w:szCs w:val="24"/>
        </w:rPr>
        <w:t>,</w:t>
      </w:r>
      <w:r w:rsidR="005410E6">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conversion</w:t>
      </w:r>
      <w:proofErr w:type="gramEnd"/>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nouns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nouns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w:t>
      </w:r>
    </w:p>
    <w:p w14:paraId="1E4638D2" w14:textId="77777777" w:rsidR="000C1F44" w:rsidRPr="002D0E28" w:rsidRDefault="000C1F44" w:rsidP="000C1F44">
      <w:pPr>
        <w:spacing w:line="400" w:lineRule="exact"/>
        <w:jc w:val="left"/>
        <w:rPr>
          <w:rFonts w:asciiTheme="minorEastAsia" w:hAnsiTheme="minorEastAsia"/>
          <w:i/>
          <w:sz w:val="24"/>
          <w:szCs w:val="24"/>
        </w:rPr>
      </w:pPr>
      <w:r w:rsidRPr="002D0E28">
        <w:rPr>
          <w:rFonts w:asciiTheme="minorEastAsia" w:hAnsiTheme="minorEastAsia" w:hint="eastAsia"/>
          <w:i/>
          <w:sz w:val="24"/>
          <w:szCs w:val="24"/>
        </w:rPr>
        <w:t>e.g.1</w:t>
      </w:r>
    </w:p>
    <w:p w14:paraId="27DF45B0" w14:textId="77777777" w:rsidR="000C1F44" w:rsidRPr="002D0E28" w:rsidRDefault="000C1F44" w:rsidP="000C1F44">
      <w:pPr>
        <w:spacing w:line="400" w:lineRule="exact"/>
        <w:ind w:firstLineChars="300" w:firstLine="720"/>
        <w:rPr>
          <w:bCs/>
          <w:i/>
          <w:sz w:val="24"/>
          <w:szCs w:val="24"/>
        </w:rPr>
      </w:pPr>
      <w:r w:rsidRPr="002D0E28">
        <w:rPr>
          <w:i/>
          <w:sz w:val="24"/>
        </w:rPr>
        <w:t>ST:</w:t>
      </w:r>
      <w:r w:rsidRPr="00403D5F">
        <w:rPr>
          <w:rFonts w:eastAsia="宋体"/>
          <w:i/>
          <w:sz w:val="24"/>
          <w:szCs w:val="24"/>
        </w:rPr>
        <w:t xml:space="preserve"> </w:t>
      </w:r>
      <w:r w:rsidRPr="002D0E28">
        <w:rPr>
          <w:bCs/>
          <w:i/>
          <w:sz w:val="24"/>
          <w:szCs w:val="24"/>
        </w:rPr>
        <w:t>After all, a bank that has zero technology vision, zero understanding of microservice architectures, zero appetite for open sourcing and</w:t>
      </w:r>
      <w:r w:rsidRPr="00297823">
        <w:rPr>
          <w:bCs/>
          <w:i/>
          <w:sz w:val="24"/>
          <w:szCs w:val="24"/>
          <w:u w:val="single"/>
        </w:rPr>
        <w:t xml:space="preserve"> zero knowledge</w:t>
      </w:r>
      <w:r w:rsidRPr="002D0E28">
        <w:rPr>
          <w:bCs/>
          <w:i/>
          <w:sz w:val="24"/>
          <w:szCs w:val="24"/>
        </w:rPr>
        <w:t xml:space="preserve"> of platforms and marketplaces has zero future.</w:t>
      </w:r>
    </w:p>
    <w:p w14:paraId="1D3A43BC" w14:textId="1DB4C06A" w:rsidR="000C1F44" w:rsidRPr="002D0E28" w:rsidRDefault="000C1F44" w:rsidP="000C1F44">
      <w:pPr>
        <w:spacing w:line="400" w:lineRule="exact"/>
        <w:ind w:firstLineChars="300" w:firstLine="720"/>
        <w:rPr>
          <w:rFonts w:asciiTheme="minorEastAsia" w:hAnsiTheme="minorEastAsia"/>
          <w:i/>
          <w:sz w:val="24"/>
          <w:szCs w:val="24"/>
        </w:rPr>
      </w:pPr>
      <w:r w:rsidRPr="002D0E28">
        <w:rPr>
          <w:i/>
          <w:sz w:val="24"/>
        </w:rPr>
        <w:t>TT:</w:t>
      </w:r>
      <w:r w:rsidRPr="002D0E28">
        <w:rPr>
          <w:bCs/>
          <w:i/>
          <w:sz w:val="24"/>
        </w:rPr>
        <w:t xml:space="preserve"> </w:t>
      </w:r>
      <w:r w:rsidRPr="002D0E28">
        <w:rPr>
          <w:rFonts w:hint="eastAsia"/>
          <w:bCs/>
          <w:i/>
          <w:sz w:val="24"/>
        </w:rPr>
        <w:t>毕竟，一家没有技术眼光、对</w:t>
      </w:r>
      <w:proofErr w:type="gramStart"/>
      <w:r w:rsidRPr="002D0E28">
        <w:rPr>
          <w:rFonts w:hint="eastAsia"/>
          <w:bCs/>
          <w:i/>
          <w:sz w:val="24"/>
        </w:rPr>
        <w:t>微服务</w:t>
      </w:r>
      <w:proofErr w:type="gramEnd"/>
      <w:r w:rsidRPr="002D0E28">
        <w:rPr>
          <w:rFonts w:hint="eastAsia"/>
          <w:bCs/>
          <w:i/>
          <w:sz w:val="24"/>
        </w:rPr>
        <w:t>体系结构没有任何了解、对开源毫无兴趣、对平台和市场</w:t>
      </w:r>
      <w:r w:rsidRPr="00297823">
        <w:rPr>
          <w:rFonts w:hint="eastAsia"/>
          <w:bCs/>
          <w:i/>
          <w:sz w:val="24"/>
          <w:u w:val="single"/>
        </w:rPr>
        <w:t>一无所知的</w:t>
      </w:r>
      <w:r w:rsidRPr="002D0E28">
        <w:rPr>
          <w:rFonts w:hint="eastAsia"/>
          <w:bCs/>
          <w:i/>
          <w:sz w:val="24"/>
        </w:rPr>
        <w:t>银行，也不会有什么未来。</w:t>
      </w:r>
    </w:p>
    <w:p w14:paraId="5F454ADA" w14:textId="4DD047E4" w:rsidR="000C1F44" w:rsidRPr="002D0E28" w:rsidRDefault="000C1F44" w:rsidP="000C1F44">
      <w:pPr>
        <w:spacing w:line="400" w:lineRule="exact"/>
        <w:ind w:firstLineChars="300" w:firstLine="720"/>
        <w:rPr>
          <w:i/>
          <w:sz w:val="24"/>
        </w:rPr>
      </w:pPr>
      <w:commentRangeStart w:id="68"/>
      <w:r w:rsidRPr="002D0E28">
        <w:rPr>
          <w:i/>
          <w:sz w:val="24"/>
        </w:rPr>
        <w:lastRenderedPageBreak/>
        <w:t>ST:</w:t>
      </w:r>
      <w:r w:rsidRPr="002D0E28">
        <w:rPr>
          <w:i/>
          <w:sz w:val="24"/>
          <w:szCs w:val="24"/>
        </w:rPr>
        <w:t xml:space="preserve"> </w:t>
      </w:r>
      <w:r w:rsidR="00336AE8" w:rsidRPr="002D0E28">
        <w:rPr>
          <w:i/>
          <w:sz w:val="24"/>
          <w:szCs w:val="24"/>
        </w:rPr>
        <w:t xml:space="preserve">However, if a bank can do this, it becomes the curator of </w:t>
      </w:r>
      <w:r w:rsidR="00336AE8" w:rsidRPr="00297823">
        <w:rPr>
          <w:i/>
          <w:sz w:val="24"/>
          <w:szCs w:val="24"/>
          <w:u w:val="single"/>
        </w:rPr>
        <w:t>choice</w:t>
      </w:r>
      <w:r w:rsidR="00336AE8" w:rsidRPr="002D0E28">
        <w:rPr>
          <w:i/>
          <w:sz w:val="24"/>
          <w:szCs w:val="24"/>
        </w:rPr>
        <w:t xml:space="preserve"> for its customers.</w:t>
      </w:r>
    </w:p>
    <w:p w14:paraId="6A0D9708" w14:textId="3CE4A41F" w:rsidR="000C1F44" w:rsidRPr="002D0E28" w:rsidRDefault="000C1F44" w:rsidP="00336AE8">
      <w:pPr>
        <w:spacing w:line="400" w:lineRule="exact"/>
        <w:ind w:firstLineChars="300" w:firstLine="720"/>
        <w:rPr>
          <w:rFonts w:asciiTheme="minorEastAsia" w:hAnsiTheme="minorEastAsia"/>
          <w:i/>
          <w:sz w:val="24"/>
          <w:szCs w:val="24"/>
        </w:rPr>
      </w:pPr>
      <w:r w:rsidRPr="002D0E28">
        <w:rPr>
          <w:i/>
          <w:sz w:val="24"/>
        </w:rPr>
        <w:t>TT:</w:t>
      </w:r>
      <w:r w:rsidRPr="002D0E28">
        <w:rPr>
          <w:bCs/>
          <w:i/>
          <w:sz w:val="24"/>
        </w:rPr>
        <w:t xml:space="preserve"> </w:t>
      </w:r>
      <w:r w:rsidR="00336AE8" w:rsidRPr="002D0E28">
        <w:rPr>
          <w:rFonts w:hint="eastAsia"/>
          <w:bCs/>
          <w:i/>
          <w:sz w:val="24"/>
        </w:rPr>
        <w:t>然而，如果一家银行能够做到这一点，它就会成为客户</w:t>
      </w:r>
      <w:r w:rsidR="00336AE8" w:rsidRPr="00297823">
        <w:rPr>
          <w:rFonts w:hint="eastAsia"/>
          <w:bCs/>
          <w:i/>
          <w:sz w:val="24"/>
          <w:u w:val="single"/>
        </w:rPr>
        <w:t>首选的</w:t>
      </w:r>
      <w:r w:rsidR="00336AE8" w:rsidRPr="002D0E28">
        <w:rPr>
          <w:rFonts w:hint="eastAsia"/>
          <w:bCs/>
          <w:i/>
          <w:sz w:val="24"/>
        </w:rPr>
        <w:t>策展人。</w:t>
      </w:r>
      <w:commentRangeEnd w:id="68"/>
      <w:r w:rsidR="005636EF">
        <w:rPr>
          <w:rStyle w:val="af0"/>
          <w:rFonts w:ascii="Times New Roman" w:eastAsia="宋体" w:hAnsi="Times New Roman" w:cs="Times New Roman"/>
        </w:rPr>
        <w:commentReference w:id="68"/>
      </w:r>
      <w:r w:rsidRPr="002D0E28">
        <w:rPr>
          <w:rFonts w:asciiTheme="minorEastAsia" w:hAnsiTheme="minorEastAsia"/>
          <w:i/>
          <w:sz w:val="24"/>
          <w:szCs w:val="24"/>
        </w:rPr>
        <w:t>e.g.3</w:t>
      </w:r>
    </w:p>
    <w:p w14:paraId="2667F3D0" w14:textId="192CC145"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002D0E28" w:rsidRPr="002D0E28">
        <w:rPr>
          <w:i/>
          <w:sz w:val="24"/>
          <w:szCs w:val="24"/>
        </w:rPr>
        <w:t xml:space="preserve">Now some cynics will be sitting back and thinking, Chris is quoting wildly overrated unicorn figures to make a point that banking is </w:t>
      </w:r>
      <w:r w:rsidR="002D0E28" w:rsidRPr="00297823">
        <w:rPr>
          <w:i/>
          <w:sz w:val="24"/>
          <w:szCs w:val="24"/>
          <w:u w:val="single"/>
        </w:rPr>
        <w:t>dead</w:t>
      </w:r>
      <w:r w:rsidR="002D0E28" w:rsidRPr="002D0E28">
        <w:rPr>
          <w:i/>
          <w:sz w:val="24"/>
          <w:szCs w:val="24"/>
        </w:rPr>
        <w:t>.</w:t>
      </w:r>
    </w:p>
    <w:p w14:paraId="7D01359F" w14:textId="4427580D" w:rsidR="000C1F44" w:rsidRPr="002D0E28" w:rsidRDefault="000C1F44" w:rsidP="000C1F44">
      <w:pPr>
        <w:spacing w:line="400" w:lineRule="exact"/>
        <w:ind w:firstLineChars="300" w:firstLine="720"/>
        <w:rPr>
          <w:bCs/>
          <w:i/>
          <w:sz w:val="24"/>
        </w:rPr>
      </w:pPr>
      <w:r w:rsidRPr="002D0E28">
        <w:rPr>
          <w:i/>
          <w:sz w:val="24"/>
        </w:rPr>
        <w:t>TT:</w:t>
      </w:r>
      <w:r w:rsidRPr="002D0E28">
        <w:rPr>
          <w:bCs/>
          <w:i/>
          <w:sz w:val="24"/>
        </w:rPr>
        <w:t xml:space="preserve"> </w:t>
      </w:r>
      <w:r w:rsidR="002D0E28" w:rsidRPr="002D0E28">
        <w:rPr>
          <w:rFonts w:hint="eastAsia"/>
          <w:bCs/>
          <w:i/>
          <w:sz w:val="24"/>
        </w:rPr>
        <w:t>现在，一些愤世嫉俗的人会坐下来思考，克里斯引用被高估的独角兽数据来表明自己的观点，银行业</w:t>
      </w:r>
      <w:r w:rsidR="002D0E28" w:rsidRPr="00297823">
        <w:rPr>
          <w:rFonts w:hint="eastAsia"/>
          <w:bCs/>
          <w:i/>
          <w:sz w:val="24"/>
          <w:u w:val="single"/>
        </w:rPr>
        <w:t>衰败</w:t>
      </w:r>
      <w:r w:rsidR="002D0E28" w:rsidRPr="002D0E28">
        <w:rPr>
          <w:rFonts w:hint="eastAsia"/>
          <w:bCs/>
          <w:i/>
          <w:sz w:val="24"/>
        </w:rPr>
        <w:t>了。</w:t>
      </w:r>
    </w:p>
    <w:p w14:paraId="511CB95E" w14:textId="77777777" w:rsidR="000C1F44" w:rsidRPr="007304B3" w:rsidRDefault="000C1F44" w:rsidP="000C1F44">
      <w:pPr>
        <w:spacing w:line="400" w:lineRule="exact"/>
        <w:ind w:firstLineChars="300" w:firstLine="720"/>
        <w:rPr>
          <w:rFonts w:ascii="Times New Roman" w:hAnsi="Times New Roman" w:cs="Times New Roman"/>
          <w:sz w:val="24"/>
          <w:szCs w:val="24"/>
        </w:rPr>
      </w:pPr>
    </w:p>
    <w:p w14:paraId="4808EA80" w14:textId="2160AC05" w:rsidR="006C3DE5" w:rsidRPr="00D234FA" w:rsidRDefault="00403D5F" w:rsidP="006C3DE5">
      <w:pPr>
        <w:spacing w:line="400" w:lineRule="exact"/>
        <w:ind w:firstLineChars="300" w:firstLine="720"/>
        <w:rPr>
          <w:bCs/>
          <w:i/>
          <w:sz w:val="24"/>
        </w:rPr>
      </w:pPr>
      <w:r w:rsidRPr="00403D5F">
        <w:rPr>
          <w:rFonts w:hint="eastAsia"/>
          <w:bCs/>
          <w:sz w:val="24"/>
        </w:rPr>
        <w:t>Analysis:</w:t>
      </w:r>
      <w:r w:rsidRPr="00403D5F">
        <w:rPr>
          <w:bCs/>
          <w:sz w:val="24"/>
        </w:rPr>
        <w:t xml:space="preserve"> </w:t>
      </w:r>
      <w:r w:rsidR="006C3DE5">
        <w:rPr>
          <w:rFonts w:hint="eastAsia"/>
          <w:bCs/>
          <w:sz w:val="24"/>
        </w:rPr>
        <w:t xml:space="preserve">In </w:t>
      </w:r>
      <w:r w:rsidR="006C3DE5" w:rsidRPr="006C3DE5">
        <w:rPr>
          <w:rFonts w:hint="eastAsia"/>
          <w:bCs/>
          <w:i/>
          <w:sz w:val="24"/>
        </w:rPr>
        <w:t>e.g.1</w:t>
      </w:r>
      <w:r w:rsidR="006C3DE5">
        <w:rPr>
          <w:rFonts w:hint="eastAsia"/>
          <w:bCs/>
          <w:i/>
          <w:sz w:val="24"/>
        </w:rPr>
        <w:t xml:space="preserve">, </w:t>
      </w:r>
      <w:r w:rsidR="006C3DE5">
        <w:rPr>
          <w:rFonts w:hint="eastAsia"/>
          <w:bCs/>
          <w:sz w:val="24"/>
        </w:rPr>
        <w:t xml:space="preserve"> </w:t>
      </w:r>
      <w:r w:rsidR="00301214" w:rsidRPr="00D234FA">
        <w:rPr>
          <w:bCs/>
          <w:sz w:val="24"/>
        </w:rPr>
        <w:t>"</w:t>
      </w:r>
      <w:r w:rsidR="0073457E" w:rsidRPr="002B017D">
        <w:rPr>
          <w:rFonts w:eastAsia="宋体"/>
          <w:sz w:val="24"/>
          <w:szCs w:val="24"/>
        </w:rPr>
        <w:t>zero knowledge</w:t>
      </w:r>
      <w:r w:rsidR="0073457E" w:rsidRPr="007304B3">
        <w:rPr>
          <w:rFonts w:asciiTheme="minorEastAsia" w:hAnsiTheme="minorEastAsia"/>
          <w:sz w:val="24"/>
          <w:szCs w:val="24"/>
        </w:rPr>
        <w:t xml:space="preserve"> </w:t>
      </w:r>
      <w:r w:rsidR="00301214" w:rsidRPr="00D234FA">
        <w:rPr>
          <w:bCs/>
          <w:sz w:val="24"/>
        </w:rPr>
        <w:t>"</w:t>
      </w:r>
      <w:r w:rsidR="005B47B5" w:rsidRPr="0009719F">
        <w:rPr>
          <w:rFonts w:ascii="Times New Roman" w:hAnsi="Times New Roman"/>
          <w:spacing w:val="20"/>
          <w:sz w:val="24"/>
          <w:szCs w:val="24"/>
        </w:rPr>
        <w:t>is</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an</w:t>
      </w:r>
      <w:r w:rsidR="005B47B5" w:rsidRPr="007304B3">
        <w:rPr>
          <w:rFonts w:asciiTheme="minorEastAsia" w:hAnsiTheme="minorEastAsia"/>
          <w:sz w:val="24"/>
          <w:szCs w:val="24"/>
        </w:rPr>
        <w:t xml:space="preserve"> </w:t>
      </w:r>
      <w:r w:rsidR="0073457E" w:rsidRPr="0009719F">
        <w:rPr>
          <w:rFonts w:ascii="Times New Roman" w:hAnsi="Times New Roman"/>
          <w:spacing w:val="20"/>
          <w:sz w:val="24"/>
          <w:szCs w:val="24"/>
        </w:rPr>
        <w:t>noun</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is</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transformed</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into</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a</w:t>
      </w:r>
      <w:r w:rsidR="0073457E">
        <w:rPr>
          <w:rFonts w:ascii="Times New Roman" w:hAnsi="Times New Roman" w:hint="eastAsia"/>
          <w:spacing w:val="20"/>
          <w:sz w:val="24"/>
          <w:szCs w:val="24"/>
        </w:rPr>
        <w:t>n</w:t>
      </w:r>
      <w:r w:rsidR="005B47B5" w:rsidRPr="007304B3">
        <w:rPr>
          <w:rFonts w:asciiTheme="minorEastAsia" w:hAnsiTheme="minorEastAsia"/>
          <w:sz w:val="24"/>
          <w:szCs w:val="24"/>
        </w:rPr>
        <w:t xml:space="preserve"> </w:t>
      </w:r>
      <w:r w:rsidR="0073457E" w:rsidRPr="0009719F">
        <w:rPr>
          <w:rFonts w:ascii="Times New Roman" w:hAnsi="Times New Roman"/>
          <w:spacing w:val="20"/>
          <w:sz w:val="24"/>
          <w:szCs w:val="24"/>
        </w:rPr>
        <w:t>adjective</w:t>
      </w:r>
      <w:r w:rsidR="005B47B5" w:rsidRPr="007304B3">
        <w:rPr>
          <w:rFonts w:asciiTheme="minorEastAsia" w:hAnsiTheme="minorEastAsia"/>
          <w:sz w:val="24"/>
          <w:szCs w:val="24"/>
        </w:rPr>
        <w:t xml:space="preserve"> </w:t>
      </w:r>
      <w:r w:rsidR="00301214" w:rsidRPr="00D234FA">
        <w:rPr>
          <w:bCs/>
          <w:sz w:val="24"/>
        </w:rPr>
        <w:t>"</w:t>
      </w:r>
      <w:r w:rsidR="0073457E">
        <w:rPr>
          <w:rFonts w:ascii="Times New Roman" w:hAnsi="Times New Roman" w:hint="eastAsia"/>
          <w:spacing w:val="20"/>
          <w:sz w:val="24"/>
          <w:szCs w:val="24"/>
        </w:rPr>
        <w:t>一无所知的</w:t>
      </w:r>
      <w:r w:rsidR="00301214" w:rsidRPr="00D234FA">
        <w:rPr>
          <w:bCs/>
          <w:sz w:val="24"/>
        </w:rPr>
        <w:t>"</w:t>
      </w:r>
      <w:r w:rsidR="006C3DE5">
        <w:rPr>
          <w:rFonts w:asciiTheme="minorEastAsia" w:hAnsiTheme="minorEastAsia" w:hint="eastAsia"/>
          <w:sz w:val="24"/>
          <w:szCs w:val="24"/>
        </w:rPr>
        <w:t>;</w:t>
      </w:r>
      <w:r w:rsidR="006C3DE5" w:rsidRPr="006C3DE5">
        <w:rPr>
          <w:rFonts w:hint="eastAsia"/>
          <w:bCs/>
          <w:sz w:val="24"/>
        </w:rPr>
        <w:t xml:space="preserve"> </w:t>
      </w:r>
      <w:r w:rsidR="006C3DE5">
        <w:rPr>
          <w:rFonts w:hint="eastAsia"/>
          <w:bCs/>
          <w:sz w:val="24"/>
        </w:rPr>
        <w:t xml:space="preserve">in </w:t>
      </w:r>
      <w:r w:rsidR="006C3DE5">
        <w:rPr>
          <w:rFonts w:hint="eastAsia"/>
          <w:bCs/>
          <w:i/>
          <w:sz w:val="24"/>
        </w:rPr>
        <w:t xml:space="preserve">e.g.2, </w:t>
      </w:r>
      <w:r w:rsidR="006C3DE5" w:rsidRPr="00D234FA">
        <w:rPr>
          <w:bCs/>
          <w:sz w:val="24"/>
        </w:rPr>
        <w:t>"</w:t>
      </w:r>
      <w:r w:rsidR="006C3DE5" w:rsidRPr="006C3DE5">
        <w:rPr>
          <w:i/>
          <w:sz w:val="24"/>
          <w:szCs w:val="24"/>
          <w:u w:val="single"/>
        </w:rPr>
        <w:t xml:space="preserve"> </w:t>
      </w:r>
      <w:r w:rsidR="006C3DE5" w:rsidRPr="00297823">
        <w:rPr>
          <w:sz w:val="24"/>
          <w:szCs w:val="24"/>
          <w:u w:val="single"/>
        </w:rPr>
        <w:t>choice</w:t>
      </w:r>
      <w:r w:rsidR="006C3DE5" w:rsidRPr="007304B3">
        <w:rPr>
          <w:rFonts w:asciiTheme="minorEastAsia" w:hAnsiTheme="minorEastAsia"/>
          <w:sz w:val="24"/>
          <w:szCs w:val="24"/>
        </w:rPr>
        <w:t xml:space="preserve"> </w:t>
      </w:r>
      <w:r w:rsidR="006C3DE5" w:rsidRPr="00D234FA">
        <w:rPr>
          <w:bCs/>
          <w:sz w:val="24"/>
        </w:rPr>
        <w:t>"</w:t>
      </w:r>
      <w:r w:rsidR="006C3DE5" w:rsidRPr="0009719F">
        <w:rPr>
          <w:rFonts w:ascii="Times New Roman" w:hAnsi="Times New Roman"/>
          <w:spacing w:val="20"/>
          <w:sz w:val="24"/>
          <w:szCs w:val="24"/>
        </w:rPr>
        <w:t>is</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an</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noun</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is</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transformed</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into</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a</w:t>
      </w:r>
      <w:r w:rsidR="006C3DE5">
        <w:rPr>
          <w:rFonts w:ascii="Times New Roman" w:hAnsi="Times New Roman" w:hint="eastAsia"/>
          <w:spacing w:val="20"/>
          <w:sz w:val="24"/>
          <w:szCs w:val="24"/>
        </w:rPr>
        <w:t>n</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adjective</w:t>
      </w:r>
      <w:r w:rsidR="006C3DE5" w:rsidRPr="007304B3">
        <w:rPr>
          <w:rFonts w:asciiTheme="minorEastAsia" w:hAnsiTheme="minorEastAsia"/>
          <w:sz w:val="24"/>
          <w:szCs w:val="24"/>
        </w:rPr>
        <w:t xml:space="preserve"> </w:t>
      </w:r>
      <w:r w:rsidR="006C3DE5" w:rsidRPr="00D234FA">
        <w:rPr>
          <w:bCs/>
          <w:sz w:val="24"/>
        </w:rPr>
        <w:t>"</w:t>
      </w:r>
      <w:r w:rsidR="006C3DE5" w:rsidRPr="00297823">
        <w:rPr>
          <w:rFonts w:ascii="Times New Roman" w:hAnsi="Times New Roman" w:hint="eastAsia"/>
          <w:bCs/>
          <w:spacing w:val="20"/>
          <w:sz w:val="24"/>
          <w:szCs w:val="24"/>
          <w:u w:val="single"/>
        </w:rPr>
        <w:t>首选的</w:t>
      </w:r>
      <w:r w:rsidR="006C3DE5" w:rsidRPr="00D234FA">
        <w:rPr>
          <w:bCs/>
          <w:sz w:val="24"/>
        </w:rPr>
        <w:t>"</w:t>
      </w:r>
      <w:r w:rsidR="006C3DE5">
        <w:rPr>
          <w:rFonts w:asciiTheme="minorEastAsia" w:hAnsiTheme="minorEastAsia" w:hint="eastAsia"/>
          <w:sz w:val="24"/>
          <w:szCs w:val="24"/>
        </w:rPr>
        <w:t>;</w:t>
      </w:r>
      <w:r w:rsidR="006C3DE5" w:rsidRPr="006C3DE5">
        <w:rPr>
          <w:rFonts w:hint="eastAsia"/>
          <w:bCs/>
          <w:sz w:val="24"/>
        </w:rPr>
        <w:t xml:space="preserve"> </w:t>
      </w:r>
      <w:r w:rsidR="006C3DE5">
        <w:rPr>
          <w:rFonts w:hint="eastAsia"/>
          <w:bCs/>
          <w:sz w:val="24"/>
        </w:rPr>
        <w:t xml:space="preserve">in </w:t>
      </w:r>
      <w:r w:rsidR="006C3DE5">
        <w:rPr>
          <w:rFonts w:hint="eastAsia"/>
          <w:bCs/>
          <w:i/>
          <w:sz w:val="24"/>
        </w:rPr>
        <w:t xml:space="preserve">e.g.2, </w:t>
      </w:r>
      <w:r w:rsidR="006C3DE5" w:rsidRPr="00D234FA">
        <w:rPr>
          <w:bCs/>
          <w:sz w:val="24"/>
        </w:rPr>
        <w:t>"</w:t>
      </w:r>
      <w:r w:rsidR="006C3DE5" w:rsidRPr="006C3DE5">
        <w:rPr>
          <w:i/>
          <w:sz w:val="24"/>
          <w:szCs w:val="24"/>
          <w:u w:val="single"/>
        </w:rPr>
        <w:t xml:space="preserve"> </w:t>
      </w:r>
      <w:r w:rsidR="006C3DE5" w:rsidRPr="00D234FA">
        <w:rPr>
          <w:i/>
          <w:sz w:val="24"/>
          <w:szCs w:val="24"/>
          <w:u w:val="single"/>
        </w:rPr>
        <w:t>dead</w:t>
      </w:r>
      <w:r w:rsidR="006C3DE5" w:rsidRPr="007304B3">
        <w:rPr>
          <w:rFonts w:asciiTheme="minorEastAsia" w:hAnsiTheme="minorEastAsia"/>
          <w:sz w:val="24"/>
          <w:szCs w:val="24"/>
        </w:rPr>
        <w:t xml:space="preserve"> </w:t>
      </w:r>
      <w:r w:rsidR="006C3DE5" w:rsidRPr="00D234FA">
        <w:rPr>
          <w:bCs/>
          <w:sz w:val="24"/>
        </w:rPr>
        <w:t>"</w:t>
      </w:r>
      <w:r w:rsidR="006C3DE5" w:rsidRPr="0009719F">
        <w:rPr>
          <w:rFonts w:ascii="Times New Roman" w:hAnsi="Times New Roman"/>
          <w:spacing w:val="20"/>
          <w:sz w:val="24"/>
          <w:szCs w:val="24"/>
        </w:rPr>
        <w:t>is</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an</w:t>
      </w:r>
      <w:r w:rsidR="006C3DE5" w:rsidRPr="007304B3">
        <w:rPr>
          <w:rFonts w:asciiTheme="minorEastAsia" w:hAnsiTheme="minorEastAsia"/>
          <w:sz w:val="24"/>
          <w:szCs w:val="24"/>
        </w:rPr>
        <w:t xml:space="preserve"> </w:t>
      </w:r>
      <w:r w:rsidR="006C3DE5" w:rsidRPr="006C3DE5">
        <w:rPr>
          <w:rFonts w:ascii="Times New Roman" w:hAnsi="Times New Roman"/>
          <w:spacing w:val="20"/>
          <w:sz w:val="24"/>
          <w:szCs w:val="24"/>
        </w:rPr>
        <w:t>adjective</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is</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transformed</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into</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a</w:t>
      </w:r>
      <w:r w:rsidR="006C3DE5">
        <w:rPr>
          <w:rFonts w:ascii="Times New Roman" w:hAnsi="Times New Roman" w:hint="eastAsia"/>
          <w:spacing w:val="20"/>
          <w:sz w:val="24"/>
          <w:szCs w:val="24"/>
        </w:rPr>
        <w:t>n</w:t>
      </w:r>
      <w:r w:rsidR="006C3DE5" w:rsidRPr="007304B3">
        <w:rPr>
          <w:rFonts w:asciiTheme="minorEastAsia" w:hAnsiTheme="minorEastAsia"/>
          <w:sz w:val="24"/>
          <w:szCs w:val="24"/>
        </w:rPr>
        <w:t xml:space="preserve"> </w:t>
      </w:r>
      <w:r w:rsidR="006C3DE5" w:rsidRPr="006C3DE5">
        <w:rPr>
          <w:rFonts w:ascii="Times New Roman" w:hAnsi="Times New Roman"/>
          <w:spacing w:val="20"/>
          <w:sz w:val="24"/>
          <w:szCs w:val="24"/>
        </w:rPr>
        <w:t>noun</w:t>
      </w:r>
      <w:r w:rsidR="006C3DE5" w:rsidRPr="007304B3">
        <w:rPr>
          <w:rFonts w:asciiTheme="minorEastAsia" w:hAnsiTheme="minorEastAsia"/>
          <w:sz w:val="24"/>
          <w:szCs w:val="24"/>
        </w:rPr>
        <w:t xml:space="preserve"> </w:t>
      </w:r>
      <w:r w:rsidR="006C3DE5" w:rsidRPr="00D234FA">
        <w:rPr>
          <w:bCs/>
          <w:sz w:val="24"/>
        </w:rPr>
        <w:t>"</w:t>
      </w:r>
      <w:r w:rsidR="006C3DE5" w:rsidRPr="00297823">
        <w:rPr>
          <w:rFonts w:hint="eastAsia"/>
          <w:bCs/>
          <w:sz w:val="24"/>
          <w:u w:val="single"/>
        </w:rPr>
        <w:t>衰败</w:t>
      </w:r>
      <w:r w:rsidR="006C3DE5" w:rsidRPr="00D234FA">
        <w:rPr>
          <w:bCs/>
          <w:sz w:val="24"/>
        </w:rPr>
        <w:t>"</w:t>
      </w:r>
      <w:r w:rsidR="006C3DE5">
        <w:rPr>
          <w:rFonts w:asciiTheme="minorEastAsia" w:hAnsiTheme="minorEastAsia" w:hint="eastAsia"/>
          <w:sz w:val="24"/>
          <w:szCs w:val="24"/>
        </w:rPr>
        <w:t>.</w:t>
      </w:r>
      <w:r w:rsidR="006C3DE5" w:rsidRPr="006C3DE5">
        <w:rPr>
          <w:rFonts w:ascii="Times New Roman" w:hAnsi="Times New Roman" w:cs="Times New Roman"/>
          <w:spacing w:val="20"/>
          <w:sz w:val="24"/>
          <w:szCs w:val="24"/>
        </w:rPr>
        <w:t xml:space="preserve"> </w:t>
      </w:r>
      <w:r w:rsidR="006C3DE5">
        <w:rPr>
          <w:rFonts w:ascii="Times New Roman" w:hAnsi="Times New Roman" w:cs="Times New Roman" w:hint="eastAsia"/>
          <w:spacing w:val="20"/>
          <w:sz w:val="24"/>
          <w:szCs w:val="24"/>
        </w:rPr>
        <w:t>C</w:t>
      </w:r>
      <w:r w:rsidR="006C3DE5" w:rsidRPr="0009719F">
        <w:rPr>
          <w:rFonts w:ascii="Times New Roman" w:hAnsi="Times New Roman" w:cs="Times New Roman"/>
          <w:spacing w:val="20"/>
          <w:sz w:val="24"/>
          <w:szCs w:val="24"/>
        </w:rPr>
        <w:t>onversion</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on</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nouns</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and</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adjectives</w:t>
      </w:r>
      <w:r w:rsidR="006C3DE5">
        <w:rPr>
          <w:rFonts w:ascii="Times New Roman" w:hAnsi="Times New Roman" w:cs="Times New Roman" w:hint="eastAsia"/>
          <w:spacing w:val="20"/>
          <w:sz w:val="24"/>
          <w:szCs w:val="24"/>
        </w:rPr>
        <w:t xml:space="preserve"> will help the readers to know the whole sentence</w:t>
      </w:r>
      <w:r w:rsidR="006C3DE5">
        <w:rPr>
          <w:rFonts w:ascii="Times New Roman" w:hAnsi="Times New Roman" w:cs="Times New Roman"/>
          <w:spacing w:val="20"/>
          <w:sz w:val="24"/>
          <w:szCs w:val="24"/>
        </w:rPr>
        <w:t>’</w:t>
      </w:r>
      <w:r w:rsidR="006C3DE5">
        <w:rPr>
          <w:rFonts w:ascii="Times New Roman" w:hAnsi="Times New Roman" w:cs="Times New Roman" w:hint="eastAsia"/>
          <w:spacing w:val="20"/>
          <w:sz w:val="24"/>
          <w:szCs w:val="24"/>
        </w:rPr>
        <w:t>s meaning better.</w:t>
      </w:r>
    </w:p>
    <w:p w14:paraId="264882D6" w14:textId="14B40ACB" w:rsidR="005B47B5" w:rsidRPr="00297823" w:rsidRDefault="005B47B5">
      <w:pPr>
        <w:spacing w:line="400" w:lineRule="exact"/>
        <w:ind w:firstLineChars="300" w:firstLine="720"/>
        <w:rPr>
          <w:bCs/>
          <w:i/>
          <w:sz w:val="24"/>
        </w:rPr>
      </w:pPr>
    </w:p>
    <w:p w14:paraId="46D00AFB" w14:textId="77777777" w:rsidR="008B5DEB" w:rsidRDefault="008B5DEB" w:rsidP="008B5DEB">
      <w:pPr>
        <w:spacing w:line="400" w:lineRule="exact"/>
        <w:ind w:firstLineChars="300" w:firstLine="720"/>
        <w:rPr>
          <w:rFonts w:asciiTheme="minorEastAsia" w:hAnsiTheme="minorEastAsia"/>
          <w:sz w:val="24"/>
          <w:szCs w:val="24"/>
        </w:rPr>
      </w:pPr>
    </w:p>
    <w:p w14:paraId="364224B6" w14:textId="77777777" w:rsidR="005F6BB1" w:rsidRPr="007304B3" w:rsidRDefault="005F6BB1" w:rsidP="00F50AC4">
      <w:pPr>
        <w:spacing w:line="400" w:lineRule="exact"/>
        <w:jc w:val="center"/>
        <w:rPr>
          <w:rFonts w:ascii="Times New Roman" w:hAnsi="Times New Roman" w:cs="Times New Roman"/>
          <w:b/>
          <w:sz w:val="24"/>
          <w:szCs w:val="24"/>
        </w:rPr>
      </w:pPr>
    </w:p>
    <w:p w14:paraId="228738AE" w14:textId="77777777" w:rsidR="005F6BB1" w:rsidRDefault="005F6BB1" w:rsidP="00F50AC4">
      <w:pPr>
        <w:spacing w:line="400" w:lineRule="exact"/>
        <w:jc w:val="center"/>
        <w:rPr>
          <w:rFonts w:ascii="Times New Roman" w:hAnsi="Times New Roman" w:cs="Times New Roman"/>
          <w:b/>
          <w:sz w:val="24"/>
          <w:szCs w:val="24"/>
        </w:rPr>
      </w:pPr>
    </w:p>
    <w:p w14:paraId="38962787" w14:textId="77777777" w:rsidR="008B5DEB" w:rsidRDefault="008B5DEB" w:rsidP="00F50AC4">
      <w:pPr>
        <w:spacing w:line="400" w:lineRule="exact"/>
        <w:jc w:val="center"/>
        <w:rPr>
          <w:rFonts w:ascii="Times New Roman" w:hAnsi="Times New Roman" w:cs="Times New Roman"/>
          <w:b/>
          <w:sz w:val="24"/>
          <w:szCs w:val="24"/>
        </w:rPr>
      </w:pPr>
    </w:p>
    <w:p w14:paraId="73774859" w14:textId="77777777" w:rsidR="008B5DEB" w:rsidRDefault="008B5DEB" w:rsidP="00F50AC4">
      <w:pPr>
        <w:spacing w:line="400" w:lineRule="exact"/>
        <w:jc w:val="center"/>
        <w:rPr>
          <w:rFonts w:ascii="Times New Roman" w:hAnsi="Times New Roman" w:cs="Times New Roman"/>
          <w:b/>
          <w:sz w:val="24"/>
          <w:szCs w:val="24"/>
        </w:rPr>
      </w:pPr>
    </w:p>
    <w:p w14:paraId="421F6429" w14:textId="77777777" w:rsidR="008B5DEB" w:rsidRDefault="008B5DEB" w:rsidP="00F50AC4">
      <w:pPr>
        <w:spacing w:line="400" w:lineRule="exact"/>
        <w:jc w:val="center"/>
        <w:rPr>
          <w:rFonts w:ascii="Times New Roman" w:hAnsi="Times New Roman" w:cs="Times New Roman"/>
          <w:b/>
          <w:sz w:val="24"/>
          <w:szCs w:val="24"/>
        </w:rPr>
      </w:pPr>
    </w:p>
    <w:p w14:paraId="49524D0A" w14:textId="77777777" w:rsidR="008B5DEB" w:rsidRDefault="008B5DEB" w:rsidP="00F50AC4">
      <w:pPr>
        <w:spacing w:line="400" w:lineRule="exact"/>
        <w:jc w:val="center"/>
        <w:rPr>
          <w:rFonts w:ascii="Times New Roman" w:hAnsi="Times New Roman" w:cs="Times New Roman"/>
          <w:b/>
          <w:sz w:val="24"/>
          <w:szCs w:val="24"/>
        </w:rPr>
      </w:pPr>
    </w:p>
    <w:p w14:paraId="756251CB" w14:textId="77777777" w:rsidR="008B5DEB" w:rsidRDefault="008B5DEB" w:rsidP="00F50AC4">
      <w:pPr>
        <w:spacing w:line="400" w:lineRule="exact"/>
        <w:jc w:val="center"/>
        <w:rPr>
          <w:rFonts w:ascii="Times New Roman" w:hAnsi="Times New Roman" w:cs="Times New Roman"/>
          <w:b/>
          <w:sz w:val="24"/>
          <w:szCs w:val="24"/>
        </w:rPr>
      </w:pPr>
    </w:p>
    <w:p w14:paraId="2D9B8087" w14:textId="77777777" w:rsidR="00471DE5" w:rsidRDefault="00471DE5" w:rsidP="00F50AC4">
      <w:pPr>
        <w:spacing w:line="400" w:lineRule="exact"/>
        <w:jc w:val="center"/>
        <w:rPr>
          <w:rFonts w:ascii="Times New Roman" w:hAnsi="Times New Roman" w:cs="Times New Roman"/>
          <w:b/>
          <w:sz w:val="24"/>
          <w:szCs w:val="24"/>
        </w:rPr>
      </w:pPr>
    </w:p>
    <w:p w14:paraId="419E74AA" w14:textId="77777777" w:rsidR="00471DE5" w:rsidRDefault="00471DE5" w:rsidP="00F50AC4">
      <w:pPr>
        <w:spacing w:line="400" w:lineRule="exact"/>
        <w:jc w:val="center"/>
        <w:rPr>
          <w:rFonts w:ascii="Times New Roman" w:hAnsi="Times New Roman" w:cs="Times New Roman"/>
          <w:b/>
          <w:sz w:val="24"/>
          <w:szCs w:val="24"/>
        </w:rPr>
      </w:pPr>
    </w:p>
    <w:p w14:paraId="76EE6B61" w14:textId="77777777" w:rsidR="00471DE5" w:rsidRDefault="00471DE5" w:rsidP="00F50AC4">
      <w:pPr>
        <w:spacing w:line="400" w:lineRule="exact"/>
        <w:jc w:val="center"/>
        <w:rPr>
          <w:rFonts w:ascii="Times New Roman" w:hAnsi="Times New Roman" w:cs="Times New Roman"/>
          <w:b/>
          <w:sz w:val="24"/>
          <w:szCs w:val="24"/>
        </w:rPr>
      </w:pPr>
    </w:p>
    <w:p w14:paraId="339A6F56" w14:textId="77777777" w:rsidR="00471DE5" w:rsidRDefault="00471DE5" w:rsidP="00F50AC4">
      <w:pPr>
        <w:spacing w:line="400" w:lineRule="exact"/>
        <w:jc w:val="center"/>
        <w:rPr>
          <w:rFonts w:ascii="Times New Roman" w:hAnsi="Times New Roman" w:cs="Times New Roman"/>
          <w:b/>
          <w:sz w:val="24"/>
          <w:szCs w:val="24"/>
        </w:rPr>
      </w:pPr>
    </w:p>
    <w:p w14:paraId="46ADFCE6" w14:textId="77777777" w:rsidR="00471DE5" w:rsidRDefault="00471DE5" w:rsidP="00F50AC4">
      <w:pPr>
        <w:spacing w:line="400" w:lineRule="exact"/>
        <w:jc w:val="center"/>
        <w:rPr>
          <w:rFonts w:ascii="Times New Roman" w:hAnsi="Times New Roman" w:cs="Times New Roman"/>
          <w:b/>
          <w:sz w:val="24"/>
          <w:szCs w:val="24"/>
        </w:rPr>
      </w:pPr>
    </w:p>
    <w:p w14:paraId="1BCBE869" w14:textId="77777777" w:rsidR="00471DE5" w:rsidRDefault="00471DE5" w:rsidP="00F50AC4">
      <w:pPr>
        <w:spacing w:line="400" w:lineRule="exact"/>
        <w:jc w:val="center"/>
        <w:rPr>
          <w:rFonts w:ascii="Times New Roman" w:hAnsi="Times New Roman" w:cs="Times New Roman"/>
          <w:b/>
          <w:sz w:val="24"/>
          <w:szCs w:val="24"/>
        </w:rPr>
      </w:pPr>
    </w:p>
    <w:p w14:paraId="789FCA59" w14:textId="77777777" w:rsidR="00471DE5" w:rsidRDefault="00471DE5" w:rsidP="00F50AC4">
      <w:pPr>
        <w:spacing w:line="400" w:lineRule="exact"/>
        <w:jc w:val="center"/>
        <w:rPr>
          <w:rFonts w:ascii="Times New Roman" w:hAnsi="Times New Roman" w:cs="Times New Roman"/>
          <w:b/>
          <w:sz w:val="24"/>
          <w:szCs w:val="24"/>
        </w:rPr>
      </w:pPr>
    </w:p>
    <w:p w14:paraId="2522C01B" w14:textId="77777777" w:rsidR="00471DE5" w:rsidRDefault="00471DE5" w:rsidP="00F50AC4">
      <w:pPr>
        <w:spacing w:line="400" w:lineRule="exact"/>
        <w:jc w:val="center"/>
        <w:rPr>
          <w:rFonts w:ascii="Times New Roman" w:hAnsi="Times New Roman" w:cs="Times New Roman"/>
          <w:b/>
          <w:sz w:val="24"/>
          <w:szCs w:val="24"/>
        </w:rPr>
      </w:pPr>
    </w:p>
    <w:p w14:paraId="41308461" w14:textId="77777777" w:rsidR="00471DE5" w:rsidRDefault="00471DE5" w:rsidP="00F50AC4">
      <w:pPr>
        <w:spacing w:line="400" w:lineRule="exact"/>
        <w:jc w:val="center"/>
        <w:rPr>
          <w:rFonts w:ascii="Times New Roman" w:hAnsi="Times New Roman" w:cs="Times New Roman"/>
          <w:b/>
          <w:sz w:val="24"/>
          <w:szCs w:val="24"/>
        </w:rPr>
      </w:pPr>
    </w:p>
    <w:p w14:paraId="57E8DECB" w14:textId="77777777" w:rsidR="008B5DEB" w:rsidRDefault="008B5DEB" w:rsidP="00F50AC4">
      <w:pPr>
        <w:spacing w:line="400" w:lineRule="exact"/>
        <w:jc w:val="center"/>
        <w:rPr>
          <w:rFonts w:ascii="Times New Roman" w:hAnsi="Times New Roman" w:cs="Times New Roman"/>
          <w:b/>
          <w:sz w:val="24"/>
          <w:szCs w:val="24"/>
        </w:rPr>
      </w:pPr>
    </w:p>
    <w:p w14:paraId="0B84FC51" w14:textId="6EA8631F" w:rsidR="00EE5F99" w:rsidRDefault="00EE5F99" w:rsidP="00F50AC4">
      <w:pPr>
        <w:pStyle w:val="1"/>
        <w:spacing w:line="400" w:lineRule="exact"/>
        <w:jc w:val="center"/>
        <w:rPr>
          <w:rFonts w:ascii="Times New Roman" w:hAnsi="Times New Roman"/>
          <w:b/>
          <w:sz w:val="30"/>
          <w:szCs w:val="30"/>
          <w:lang w:eastAsia="zh-CN"/>
        </w:rPr>
      </w:pPr>
      <w:bookmarkStart w:id="69" w:name="_Toc517282044"/>
      <w:bookmarkStart w:id="70" w:name="_Toc4779261"/>
      <w:r w:rsidRPr="0009719F">
        <w:rPr>
          <w:rFonts w:ascii="Times New Roman" w:hAnsi="Times New Roman"/>
          <w:b/>
          <w:sz w:val="30"/>
          <w:szCs w:val="30"/>
        </w:rPr>
        <w:lastRenderedPageBreak/>
        <w:t>Chapter</w:t>
      </w:r>
      <w:r w:rsidRPr="0009719F">
        <w:rPr>
          <w:b/>
          <w:sz w:val="30"/>
          <w:szCs w:val="30"/>
        </w:rPr>
        <w:t xml:space="preserve"> </w:t>
      </w:r>
      <w:r w:rsidR="00297823">
        <w:rPr>
          <w:rFonts w:hint="eastAsia"/>
          <w:b/>
          <w:sz w:val="30"/>
          <w:szCs w:val="30"/>
          <w:lang w:eastAsia="zh-CN"/>
        </w:rPr>
        <w:t xml:space="preserve">Five </w:t>
      </w:r>
      <w:r w:rsidRPr="0009719F">
        <w:rPr>
          <w:rFonts w:ascii="Times New Roman" w:hAnsi="Times New Roman"/>
          <w:b/>
          <w:sz w:val="30"/>
          <w:szCs w:val="30"/>
        </w:rPr>
        <w:t>Translation</w:t>
      </w:r>
      <w:r w:rsidRPr="0009719F">
        <w:rPr>
          <w:b/>
          <w:sz w:val="30"/>
          <w:szCs w:val="30"/>
        </w:rPr>
        <w:t xml:space="preserve"> </w:t>
      </w:r>
      <w:r w:rsidRPr="0009719F">
        <w:rPr>
          <w:rFonts w:ascii="Times New Roman" w:hAnsi="Times New Roman"/>
          <w:b/>
          <w:sz w:val="30"/>
          <w:szCs w:val="30"/>
        </w:rPr>
        <w:t>Summary</w:t>
      </w:r>
      <w:bookmarkEnd w:id="69"/>
      <w:bookmarkEnd w:id="70"/>
    </w:p>
    <w:p w14:paraId="07D0672D" w14:textId="77777777" w:rsidR="008B5DEB" w:rsidRPr="008B5DEB" w:rsidRDefault="008B5DEB" w:rsidP="008B5DEB"/>
    <w:p w14:paraId="6112E237" w14:textId="2BF04B0F" w:rsidR="00EE5F99" w:rsidRPr="0009719F" w:rsidRDefault="00B95907" w:rsidP="00F50AC4">
      <w:pPr>
        <w:pStyle w:val="2"/>
        <w:spacing w:line="400" w:lineRule="exact"/>
        <w:rPr>
          <w:rFonts w:ascii="Times New Roman" w:hAnsi="Times New Roman" w:cs="Times New Roman"/>
          <w:sz w:val="28"/>
          <w:szCs w:val="28"/>
        </w:rPr>
      </w:pPr>
      <w:bookmarkStart w:id="71" w:name="_Toc517282045"/>
      <w:bookmarkStart w:id="72" w:name="_Toc4779262"/>
      <w:r>
        <w:rPr>
          <w:rFonts w:ascii="Times New Roman" w:hAnsi="Times New Roman" w:cs="Times New Roman" w:hint="eastAsia"/>
          <w:sz w:val="28"/>
          <w:szCs w:val="28"/>
          <w:lang w:eastAsia="zh-CN"/>
        </w:rPr>
        <w:t>5</w:t>
      </w:r>
      <w:r w:rsidR="00EE5F99" w:rsidRPr="0009719F">
        <w:rPr>
          <w:rFonts w:ascii="Times New Roman" w:hAnsi="Times New Roman" w:cs="Times New Roman"/>
          <w:sz w:val="28"/>
          <w:szCs w:val="28"/>
        </w:rPr>
        <w:t xml:space="preserve">.1 Translation </w:t>
      </w:r>
      <w:r w:rsidR="005D4CBA">
        <w:rPr>
          <w:rFonts w:ascii="Times New Roman" w:hAnsi="Times New Roman" w:cs="Times New Roman" w:hint="eastAsia"/>
          <w:sz w:val="28"/>
          <w:szCs w:val="28"/>
          <w:lang w:eastAsia="zh-CN"/>
        </w:rPr>
        <w:t>E</w:t>
      </w:r>
      <w:r w:rsidR="00EE5F99" w:rsidRPr="0009719F">
        <w:rPr>
          <w:rFonts w:ascii="Times New Roman" w:hAnsi="Times New Roman" w:cs="Times New Roman"/>
          <w:sz w:val="28"/>
          <w:szCs w:val="28"/>
        </w:rPr>
        <w:t>xperience</w:t>
      </w:r>
      <w:bookmarkEnd w:id="71"/>
      <w:bookmarkEnd w:id="72"/>
    </w:p>
    <w:p w14:paraId="2C7D5304" w14:textId="77777777" w:rsidR="00402C59" w:rsidRPr="007304B3" w:rsidRDefault="00925A0A" w:rsidP="00F50AC4">
      <w:pPr>
        <w:spacing w:line="400" w:lineRule="exact"/>
        <w:ind w:firstLineChars="300" w:firstLine="840"/>
        <w:rPr>
          <w:sz w:val="24"/>
        </w:rPr>
      </w:pP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task</w:t>
      </w:r>
      <w:r w:rsidRPr="007304B3">
        <w:rPr>
          <w:rFonts w:asciiTheme="minorEastAsia" w:hAnsiTheme="minorEastAsia"/>
          <w:sz w:val="24"/>
          <w:szCs w:val="24"/>
        </w:rPr>
        <w:t xml:space="preserve"> </w:t>
      </w:r>
      <w:r w:rsidRPr="0009719F">
        <w:rPr>
          <w:rFonts w:ascii="Times New Roman" w:hAnsi="Times New Roman" w:hint="eastAsia"/>
          <w:spacing w:val="20"/>
          <w:sz w:val="24"/>
          <w:szCs w:val="24"/>
        </w:rPr>
        <w:t>i</w:t>
      </w:r>
      <w:r w:rsidR="00CE4389" w:rsidRPr="0009719F">
        <w:rPr>
          <w:rFonts w:ascii="Times New Roman" w:hAnsi="Times New Roman"/>
          <w:spacing w:val="20"/>
          <w:sz w:val="24"/>
          <w:szCs w:val="24"/>
        </w:rPr>
        <w:t>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English</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Chinese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w:t>
      </w:r>
      <w:commentRangeStart w:id="73"/>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My</w:t>
      </w:r>
      <w:commentRangeEnd w:id="73"/>
      <w:r w:rsidR="005636EF">
        <w:rPr>
          <w:rStyle w:val="af0"/>
          <w:rFonts w:ascii="Times New Roman" w:eastAsia="宋体" w:hAnsi="Times New Roman" w:cs="Times New Roman"/>
        </w:rPr>
        <w:commentReference w:id="73"/>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entire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step</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was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read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original</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text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first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confirm</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topic</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understand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meaning</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article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and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word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word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so</w:t>
      </w:r>
      <w:r w:rsidR="00CE4389" w:rsidRPr="007304B3">
        <w:rPr>
          <w:rFonts w:asciiTheme="minorEastAsia" w:hAnsiTheme="minorEastAsia"/>
          <w:sz w:val="24"/>
          <w:szCs w:val="24"/>
        </w:rPr>
        <w:t>-</w:t>
      </w:r>
      <w:r w:rsidR="00CE4389" w:rsidRPr="0009719F">
        <w:rPr>
          <w:rFonts w:ascii="Times New Roman" w:hAnsi="Times New Roman"/>
          <w:spacing w:val="20"/>
          <w:sz w:val="24"/>
          <w:szCs w:val="24"/>
        </w:rPr>
        <w:t>called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concept</w:t>
      </w:r>
      <w:r w:rsidRPr="007304B3">
        <w:rPr>
          <w:rFonts w:asciiTheme="minorEastAsia" w:hAnsiTheme="minorEastAsia" w:hint="eastAsia"/>
          <w:sz w:val="24"/>
          <w:szCs w:val="24"/>
        </w:rPr>
        <w: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first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all</w:t>
      </w:r>
      <w:r w:rsidRPr="007304B3">
        <w:rPr>
          <w:rFonts w:asciiTheme="minorEastAsia" w:hAnsiTheme="minorEastAsia" w:hint="eastAsia"/>
          <w:sz w:val="24"/>
          <w:szCs w:val="24"/>
        </w:rPr>
        <w:t xml:space="preserve">, </w:t>
      </w:r>
      <w:proofErr w:type="gramStart"/>
      <w:r w:rsidRPr="0009719F">
        <w:rPr>
          <w:rFonts w:ascii="Times New Roman" w:hAnsi="Times New Roman" w:hint="eastAsia"/>
          <w:spacing w:val="20"/>
          <w:sz w:val="24"/>
          <w:szCs w:val="24"/>
        </w:rPr>
        <w:t>It</w:t>
      </w:r>
      <w:proofErr w:type="gramEnd"/>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must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translated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accurately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proofErr w:type="spellStart"/>
      <w:r w:rsidR="00724182" w:rsidRPr="0009719F">
        <w:rPr>
          <w:rFonts w:ascii="Times New Roman" w:hAnsi="Times New Roman" w:hint="eastAsia"/>
          <w:spacing w:val="20"/>
          <w:sz w:val="24"/>
          <w:szCs w:val="24"/>
        </w:rPr>
        <w:t>can</w:t>
      </w:r>
      <w:r w:rsidR="00724182" w:rsidRPr="007304B3">
        <w:rPr>
          <w:rFonts w:asciiTheme="minorEastAsia" w:hAnsiTheme="minorEastAsia" w:hint="eastAsia"/>
          <w:sz w:val="24"/>
          <w:szCs w:val="24"/>
        </w:rPr>
        <w:t xml:space="preserve"> </w:t>
      </w:r>
      <w:r w:rsidR="00CE4389" w:rsidRPr="0009719F">
        <w:rPr>
          <w:rFonts w:ascii="Times New Roman" w:hAnsi="Times New Roman"/>
          <w:spacing w:val="20"/>
          <w:sz w:val="24"/>
          <w:szCs w:val="24"/>
        </w:rPr>
        <w:t>not</w:t>
      </w:r>
      <w:proofErr w:type="spellEnd"/>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ambiguous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must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focus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w:t>
      </w:r>
      <w:r w:rsidR="00724182" w:rsidRPr="0009719F">
        <w:rPr>
          <w:rFonts w:ascii="Times New Roman" w:hAnsi="Times New Roman"/>
          <w:spacing w:val="20"/>
          <w:sz w:val="24"/>
          <w:szCs w:val="24"/>
        </w:rPr>
        <w:t>idelity</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of</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the</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translation</w:t>
      </w:r>
      <w:r w:rsidR="00724182" w:rsidRPr="007304B3">
        <w:rPr>
          <w:rFonts w:asciiTheme="minorEastAsia" w:hAnsiTheme="minorEastAsia"/>
          <w:sz w:val="24"/>
          <w:szCs w:val="24"/>
        </w:rPr>
        <w:t xml:space="preserve"> </w:t>
      </w:r>
      <w:r w:rsidR="00E5348A" w:rsidRPr="0009719F">
        <w:rPr>
          <w:rFonts w:ascii="Times New Roman" w:hAnsi="Times New Roman" w:hint="eastAsia"/>
          <w:spacing w:val="20"/>
          <w:sz w:val="24"/>
          <w:szCs w:val="24"/>
        </w:rPr>
        <w:t>text</w:t>
      </w:r>
      <w:r w:rsidR="00E5348A" w:rsidRPr="007304B3">
        <w:rPr>
          <w:rFonts w:asciiTheme="minorEastAsia" w:hAnsiTheme="minorEastAsia" w:hint="eastAsia"/>
          <w:sz w:val="24"/>
          <w:szCs w:val="24"/>
        </w:rPr>
        <w:t xml:space="preserve"> </w:t>
      </w:r>
      <w:r w:rsidR="00724182" w:rsidRPr="0009719F">
        <w:rPr>
          <w:rFonts w:ascii="Times New Roman" w:hAnsi="Times New Roman"/>
          <w:spacing w:val="20"/>
          <w:sz w:val="24"/>
          <w:szCs w:val="24"/>
        </w:rPr>
        <w:t>and</w:t>
      </w:r>
      <w:r w:rsidR="00724182" w:rsidRPr="007304B3">
        <w:rPr>
          <w:rFonts w:asciiTheme="minorEastAsia" w:hAnsiTheme="minorEastAsia" w:hint="eastAsia"/>
          <w:sz w:val="24"/>
          <w:szCs w:val="24"/>
        </w:rPr>
        <w:t xml:space="preserve"> </w:t>
      </w:r>
      <w:r w:rsidR="00CE4389" w:rsidRPr="0009719F">
        <w:rPr>
          <w:rFonts w:ascii="Times New Roman" w:hAnsi="Times New Roman"/>
          <w:spacing w:val="20"/>
          <w:sz w:val="24"/>
          <w:szCs w:val="24"/>
        </w:rPr>
        <w:t>under</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circumstance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ensuring</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accuracy</w:t>
      </w:r>
      <w:r w:rsidR="00CE4389" w:rsidRPr="007304B3">
        <w:rPr>
          <w:rFonts w:asciiTheme="minorEastAsia" w:hAnsiTheme="minorEastAsia"/>
          <w:sz w:val="24"/>
          <w:szCs w:val="24"/>
        </w:rPr>
        <w:t>.</w:t>
      </w:r>
      <w:r w:rsidR="00402C59" w:rsidRPr="007304B3">
        <w:rPr>
          <w:sz w:val="24"/>
        </w:rPr>
        <w:t xml:space="preserve"> </w:t>
      </w:r>
      <w:r w:rsidR="00402C59" w:rsidRPr="0009719F">
        <w:rPr>
          <w:rFonts w:ascii="Times New Roman" w:hAnsi="Times New Roman"/>
          <w:spacing w:val="20"/>
          <w:sz w:val="24"/>
        </w:rPr>
        <w:t>Even</w:t>
      </w:r>
      <w:r w:rsidR="00402C59" w:rsidRPr="007304B3">
        <w:rPr>
          <w:sz w:val="24"/>
        </w:rPr>
        <w:t xml:space="preserve"> </w:t>
      </w:r>
      <w:r w:rsidR="00402C59" w:rsidRPr="0009719F">
        <w:rPr>
          <w:rFonts w:ascii="Times New Roman" w:hAnsi="Times New Roman"/>
          <w:spacing w:val="20"/>
          <w:sz w:val="24"/>
        </w:rPr>
        <w:t>if</w:t>
      </w:r>
      <w:r w:rsidR="00402C59" w:rsidRPr="007304B3">
        <w:rPr>
          <w:sz w:val="24"/>
        </w:rPr>
        <w:t xml:space="preserve"> </w:t>
      </w:r>
      <w:r w:rsidR="00402C59" w:rsidRPr="0009719F">
        <w:rPr>
          <w:rFonts w:ascii="Times New Roman" w:hAnsi="Times New Roman"/>
          <w:spacing w:val="20"/>
          <w:sz w:val="24"/>
        </w:rPr>
        <w:t>you</w:t>
      </w:r>
      <w:r w:rsidR="00402C59" w:rsidRPr="007304B3">
        <w:rPr>
          <w:sz w:val="24"/>
        </w:rPr>
        <w:t xml:space="preserve"> </w:t>
      </w:r>
      <w:r w:rsidR="00402C59" w:rsidRPr="0009719F">
        <w:rPr>
          <w:rFonts w:ascii="Times New Roman" w:hAnsi="Times New Roman"/>
          <w:spacing w:val="20"/>
          <w:sz w:val="24"/>
        </w:rPr>
        <w:t>find</w:t>
      </w:r>
      <w:r w:rsidR="00402C59" w:rsidRPr="007304B3">
        <w:rPr>
          <w:sz w:val="24"/>
        </w:rPr>
        <w:t xml:space="preserve"> </w:t>
      </w:r>
      <w:r w:rsidR="00402C59" w:rsidRPr="0009719F">
        <w:rPr>
          <w:rFonts w:ascii="Times New Roman" w:hAnsi="Times New Roman"/>
          <w:spacing w:val="20"/>
          <w:sz w:val="24"/>
        </w:rPr>
        <w:t>a</w:t>
      </w:r>
      <w:r w:rsidR="00402C59" w:rsidRPr="007304B3">
        <w:rPr>
          <w:sz w:val="24"/>
        </w:rPr>
        <w:t xml:space="preserve"> </w:t>
      </w:r>
      <w:r w:rsidR="00402C59" w:rsidRPr="0009719F">
        <w:rPr>
          <w:rFonts w:ascii="Times New Roman" w:hAnsi="Times New Roman"/>
          <w:spacing w:val="20"/>
          <w:sz w:val="24"/>
        </w:rPr>
        <w:t>reference</w:t>
      </w:r>
      <w:r w:rsidR="00402C59" w:rsidRPr="007304B3">
        <w:rPr>
          <w:sz w:val="24"/>
        </w:rPr>
        <w:t xml:space="preserve"> </w:t>
      </w:r>
      <w:r w:rsidR="00402C59" w:rsidRPr="0009719F">
        <w:rPr>
          <w:rFonts w:ascii="Times New Roman" w:hAnsi="Times New Roman"/>
          <w:spacing w:val="20"/>
          <w:sz w:val="24"/>
        </w:rPr>
        <w:t>in</w:t>
      </w:r>
      <w:r w:rsidR="00402C59" w:rsidRPr="007304B3">
        <w:rPr>
          <w:sz w:val="24"/>
        </w:rPr>
        <w:t xml:space="preserve"> </w:t>
      </w:r>
      <w:r w:rsidR="00402C59" w:rsidRPr="0009719F">
        <w:rPr>
          <w:rFonts w:ascii="Times New Roman" w:hAnsi="Times New Roman"/>
          <w:spacing w:val="20"/>
          <w:sz w:val="24"/>
        </w:rPr>
        <w:t>a</w:t>
      </w:r>
      <w:r w:rsidR="00402C59" w:rsidRPr="007304B3">
        <w:rPr>
          <w:sz w:val="24"/>
        </w:rPr>
        <w:t xml:space="preserve"> </w:t>
      </w:r>
      <w:r w:rsidR="00402C59" w:rsidRPr="0009719F">
        <w:rPr>
          <w:rFonts w:ascii="Times New Roman" w:hAnsi="Times New Roman"/>
          <w:spacing w:val="20"/>
          <w:sz w:val="24"/>
        </w:rPr>
        <w:t>dictionary</w:t>
      </w:r>
      <w:r w:rsidR="00402C59" w:rsidRPr="007304B3">
        <w:rPr>
          <w:sz w:val="24"/>
        </w:rPr>
        <w:t xml:space="preserve">, </w:t>
      </w:r>
      <w:r w:rsidR="00402C59" w:rsidRPr="0009719F">
        <w:rPr>
          <w:rFonts w:ascii="Times New Roman" w:hAnsi="Times New Roman"/>
          <w:spacing w:val="20"/>
          <w:sz w:val="24"/>
        </w:rPr>
        <w:t>you</w:t>
      </w:r>
      <w:r w:rsidR="00402C59" w:rsidRPr="007304B3">
        <w:rPr>
          <w:sz w:val="24"/>
        </w:rPr>
        <w:t xml:space="preserve"> </w:t>
      </w:r>
      <w:r w:rsidR="00402C59" w:rsidRPr="0009719F">
        <w:rPr>
          <w:rFonts w:ascii="Times New Roman" w:hAnsi="Times New Roman"/>
          <w:spacing w:val="20"/>
          <w:sz w:val="24"/>
        </w:rPr>
        <w:t>must</w:t>
      </w:r>
      <w:r w:rsidR="00402C59" w:rsidRPr="007304B3">
        <w:rPr>
          <w:sz w:val="24"/>
        </w:rPr>
        <w:t xml:space="preserve"> </w:t>
      </w:r>
      <w:r w:rsidR="00402C59" w:rsidRPr="0009719F">
        <w:rPr>
          <w:rFonts w:ascii="Times New Roman" w:hAnsi="Times New Roman"/>
          <w:spacing w:val="20"/>
          <w:sz w:val="24"/>
        </w:rPr>
        <w:t>pursue</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expression</w:t>
      </w:r>
      <w:r w:rsidR="00402C59" w:rsidRPr="007304B3">
        <w:rPr>
          <w:sz w:val="24"/>
        </w:rPr>
        <w:t xml:space="preserve"> </w:t>
      </w:r>
      <w:r w:rsidR="00402C59" w:rsidRPr="0009719F">
        <w:rPr>
          <w:rFonts w:ascii="Times New Roman" w:hAnsi="Times New Roman"/>
          <w:spacing w:val="20"/>
          <w:sz w:val="24"/>
        </w:rPr>
        <w:t>of</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corresponding</w:t>
      </w:r>
      <w:r w:rsidR="00402C59" w:rsidRPr="007304B3">
        <w:rPr>
          <w:sz w:val="24"/>
        </w:rPr>
        <w:t xml:space="preserve"> </w:t>
      </w:r>
      <w:r w:rsidR="00402C59" w:rsidRPr="0009719F">
        <w:rPr>
          <w:rFonts w:ascii="Times New Roman" w:hAnsi="Times New Roman"/>
          <w:spacing w:val="20"/>
          <w:sz w:val="24"/>
        </w:rPr>
        <w:t>target</w:t>
      </w:r>
      <w:r w:rsidR="00402C59" w:rsidRPr="007304B3">
        <w:rPr>
          <w:sz w:val="24"/>
        </w:rPr>
        <w:t xml:space="preserve"> </w:t>
      </w:r>
      <w:r w:rsidR="00402C59" w:rsidRPr="0009719F">
        <w:rPr>
          <w:rFonts w:ascii="Times New Roman" w:hAnsi="Times New Roman"/>
          <w:spacing w:val="20"/>
          <w:sz w:val="24"/>
        </w:rPr>
        <w:t>language</w:t>
      </w:r>
      <w:r w:rsidR="00402C59" w:rsidRPr="007304B3">
        <w:rPr>
          <w:sz w:val="24"/>
        </w:rPr>
        <w:t xml:space="preserve"> </w:t>
      </w:r>
      <w:r w:rsidR="00402C59" w:rsidRPr="0009719F">
        <w:rPr>
          <w:rFonts w:ascii="Times New Roman" w:hAnsi="Times New Roman"/>
          <w:spacing w:val="20"/>
          <w:sz w:val="24"/>
        </w:rPr>
        <w:t>under</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premise</w:t>
      </w:r>
      <w:r w:rsidR="00402C59" w:rsidRPr="007304B3">
        <w:rPr>
          <w:sz w:val="24"/>
        </w:rPr>
        <w:t xml:space="preserve"> </w:t>
      </w:r>
      <w:r w:rsidR="00402C59" w:rsidRPr="0009719F">
        <w:rPr>
          <w:rFonts w:ascii="Times New Roman" w:hAnsi="Times New Roman"/>
          <w:spacing w:val="20"/>
          <w:sz w:val="24"/>
        </w:rPr>
        <w:t>of</w:t>
      </w:r>
      <w:r w:rsidR="00402C59" w:rsidRPr="007304B3">
        <w:rPr>
          <w:sz w:val="24"/>
        </w:rPr>
        <w:t xml:space="preserve"> </w:t>
      </w:r>
      <w:r w:rsidR="00402C59" w:rsidRPr="0009719F">
        <w:rPr>
          <w:rFonts w:ascii="Times New Roman" w:hAnsi="Times New Roman"/>
          <w:spacing w:val="20"/>
          <w:sz w:val="24"/>
        </w:rPr>
        <w:t>understanding</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context</w:t>
      </w:r>
      <w:r w:rsidR="00402C59" w:rsidRPr="002714DD">
        <w:rPr>
          <w:rFonts w:hint="eastAsia"/>
          <w:color w:val="FF0000"/>
          <w:sz w:val="24"/>
        </w:rPr>
        <w:t>(</w:t>
      </w:r>
      <w:r w:rsidR="00A930E2" w:rsidRPr="002714DD">
        <w:rPr>
          <w:rFonts w:hint="eastAsia"/>
          <w:color w:val="FF0000"/>
          <w:sz w:val="24"/>
        </w:rPr>
        <w:t>Chen</w:t>
      </w:r>
      <w:r w:rsidR="00402C59" w:rsidRPr="002714DD">
        <w:rPr>
          <w:color w:val="FF0000"/>
          <w:sz w:val="24"/>
        </w:rPr>
        <w:t>，</w:t>
      </w:r>
      <w:r w:rsidR="00402C59" w:rsidRPr="002714DD">
        <w:rPr>
          <w:color w:val="FF0000"/>
          <w:sz w:val="24"/>
        </w:rPr>
        <w:t>2003</w:t>
      </w:r>
      <w:r w:rsidR="00402C59" w:rsidRPr="002714DD">
        <w:rPr>
          <w:color w:val="FF0000"/>
          <w:sz w:val="24"/>
        </w:rPr>
        <w:t>（</w:t>
      </w:r>
      <w:r w:rsidR="00402C59" w:rsidRPr="002714DD">
        <w:rPr>
          <w:color w:val="FF0000"/>
          <w:sz w:val="24"/>
        </w:rPr>
        <w:t>4</w:t>
      </w:r>
      <w:r w:rsidR="00402C59" w:rsidRPr="002714DD">
        <w:rPr>
          <w:color w:val="FF0000"/>
          <w:sz w:val="24"/>
        </w:rPr>
        <w:t>）：</w:t>
      </w:r>
      <w:r w:rsidR="00402C59" w:rsidRPr="002714DD">
        <w:rPr>
          <w:color w:val="FF0000"/>
          <w:sz w:val="24"/>
        </w:rPr>
        <w:t>18 – 20</w:t>
      </w:r>
      <w:r w:rsidR="00402C59" w:rsidRPr="002714DD">
        <w:rPr>
          <w:rFonts w:hint="eastAsia"/>
          <w:color w:val="FF0000"/>
          <w:sz w:val="24"/>
        </w:rPr>
        <w:t>).</w:t>
      </w:r>
    </w:p>
    <w:p w14:paraId="5EE67DAB" w14:textId="6501B855" w:rsidR="00CE4389" w:rsidRPr="007304B3" w:rsidRDefault="00CE4389" w:rsidP="00F50AC4">
      <w:pPr>
        <w:spacing w:line="400" w:lineRule="exact"/>
        <w:ind w:firstLineChars="300" w:firstLine="840"/>
        <w:rPr>
          <w:rFonts w:asciiTheme="minorEastAsia" w:hAnsiTheme="minorEastAsia"/>
          <w:sz w:val="24"/>
          <w:szCs w:val="24"/>
        </w:rPr>
      </w:pPr>
      <w:r w:rsidRPr="0009719F">
        <w:rPr>
          <w:rFonts w:ascii="Times New Roman" w:hAnsi="Times New Roman"/>
          <w:spacing w:val="20"/>
          <w:sz w:val="24"/>
          <w:szCs w:val="24"/>
        </w:rPr>
        <w:t>At</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same</w:t>
      </w:r>
      <w:r w:rsidRPr="007304B3">
        <w:rPr>
          <w:rFonts w:asciiTheme="minorEastAsia" w:hAnsiTheme="minorEastAsia"/>
          <w:sz w:val="24"/>
          <w:szCs w:val="24"/>
        </w:rPr>
        <w:t xml:space="preserve"> </w:t>
      </w:r>
      <w:r w:rsidRPr="0009719F">
        <w:rPr>
          <w:rFonts w:ascii="Times New Roman" w:hAnsi="Times New Roman"/>
          <w:spacing w:val="20"/>
          <w:sz w:val="24"/>
          <w:szCs w:val="24"/>
        </w:rPr>
        <w:t>time</w:t>
      </w:r>
      <w:r w:rsidRPr="007304B3">
        <w:rPr>
          <w:rFonts w:asciiTheme="minorEastAsia" w:hAnsiTheme="minorEastAsia"/>
          <w:sz w:val="24"/>
          <w:szCs w:val="24"/>
        </w:rPr>
        <w:t xml:space="preserve">, </w:t>
      </w:r>
      <w:r w:rsidR="00D9744E">
        <w:rPr>
          <w:rFonts w:asciiTheme="minorEastAsia" w:hAnsiTheme="minorEastAsia" w:hint="eastAsia"/>
          <w:sz w:val="24"/>
          <w:szCs w:val="24"/>
        </w:rPr>
        <w:t>t</w:t>
      </w:r>
      <w:r w:rsidRPr="0009719F">
        <w:rPr>
          <w:rFonts w:ascii="Times New Roman" w:hAnsi="Times New Roman"/>
          <w:spacing w:val="20"/>
          <w:sz w:val="24"/>
          <w:szCs w:val="24"/>
        </w:rPr>
        <w:t>he</w:t>
      </w:r>
      <w:r w:rsidRPr="007304B3">
        <w:rPr>
          <w:rFonts w:asciiTheme="minorEastAsia" w:hAnsiTheme="minorEastAsia"/>
          <w:sz w:val="24"/>
          <w:szCs w:val="24"/>
        </w:rPr>
        <w:t xml:space="preserve"> </w:t>
      </w:r>
      <w:r w:rsidRPr="0009719F">
        <w:rPr>
          <w:rFonts w:ascii="Times New Roman" w:hAnsi="Times New Roman"/>
          <w:spacing w:val="20"/>
          <w:sz w:val="24"/>
          <w:szCs w:val="24"/>
        </w:rPr>
        <w:t>translated</w:t>
      </w:r>
      <w:r w:rsidRPr="007304B3">
        <w:rPr>
          <w:rFonts w:asciiTheme="minorEastAsia" w:hAnsiTheme="minorEastAsia"/>
          <w:sz w:val="24"/>
          <w:szCs w:val="24"/>
        </w:rPr>
        <w:t xml:space="preserve"> </w:t>
      </w:r>
      <w:r w:rsidRPr="0009719F">
        <w:rPr>
          <w:rFonts w:ascii="Times New Roman" w:hAnsi="Times New Roman"/>
          <w:spacing w:val="20"/>
          <w:sz w:val="24"/>
          <w:szCs w:val="24"/>
        </w:rPr>
        <w:t>things</w:t>
      </w:r>
      <w:r w:rsidRPr="007304B3">
        <w:rPr>
          <w:rFonts w:asciiTheme="minorEastAsia" w:hAnsiTheme="minorEastAsia"/>
          <w:sz w:val="24"/>
          <w:szCs w:val="24"/>
        </w:rPr>
        <w:t xml:space="preserve"> </w:t>
      </w:r>
      <w:r w:rsidRPr="0009719F">
        <w:rPr>
          <w:rFonts w:ascii="Times New Roman" w:hAnsi="Times New Roman"/>
          <w:spacing w:val="20"/>
          <w:sz w:val="24"/>
          <w:szCs w:val="24"/>
        </w:rPr>
        <w:t>should</w:t>
      </w:r>
      <w:r w:rsidRPr="007304B3">
        <w:rPr>
          <w:rFonts w:asciiTheme="minorEastAsia" w:hAnsiTheme="minorEastAsia"/>
          <w:sz w:val="24"/>
          <w:szCs w:val="24"/>
        </w:rPr>
        <w:t xml:space="preserve"> </w:t>
      </w:r>
      <w:r w:rsidRPr="0009719F">
        <w:rPr>
          <w:rFonts w:ascii="Times New Roman" w:hAnsi="Times New Roman"/>
          <w:spacing w:val="20"/>
          <w:sz w:val="24"/>
          <w:szCs w:val="24"/>
        </w:rPr>
        <w:t>be</w:t>
      </w:r>
      <w:r w:rsidRPr="007304B3">
        <w:rPr>
          <w:rFonts w:asciiTheme="minorEastAsia" w:hAnsiTheme="minorEastAsia"/>
          <w:sz w:val="24"/>
          <w:szCs w:val="24"/>
        </w:rPr>
        <w:t xml:space="preserve"> </w:t>
      </w:r>
      <w:r w:rsidRPr="0009719F">
        <w:rPr>
          <w:rFonts w:ascii="Times New Roman" w:hAnsi="Times New Roman"/>
          <w:spacing w:val="20"/>
          <w:sz w:val="24"/>
          <w:szCs w:val="24"/>
        </w:rPr>
        <w:t>as</w:t>
      </w:r>
      <w:r w:rsidRPr="007304B3">
        <w:rPr>
          <w:rFonts w:asciiTheme="minorEastAsia" w:hAnsiTheme="minorEastAsia"/>
          <w:sz w:val="24"/>
          <w:szCs w:val="24"/>
        </w:rPr>
        <w:t xml:space="preserve"> </w:t>
      </w:r>
      <w:r w:rsidRPr="0009719F">
        <w:rPr>
          <w:rFonts w:ascii="Times New Roman" w:hAnsi="Times New Roman"/>
          <w:spacing w:val="20"/>
          <w:sz w:val="24"/>
          <w:szCs w:val="24"/>
        </w:rPr>
        <w:t>close</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reader</w:t>
      </w:r>
      <w:r w:rsidR="00E5348A" w:rsidRPr="0009719F">
        <w:rPr>
          <w:rFonts w:ascii="Times New Roman" w:hAnsi="Times New Roman" w:hint="eastAsia"/>
          <w:spacing w:val="20"/>
          <w:sz w:val="24"/>
          <w:szCs w:val="24"/>
        </w:rPr>
        <w:t>s</w:t>
      </w:r>
      <w:r w:rsidRPr="007304B3">
        <w:rPr>
          <w:rFonts w:asciiTheme="minorEastAsia" w:hAnsiTheme="minorEastAsia"/>
          <w:sz w:val="24"/>
          <w:szCs w:val="24"/>
        </w:rPr>
        <w:t xml:space="preserve"> </w:t>
      </w:r>
      <w:r w:rsidRPr="0009719F">
        <w:rPr>
          <w:rFonts w:ascii="Times New Roman" w:hAnsi="Times New Roman"/>
          <w:spacing w:val="20"/>
          <w:sz w:val="24"/>
          <w:szCs w:val="24"/>
        </w:rPr>
        <w:t>as</w:t>
      </w:r>
      <w:r w:rsidRPr="007304B3">
        <w:rPr>
          <w:rFonts w:asciiTheme="minorEastAsia" w:hAnsiTheme="minorEastAsia"/>
          <w:sz w:val="24"/>
          <w:szCs w:val="24"/>
        </w:rPr>
        <w:t xml:space="preserve"> </w:t>
      </w:r>
      <w:r w:rsidRPr="0009719F">
        <w:rPr>
          <w:rFonts w:ascii="Times New Roman" w:hAnsi="Times New Roman"/>
          <w:spacing w:val="20"/>
          <w:sz w:val="24"/>
          <w:szCs w:val="24"/>
        </w:rPr>
        <w:t>possible</w:t>
      </w:r>
      <w:r w:rsidRPr="007304B3">
        <w:rPr>
          <w:rFonts w:asciiTheme="minorEastAsia" w:hAnsiTheme="minorEastAsia"/>
          <w:sz w:val="24"/>
          <w:szCs w:val="24"/>
        </w:rPr>
        <w:t xml:space="preserve"> </w:t>
      </w:r>
      <w:r w:rsidRPr="0009719F">
        <w:rPr>
          <w:rFonts w:ascii="Times New Roman" w:hAnsi="Times New Roman"/>
          <w:spacing w:val="20"/>
          <w:sz w:val="24"/>
          <w:szCs w:val="24"/>
        </w:rPr>
        <w:t>so</w:t>
      </w:r>
      <w:r w:rsidRPr="007304B3">
        <w:rPr>
          <w:rFonts w:asciiTheme="minorEastAsia" w:hAnsiTheme="minorEastAsia"/>
          <w:sz w:val="24"/>
          <w:szCs w:val="24"/>
        </w:rPr>
        <w:t xml:space="preserve"> </w:t>
      </w:r>
      <w:r w:rsidRPr="0009719F">
        <w:rPr>
          <w:rFonts w:ascii="Times New Roman" w:hAnsi="Times New Roman"/>
          <w:spacing w:val="20"/>
          <w:sz w:val="24"/>
          <w:szCs w:val="24"/>
        </w:rPr>
        <w:t>that</w:t>
      </w:r>
      <w:r w:rsidRPr="007304B3">
        <w:rPr>
          <w:rFonts w:asciiTheme="minorEastAsia" w:hAnsiTheme="minorEastAsia"/>
          <w:sz w:val="24"/>
          <w:szCs w:val="24"/>
        </w:rPr>
        <w:t xml:space="preserve"> </w:t>
      </w:r>
      <w:r w:rsidRPr="0009719F">
        <w:rPr>
          <w:rFonts w:ascii="Times New Roman" w:hAnsi="Times New Roman"/>
          <w:spacing w:val="20"/>
          <w:sz w:val="24"/>
          <w:szCs w:val="24"/>
        </w:rPr>
        <w:t>they</w:t>
      </w:r>
      <w:r w:rsidRPr="007304B3">
        <w:rPr>
          <w:rFonts w:asciiTheme="minorEastAsia" w:hAnsiTheme="minorEastAsia"/>
          <w:sz w:val="24"/>
          <w:szCs w:val="24"/>
        </w:rPr>
        <w:t xml:space="preserve"> </w:t>
      </w:r>
      <w:r w:rsidRPr="0009719F">
        <w:rPr>
          <w:rFonts w:ascii="Times New Roman" w:hAnsi="Times New Roman"/>
          <w:spacing w:val="20"/>
          <w:sz w:val="24"/>
          <w:szCs w:val="24"/>
        </w:rPr>
        <w:t>can</w:t>
      </w:r>
      <w:r w:rsidRPr="007304B3">
        <w:rPr>
          <w:rFonts w:asciiTheme="minorEastAsia" w:hAnsiTheme="minorEastAsia"/>
          <w:sz w:val="24"/>
          <w:szCs w:val="24"/>
        </w:rPr>
        <w:t xml:space="preserve"> </w:t>
      </w:r>
      <w:r w:rsidRPr="0009719F">
        <w:rPr>
          <w:rFonts w:ascii="Times New Roman" w:hAnsi="Times New Roman"/>
          <w:spacing w:val="20"/>
          <w:sz w:val="24"/>
          <w:szCs w:val="24"/>
        </w:rPr>
        <w:t>be</w:t>
      </w:r>
      <w:r w:rsidRPr="007304B3">
        <w:rPr>
          <w:rFonts w:asciiTheme="minorEastAsia" w:hAnsiTheme="minorEastAsia"/>
          <w:sz w:val="24"/>
          <w:szCs w:val="24"/>
        </w:rPr>
        <w:t xml:space="preserve"> </w:t>
      </w:r>
      <w:r w:rsidRPr="0009719F">
        <w:rPr>
          <w:rFonts w:ascii="Times New Roman" w:hAnsi="Times New Roman"/>
          <w:spacing w:val="20"/>
          <w:sz w:val="24"/>
          <w:szCs w:val="24"/>
        </w:rPr>
        <w:t>easily</w:t>
      </w:r>
      <w:r w:rsidRPr="007304B3">
        <w:rPr>
          <w:rFonts w:asciiTheme="minorEastAsia" w:hAnsiTheme="minorEastAsia"/>
          <w:sz w:val="24"/>
          <w:szCs w:val="24"/>
        </w:rPr>
        <w:t xml:space="preserve"> </w:t>
      </w:r>
      <w:r w:rsidRPr="0009719F">
        <w:rPr>
          <w:rFonts w:ascii="Times New Roman" w:hAnsi="Times New Roman"/>
          <w:spacing w:val="20"/>
          <w:sz w:val="24"/>
          <w:szCs w:val="24"/>
        </w:rPr>
        <w:t>understood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accepted</w:t>
      </w:r>
      <w:r w:rsidRPr="007304B3">
        <w:rPr>
          <w:rFonts w:asciiTheme="minorEastAsia" w:hAnsiTheme="minorEastAsia"/>
          <w:sz w:val="24"/>
          <w:szCs w:val="24"/>
        </w:rPr>
        <w:t xml:space="preserve"> </w:t>
      </w:r>
      <w:r w:rsidRPr="0009719F">
        <w:rPr>
          <w:rFonts w:ascii="Times New Roman" w:hAnsi="Times New Roman"/>
          <w:spacing w:val="20"/>
          <w:sz w:val="24"/>
          <w:szCs w:val="24"/>
        </w:rPr>
        <w:t>by</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reader</w:t>
      </w:r>
      <w:r w:rsidR="00E5348A" w:rsidRPr="0009719F">
        <w:rPr>
          <w:rFonts w:ascii="Times New Roman" w:hAnsi="Times New Roman" w:hint="eastAsia"/>
          <w:spacing w:val="20"/>
          <w:sz w:val="24"/>
          <w:szCs w:val="24"/>
        </w:rPr>
        <w:t>s</w:t>
      </w:r>
      <w:r w:rsidRPr="007304B3">
        <w:rPr>
          <w:rFonts w:asciiTheme="minorEastAsia" w:hAnsiTheme="minorEastAsia"/>
          <w:sz w:val="24"/>
          <w:szCs w:val="24"/>
        </w:rPr>
        <w:t>.</w:t>
      </w:r>
    </w:p>
    <w:p w14:paraId="4B6FF252" w14:textId="77777777" w:rsidR="00724182" w:rsidRDefault="00724182" w:rsidP="00F50AC4">
      <w:pPr>
        <w:spacing w:line="400" w:lineRule="exact"/>
        <w:ind w:firstLineChars="300" w:firstLine="840"/>
        <w:rPr>
          <w:rFonts w:asciiTheme="minorEastAsia" w:hAnsiTheme="minorEastAsia"/>
          <w:sz w:val="24"/>
          <w:szCs w:val="24"/>
        </w:rPr>
      </w:pPr>
      <w:commentRangeStart w:id="74"/>
      <w:r w:rsidRPr="0009719F">
        <w:rPr>
          <w:rFonts w:ascii="Times New Roman" w:hAnsi="Times New Roman"/>
          <w:spacing w:val="20"/>
          <w:sz w:val="24"/>
          <w:szCs w:val="24"/>
        </w:rPr>
        <w:t>In</w:t>
      </w:r>
      <w:r w:rsidRPr="007304B3">
        <w:rPr>
          <w:rFonts w:asciiTheme="minorEastAsia" w:hAnsiTheme="minorEastAsia"/>
          <w:sz w:val="24"/>
          <w:szCs w:val="24"/>
        </w:rPr>
        <w:t xml:space="preserve"> </w:t>
      </w:r>
      <w:r w:rsidRPr="0009719F">
        <w:rPr>
          <w:rFonts w:ascii="Times New Roman" w:hAnsi="Times New Roman"/>
          <w:spacing w:val="20"/>
          <w:sz w:val="24"/>
          <w:szCs w:val="24"/>
        </w:rPr>
        <w:t>this</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task</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tool</w:t>
      </w:r>
      <w:r w:rsidRPr="007304B3">
        <w:rPr>
          <w:rFonts w:asciiTheme="minorEastAsia" w:hAnsiTheme="minorEastAsia"/>
          <w:sz w:val="24"/>
          <w:szCs w:val="24"/>
        </w:rPr>
        <w:t xml:space="preserve"> </w:t>
      </w:r>
      <w:r w:rsidRPr="0009719F">
        <w:rPr>
          <w:rFonts w:ascii="Times New Roman" w:hAnsi="Times New Roman"/>
          <w:spacing w:val="20"/>
          <w:sz w:val="24"/>
          <w:szCs w:val="24"/>
        </w:rPr>
        <w:t>used</w:t>
      </w:r>
      <w:r w:rsidRPr="007304B3">
        <w:rPr>
          <w:rFonts w:asciiTheme="minorEastAsia" w:hAnsiTheme="minorEastAsia"/>
          <w:sz w:val="24"/>
          <w:szCs w:val="24"/>
        </w:rPr>
        <w:t xml:space="preserve"> </w:t>
      </w:r>
      <w:r w:rsidRPr="0009719F">
        <w:rPr>
          <w:rFonts w:ascii="Times New Roman" w:hAnsi="Times New Roman"/>
          <w:spacing w:val="20"/>
          <w:sz w:val="24"/>
          <w:szCs w:val="24"/>
        </w:rPr>
        <w:t>mainly</w:t>
      </w:r>
      <w:r w:rsidRPr="007304B3">
        <w:rPr>
          <w:rFonts w:asciiTheme="minorEastAsia" w:hAnsiTheme="minorEastAsia"/>
          <w:sz w:val="24"/>
          <w:szCs w:val="24"/>
        </w:rPr>
        <w:t xml:space="preserve"> </w:t>
      </w:r>
      <w:r w:rsidRPr="0009719F">
        <w:rPr>
          <w:rFonts w:ascii="Times New Roman" w:hAnsi="Times New Roman"/>
          <w:spacing w:val="20"/>
          <w:sz w:val="24"/>
          <w:szCs w:val="24"/>
        </w:rPr>
        <w:t>by</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translator</w:t>
      </w:r>
      <w:r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proofErr w:type="spellStart"/>
      <w:r w:rsidRPr="0009719F">
        <w:rPr>
          <w:rFonts w:ascii="Times New Roman" w:hAnsi="Times New Roman"/>
          <w:spacing w:val="20"/>
          <w:sz w:val="24"/>
          <w:szCs w:val="24"/>
        </w:rPr>
        <w:t>memoQ</w:t>
      </w:r>
      <w:proofErr w:type="spellEnd"/>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translator</w:t>
      </w:r>
      <w:r w:rsidRPr="007304B3">
        <w:rPr>
          <w:rFonts w:asciiTheme="minorEastAsia" w:hAnsiTheme="minorEastAsia"/>
          <w:sz w:val="24"/>
          <w:szCs w:val="24"/>
        </w:rPr>
        <w:t xml:space="preserve"> </w:t>
      </w:r>
      <w:r w:rsidRPr="0009719F">
        <w:rPr>
          <w:rFonts w:ascii="Times New Roman" w:hAnsi="Times New Roman"/>
          <w:spacing w:val="20"/>
          <w:sz w:val="24"/>
          <w:szCs w:val="24"/>
        </w:rPr>
        <w:t>first</w:t>
      </w:r>
      <w:r w:rsidRPr="007304B3">
        <w:rPr>
          <w:rFonts w:asciiTheme="minorEastAsia" w:hAnsiTheme="minorEastAsia"/>
          <w:sz w:val="24"/>
          <w:szCs w:val="24"/>
        </w:rPr>
        <w:t xml:space="preserve"> </w:t>
      </w:r>
      <w:r w:rsidRPr="0009719F">
        <w:rPr>
          <w:rFonts w:ascii="Times New Roman" w:hAnsi="Times New Roman"/>
          <w:spacing w:val="20"/>
          <w:sz w:val="24"/>
          <w:szCs w:val="24"/>
        </w:rPr>
        <w:t>built</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project</w:t>
      </w:r>
      <w:r w:rsidRPr="007304B3">
        <w:rPr>
          <w:rFonts w:asciiTheme="minorEastAsia" w:hAnsiTheme="minorEastAsia"/>
          <w:sz w:val="24"/>
          <w:szCs w:val="24"/>
        </w:rPr>
        <w:t xml:space="preserve">, </w:t>
      </w:r>
      <w:r w:rsidRPr="0009719F">
        <w:rPr>
          <w:rFonts w:ascii="Times New Roman" w:hAnsi="Times New Roman"/>
          <w:spacing w:val="20"/>
          <w:sz w:val="24"/>
          <w:szCs w:val="24"/>
        </w:rPr>
        <w:t>then</w:t>
      </w:r>
      <w:r w:rsidRPr="007304B3">
        <w:rPr>
          <w:rFonts w:asciiTheme="minorEastAsia" w:hAnsiTheme="minorEastAsia"/>
          <w:sz w:val="24"/>
          <w:szCs w:val="24"/>
        </w:rPr>
        <w:t xml:space="preserve"> </w:t>
      </w:r>
      <w:r w:rsidRPr="0009719F">
        <w:rPr>
          <w:rFonts w:ascii="Times New Roman" w:hAnsi="Times New Roman"/>
          <w:spacing w:val="20"/>
          <w:sz w:val="24"/>
          <w:szCs w:val="24"/>
        </w:rPr>
        <w:t>imported</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word</w:t>
      </w:r>
      <w:r w:rsidRPr="007304B3">
        <w:rPr>
          <w:rFonts w:asciiTheme="minorEastAsia" w:hAnsiTheme="minorEastAsia"/>
          <w:sz w:val="24"/>
          <w:szCs w:val="24"/>
        </w:rPr>
        <w:t xml:space="preserve"> </w:t>
      </w:r>
      <w:r w:rsidRPr="0009719F">
        <w:rPr>
          <w:rFonts w:ascii="Times New Roman" w:hAnsi="Times New Roman"/>
          <w:spacing w:val="20"/>
          <w:sz w:val="24"/>
          <w:szCs w:val="24"/>
        </w:rPr>
        <w:t>document</w:t>
      </w:r>
      <w:r w:rsidRPr="007304B3">
        <w:rPr>
          <w:rFonts w:asciiTheme="minorEastAsia" w:hAnsiTheme="minorEastAsia"/>
          <w:sz w:val="24"/>
          <w:szCs w:val="24"/>
        </w:rPr>
        <w:t xml:space="preserve"> </w:t>
      </w:r>
      <w:r w:rsidRPr="0009719F">
        <w:rPr>
          <w:rFonts w:ascii="Times New Roman" w:hAnsi="Times New Roman"/>
          <w:spacing w:val="20"/>
          <w:sz w:val="24"/>
          <w:szCs w:val="24"/>
        </w:rPr>
        <w:t>that</w:t>
      </w:r>
      <w:r w:rsidRPr="007304B3">
        <w:rPr>
          <w:rFonts w:asciiTheme="minorEastAsia" w:hAnsiTheme="minorEastAsia"/>
          <w:sz w:val="24"/>
          <w:szCs w:val="24"/>
        </w:rPr>
        <w:t xml:space="preserve"> </w:t>
      </w:r>
      <w:r w:rsidRPr="0009719F">
        <w:rPr>
          <w:rFonts w:ascii="Times New Roman" w:hAnsi="Times New Roman"/>
          <w:spacing w:val="20"/>
          <w:sz w:val="24"/>
          <w:szCs w:val="24"/>
        </w:rPr>
        <w:t>needed</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be</w:t>
      </w:r>
      <w:r w:rsidRPr="007304B3">
        <w:rPr>
          <w:rFonts w:asciiTheme="minorEastAsia" w:hAnsiTheme="minorEastAsia"/>
          <w:sz w:val="24"/>
          <w:szCs w:val="24"/>
        </w:rPr>
        <w:t xml:space="preserve"> </w:t>
      </w:r>
      <w:r w:rsidRPr="0009719F">
        <w:rPr>
          <w:rFonts w:ascii="Times New Roman" w:hAnsi="Times New Roman"/>
          <w:spacing w:val="20"/>
          <w:sz w:val="24"/>
          <w:szCs w:val="24"/>
        </w:rPr>
        <w:t>translated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also</w:t>
      </w:r>
      <w:r w:rsidRPr="007304B3">
        <w:rPr>
          <w:rFonts w:asciiTheme="minorEastAsia" w:hAnsiTheme="minorEastAsia"/>
          <w:sz w:val="24"/>
          <w:szCs w:val="24"/>
        </w:rPr>
        <w:t xml:space="preserve"> </w:t>
      </w:r>
      <w:r w:rsidRPr="0009719F">
        <w:rPr>
          <w:rFonts w:ascii="Times New Roman" w:hAnsi="Times New Roman"/>
          <w:spacing w:val="20"/>
          <w:sz w:val="24"/>
          <w:szCs w:val="24"/>
        </w:rPr>
        <w:t>established</w:t>
      </w:r>
      <w:r w:rsidRPr="007304B3">
        <w:rPr>
          <w:rFonts w:asciiTheme="minorEastAsia" w:hAnsiTheme="minorEastAsia"/>
          <w:sz w:val="24"/>
          <w:szCs w:val="24"/>
        </w:rPr>
        <w:t xml:space="preserve"> </w:t>
      </w:r>
      <w:r w:rsidRPr="0009719F">
        <w:rPr>
          <w:rFonts w:ascii="Times New Roman" w:hAnsi="Times New Roman"/>
          <w:spacing w:val="20"/>
          <w:sz w:val="24"/>
          <w:szCs w:val="24"/>
        </w:rPr>
        <w:t>a</w:t>
      </w:r>
      <w:r w:rsidRPr="007304B3">
        <w:rPr>
          <w:rFonts w:asciiTheme="minorEastAsia" w:hAnsiTheme="minorEastAsia"/>
          <w:sz w:val="24"/>
          <w:szCs w:val="24"/>
        </w:rPr>
        <w:t xml:space="preserve"> </w:t>
      </w:r>
      <w:r w:rsidRPr="0009719F">
        <w:rPr>
          <w:rFonts w:ascii="Times New Roman" w:hAnsi="Times New Roman"/>
          <w:spacing w:val="20"/>
          <w:sz w:val="24"/>
          <w:szCs w:val="24"/>
        </w:rPr>
        <w:t>memory</w:t>
      </w:r>
      <w:r w:rsidRPr="007304B3">
        <w:rPr>
          <w:rFonts w:asciiTheme="minorEastAsia" w:hAnsiTheme="minorEastAsia"/>
          <w:sz w:val="24"/>
          <w:szCs w:val="24"/>
        </w:rPr>
        <w:t xml:space="preserve"> </w:t>
      </w:r>
      <w:r w:rsidRPr="0009719F">
        <w:rPr>
          <w:rFonts w:ascii="Times New Roman" w:hAnsi="Times New Roman"/>
          <w:spacing w:val="20"/>
          <w:sz w:val="24"/>
          <w:szCs w:val="24"/>
        </w:rPr>
        <w:t>bank</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a</w:t>
      </w:r>
      <w:r w:rsidRPr="007304B3">
        <w:rPr>
          <w:rFonts w:asciiTheme="minorEastAsia" w:hAnsiTheme="minorEastAsia"/>
          <w:sz w:val="24"/>
          <w:szCs w:val="24"/>
        </w:rPr>
        <w:t xml:space="preserve"> </w:t>
      </w:r>
      <w:r w:rsidRPr="0009719F">
        <w:rPr>
          <w:rFonts w:ascii="Times New Roman" w:hAnsi="Times New Roman"/>
          <w:spacing w:val="20"/>
          <w:sz w:val="24"/>
          <w:szCs w:val="24"/>
        </w:rPr>
        <w:t>database</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database</w:t>
      </w:r>
      <w:r w:rsidRPr="007304B3">
        <w:rPr>
          <w:rFonts w:asciiTheme="minorEastAsia" w:hAnsiTheme="minorEastAsia"/>
          <w:sz w:val="24"/>
          <w:szCs w:val="24"/>
        </w:rPr>
        <w:t xml:space="preserve"> </w:t>
      </w:r>
      <w:r w:rsidRPr="0009719F">
        <w:rPr>
          <w:rFonts w:ascii="Times New Roman" w:hAnsi="Times New Roman"/>
          <w:spacing w:val="20"/>
          <w:sz w:val="24"/>
          <w:szCs w:val="24"/>
        </w:rPr>
        <w:t>was</w:t>
      </w:r>
      <w:r w:rsidRPr="007304B3">
        <w:rPr>
          <w:rFonts w:asciiTheme="minorEastAsia" w:hAnsiTheme="minorEastAsia"/>
          <w:sz w:val="24"/>
          <w:szCs w:val="24"/>
        </w:rPr>
        <w:t xml:space="preserve"> </w:t>
      </w:r>
      <w:r w:rsidRPr="0009719F">
        <w:rPr>
          <w:rFonts w:ascii="Times New Roman" w:hAnsi="Times New Roman"/>
          <w:spacing w:val="20"/>
          <w:sz w:val="24"/>
          <w:szCs w:val="24"/>
        </w:rPr>
        <w:t>particularly</w:t>
      </w:r>
      <w:r w:rsidRPr="007304B3">
        <w:rPr>
          <w:rFonts w:asciiTheme="minorEastAsia" w:hAnsiTheme="minorEastAsia"/>
          <w:sz w:val="24"/>
          <w:szCs w:val="24"/>
        </w:rPr>
        <w:t xml:space="preserve"> </w:t>
      </w:r>
      <w:r w:rsidRPr="0009719F">
        <w:rPr>
          <w:rFonts w:ascii="Times New Roman" w:hAnsi="Times New Roman"/>
          <w:spacing w:val="20"/>
          <w:sz w:val="24"/>
          <w:szCs w:val="24"/>
        </w:rPr>
        <w:t>practical</w:t>
      </w:r>
      <w:r w:rsidRPr="007304B3">
        <w:rPr>
          <w:rFonts w:asciiTheme="minorEastAsia" w:hAnsiTheme="minorEastAsia"/>
          <w:sz w:val="24"/>
          <w:szCs w:val="24"/>
        </w:rPr>
        <w:t xml:space="preserve">, </w:t>
      </w:r>
      <w:r w:rsidRPr="0009719F">
        <w:rPr>
          <w:rFonts w:ascii="Times New Roman" w:hAnsi="Times New Roman"/>
          <w:spacing w:val="20"/>
          <w:sz w:val="24"/>
          <w:szCs w:val="24"/>
        </w:rPr>
        <w:t>easy</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find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conducive</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accumulation</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knowledge</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course</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using</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the</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Google</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translation</w:t>
      </w:r>
      <w:r w:rsidR="005175DD"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r w:rsidRPr="0009719F">
        <w:rPr>
          <w:rFonts w:ascii="Times New Roman" w:hAnsi="Times New Roman"/>
          <w:spacing w:val="20"/>
          <w:sz w:val="24"/>
          <w:szCs w:val="24"/>
        </w:rPr>
        <w:t>also</w:t>
      </w:r>
      <w:r w:rsidRPr="007304B3">
        <w:rPr>
          <w:rFonts w:asciiTheme="minorEastAsia" w:hAnsiTheme="minorEastAsia"/>
          <w:sz w:val="24"/>
          <w:szCs w:val="24"/>
        </w:rPr>
        <w:t xml:space="preserve"> </w:t>
      </w:r>
      <w:r w:rsidRPr="0009719F">
        <w:rPr>
          <w:rFonts w:ascii="Times New Roman" w:hAnsi="Times New Roman"/>
          <w:spacing w:val="20"/>
          <w:sz w:val="24"/>
          <w:szCs w:val="24"/>
        </w:rPr>
        <w:t>very</w:t>
      </w:r>
      <w:r w:rsidRPr="007304B3">
        <w:rPr>
          <w:rFonts w:asciiTheme="minorEastAsia" w:hAnsiTheme="minorEastAsia"/>
          <w:sz w:val="24"/>
          <w:szCs w:val="24"/>
        </w:rPr>
        <w:t xml:space="preserve"> </w:t>
      </w:r>
      <w:r w:rsidRPr="0009719F">
        <w:rPr>
          <w:rFonts w:ascii="Times New Roman" w:hAnsi="Times New Roman"/>
          <w:spacing w:val="20"/>
          <w:sz w:val="24"/>
          <w:szCs w:val="24"/>
        </w:rPr>
        <w:t>good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then</w:t>
      </w:r>
      <w:r w:rsidRPr="007304B3">
        <w:rPr>
          <w:rFonts w:asciiTheme="minorEastAsia" w:hAnsiTheme="minorEastAsia"/>
          <w:sz w:val="24"/>
          <w:szCs w:val="24"/>
        </w:rPr>
        <w:t xml:space="preserve"> </w:t>
      </w:r>
      <w:r w:rsidRPr="0009719F">
        <w:rPr>
          <w:rFonts w:ascii="Times New Roman" w:hAnsi="Times New Roman"/>
          <w:spacing w:val="20"/>
          <w:sz w:val="24"/>
          <w:szCs w:val="24"/>
        </w:rPr>
        <w:t>carefully</w:t>
      </w:r>
      <w:r w:rsidRPr="007304B3">
        <w:rPr>
          <w:rFonts w:asciiTheme="minorEastAsia" w:hAnsiTheme="minorEastAsia"/>
          <w:sz w:val="24"/>
          <w:szCs w:val="24"/>
        </w:rPr>
        <w:t xml:space="preserve"> </w:t>
      </w:r>
      <w:r w:rsidRPr="0009719F">
        <w:rPr>
          <w:rFonts w:ascii="Times New Roman" w:hAnsi="Times New Roman"/>
          <w:spacing w:val="20"/>
          <w:sz w:val="24"/>
          <w:szCs w:val="24"/>
        </w:rPr>
        <w:t>modified</w:t>
      </w:r>
      <w:r w:rsidRPr="007304B3">
        <w:rPr>
          <w:rFonts w:asciiTheme="minorEastAsia" w:hAnsiTheme="minorEastAsia"/>
          <w:sz w:val="24"/>
          <w:szCs w:val="24"/>
        </w:rPr>
        <w:t xml:space="preserve"> </w:t>
      </w:r>
      <w:r w:rsidRPr="0009719F">
        <w:rPr>
          <w:rFonts w:ascii="Times New Roman" w:hAnsi="Times New Roman"/>
          <w:spacing w:val="20"/>
          <w:sz w:val="24"/>
          <w:szCs w:val="24"/>
        </w:rPr>
        <w:t>on</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basis</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Google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save</w:t>
      </w:r>
      <w:r w:rsidRPr="007304B3">
        <w:rPr>
          <w:rFonts w:asciiTheme="minorEastAsia" w:hAnsiTheme="minorEastAsia"/>
          <w:sz w:val="24"/>
          <w:szCs w:val="24"/>
        </w:rPr>
        <w:t xml:space="preserve"> </w:t>
      </w:r>
      <w:r w:rsidRPr="0009719F">
        <w:rPr>
          <w:rFonts w:ascii="Times New Roman" w:hAnsi="Times New Roman"/>
          <w:spacing w:val="20"/>
          <w:sz w:val="24"/>
          <w:szCs w:val="24"/>
        </w:rPr>
        <w:t>time</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improve</w:t>
      </w:r>
      <w:r w:rsidRPr="007304B3">
        <w:rPr>
          <w:rFonts w:asciiTheme="minorEastAsia" w:hAnsiTheme="minorEastAsia"/>
          <w:sz w:val="24"/>
          <w:szCs w:val="24"/>
        </w:rPr>
        <w:t xml:space="preserve"> </w:t>
      </w:r>
      <w:r w:rsidRPr="0009719F">
        <w:rPr>
          <w:rFonts w:ascii="Times New Roman" w:hAnsi="Times New Roman"/>
          <w:spacing w:val="20"/>
          <w:sz w:val="24"/>
          <w:szCs w:val="24"/>
        </w:rPr>
        <w:t>efficiency</w:t>
      </w:r>
      <w:r w:rsidRPr="007304B3">
        <w:rPr>
          <w:rFonts w:asciiTheme="minorEastAsia" w:hAnsiTheme="minorEastAsia"/>
          <w:sz w:val="24"/>
          <w:szCs w:val="24"/>
        </w:rPr>
        <w:t xml:space="preserve">. </w:t>
      </w:r>
      <w:r w:rsidRPr="0009719F">
        <w:rPr>
          <w:rFonts w:ascii="Times New Roman" w:hAnsi="Times New Roman"/>
          <w:spacing w:val="20"/>
          <w:sz w:val="24"/>
          <w:szCs w:val="24"/>
        </w:rPr>
        <w:t>In</w:t>
      </w:r>
      <w:r w:rsidRPr="007304B3">
        <w:rPr>
          <w:rFonts w:asciiTheme="minorEastAsia" w:hAnsiTheme="minorEastAsia"/>
          <w:sz w:val="24"/>
          <w:szCs w:val="24"/>
        </w:rPr>
        <w:t xml:space="preserve"> </w:t>
      </w:r>
      <w:r w:rsidRPr="0009719F">
        <w:rPr>
          <w:rFonts w:ascii="Times New Roman" w:hAnsi="Times New Roman"/>
          <w:spacing w:val="20"/>
          <w:sz w:val="24"/>
          <w:szCs w:val="24"/>
        </w:rPr>
        <w:t>this</w:t>
      </w:r>
      <w:r w:rsidRPr="007304B3">
        <w:rPr>
          <w:rFonts w:asciiTheme="minorEastAsia" w:hAnsiTheme="minorEastAsia"/>
          <w:sz w:val="24"/>
          <w:szCs w:val="24"/>
        </w:rPr>
        <w:t xml:space="preserve"> </w:t>
      </w:r>
      <w:r w:rsidRPr="0009719F">
        <w:rPr>
          <w:rFonts w:ascii="Times New Roman" w:hAnsi="Times New Roman"/>
          <w:spacing w:val="20"/>
          <w:sz w:val="24"/>
          <w:szCs w:val="24"/>
        </w:rPr>
        <w:t>process</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translator</w:t>
      </w:r>
      <w:r w:rsidRPr="007304B3">
        <w:rPr>
          <w:rFonts w:asciiTheme="minorEastAsia" w:hAnsiTheme="minorEastAsia"/>
          <w:sz w:val="24"/>
          <w:szCs w:val="24"/>
        </w:rPr>
        <w:t xml:space="preserve"> </w:t>
      </w:r>
      <w:r w:rsidRPr="0009719F">
        <w:rPr>
          <w:rFonts w:ascii="Times New Roman" w:hAnsi="Times New Roman"/>
          <w:spacing w:val="20"/>
          <w:sz w:val="24"/>
          <w:szCs w:val="24"/>
        </w:rPr>
        <w:t>has</w:t>
      </w:r>
      <w:r w:rsidRPr="007304B3">
        <w:rPr>
          <w:rFonts w:asciiTheme="minorEastAsia" w:hAnsiTheme="minorEastAsia"/>
          <w:sz w:val="24"/>
          <w:szCs w:val="24"/>
        </w:rPr>
        <w:t xml:space="preserve"> </w:t>
      </w:r>
      <w:r w:rsidRPr="0009719F">
        <w:rPr>
          <w:rFonts w:ascii="Times New Roman" w:hAnsi="Times New Roman"/>
          <w:spacing w:val="20"/>
          <w:sz w:val="24"/>
          <w:szCs w:val="24"/>
        </w:rPr>
        <w:t>learned</w:t>
      </w:r>
      <w:r w:rsidRPr="007304B3">
        <w:rPr>
          <w:rFonts w:asciiTheme="minorEastAsia" w:hAnsiTheme="minorEastAsia"/>
          <w:sz w:val="24"/>
          <w:szCs w:val="24"/>
        </w:rPr>
        <w:t xml:space="preserve"> </w:t>
      </w:r>
      <w:r w:rsidRPr="0009719F">
        <w:rPr>
          <w:rFonts w:ascii="Times New Roman" w:hAnsi="Times New Roman"/>
          <w:spacing w:val="20"/>
          <w:sz w:val="24"/>
          <w:szCs w:val="24"/>
        </w:rPr>
        <w:t>a</w:t>
      </w:r>
      <w:r w:rsidRPr="007304B3">
        <w:rPr>
          <w:rFonts w:asciiTheme="minorEastAsia" w:hAnsiTheme="minorEastAsia"/>
          <w:sz w:val="24"/>
          <w:szCs w:val="24"/>
        </w:rPr>
        <w:t xml:space="preserve"> </w:t>
      </w:r>
      <w:r w:rsidRPr="0009719F">
        <w:rPr>
          <w:rFonts w:ascii="Times New Roman" w:hAnsi="Times New Roman"/>
          <w:spacing w:val="20"/>
          <w:sz w:val="24"/>
          <w:szCs w:val="24"/>
        </w:rPr>
        <w:t>lot</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can</w:t>
      </w:r>
      <w:r w:rsidRPr="007304B3">
        <w:rPr>
          <w:rFonts w:asciiTheme="minorEastAsia" w:hAnsiTheme="minorEastAsia"/>
          <w:sz w:val="24"/>
          <w:szCs w:val="24"/>
        </w:rPr>
        <w:t xml:space="preserve"> </w:t>
      </w:r>
      <w:r w:rsidRPr="0009719F">
        <w:rPr>
          <w:rFonts w:ascii="Times New Roman" w:hAnsi="Times New Roman"/>
          <w:spacing w:val="20"/>
          <w:sz w:val="24"/>
          <w:szCs w:val="24"/>
        </w:rPr>
        <w:t>use</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method</w:t>
      </w:r>
      <w:r w:rsidRPr="007304B3">
        <w:rPr>
          <w:rFonts w:asciiTheme="minorEastAsia" w:hAnsiTheme="minorEastAsia"/>
          <w:sz w:val="24"/>
          <w:szCs w:val="24"/>
        </w:rPr>
        <w:t xml:space="preserve"> </w:t>
      </w:r>
      <w:r w:rsidRPr="0009719F">
        <w:rPr>
          <w:rFonts w:ascii="Times New Roman" w:hAnsi="Times New Roman"/>
          <w:spacing w:val="20"/>
          <w:sz w:val="24"/>
          <w:szCs w:val="24"/>
        </w:rPr>
        <w:t>more</w:t>
      </w:r>
      <w:r w:rsidRPr="007304B3">
        <w:rPr>
          <w:rFonts w:asciiTheme="minorEastAsia" w:hAnsiTheme="minorEastAsia"/>
          <w:sz w:val="24"/>
          <w:szCs w:val="24"/>
        </w:rPr>
        <w:t xml:space="preserve"> </w:t>
      </w:r>
      <w:r w:rsidRPr="0009719F">
        <w:rPr>
          <w:rFonts w:ascii="Times New Roman" w:hAnsi="Times New Roman"/>
          <w:spacing w:val="20"/>
          <w:sz w:val="24"/>
          <w:szCs w:val="24"/>
        </w:rPr>
        <w:t>skillfully</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improve</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ability</w:t>
      </w:r>
      <w:r w:rsidRPr="007304B3">
        <w:rPr>
          <w:rFonts w:asciiTheme="minorEastAsia" w:hAnsiTheme="minorEastAsia"/>
          <w:sz w:val="24"/>
          <w:szCs w:val="24"/>
        </w:rPr>
        <w:t>.</w:t>
      </w:r>
    </w:p>
    <w:commentRangeEnd w:id="74"/>
    <w:p w14:paraId="20B00E88" w14:textId="77777777" w:rsidR="008B5DEB" w:rsidRPr="007304B3" w:rsidRDefault="005636EF" w:rsidP="008B5DEB">
      <w:pPr>
        <w:spacing w:line="400" w:lineRule="exact"/>
        <w:ind w:firstLineChars="300" w:firstLine="630"/>
        <w:rPr>
          <w:rFonts w:asciiTheme="minorEastAsia" w:hAnsiTheme="minorEastAsia"/>
          <w:sz w:val="24"/>
          <w:szCs w:val="24"/>
        </w:rPr>
      </w:pPr>
      <w:r>
        <w:rPr>
          <w:rStyle w:val="af0"/>
          <w:rFonts w:ascii="Times New Roman" w:eastAsia="宋体" w:hAnsi="Times New Roman" w:cs="Times New Roman"/>
        </w:rPr>
        <w:commentReference w:id="74"/>
      </w:r>
    </w:p>
    <w:p w14:paraId="1D2A299C" w14:textId="1B757F78" w:rsidR="00EE5F99" w:rsidRPr="0009719F" w:rsidRDefault="00B95907" w:rsidP="00F50AC4">
      <w:pPr>
        <w:pStyle w:val="2"/>
        <w:spacing w:line="400" w:lineRule="exact"/>
        <w:rPr>
          <w:rFonts w:ascii="Times New Roman" w:hAnsi="Times New Roman" w:cs="Times New Roman"/>
          <w:sz w:val="28"/>
          <w:szCs w:val="28"/>
        </w:rPr>
      </w:pPr>
      <w:bookmarkStart w:id="75" w:name="_Toc517282046"/>
      <w:bookmarkStart w:id="76" w:name="_Toc4779263"/>
      <w:r>
        <w:rPr>
          <w:rFonts w:ascii="Times New Roman" w:hAnsi="Times New Roman" w:cs="Times New Roman" w:hint="eastAsia"/>
          <w:sz w:val="28"/>
          <w:szCs w:val="28"/>
          <w:lang w:eastAsia="zh-CN"/>
        </w:rPr>
        <w:t>5</w:t>
      </w:r>
      <w:r w:rsidR="00EE5F99" w:rsidRPr="0009719F">
        <w:rPr>
          <w:rFonts w:ascii="Times New Roman" w:hAnsi="Times New Roman" w:cs="Times New Roman"/>
          <w:sz w:val="28"/>
          <w:szCs w:val="28"/>
        </w:rPr>
        <w:t>.2 Translation Lessons</w:t>
      </w:r>
      <w:bookmarkEnd w:id="75"/>
      <w:bookmarkEnd w:id="76"/>
    </w:p>
    <w:p w14:paraId="17AA8C38" w14:textId="0E097ADC" w:rsidR="000C1F44" w:rsidRDefault="000C1F44" w:rsidP="000C1F44">
      <w:pPr>
        <w:spacing w:line="400" w:lineRule="exact"/>
        <w:ind w:firstLineChars="300" w:firstLine="840"/>
        <w:rPr>
          <w:rFonts w:ascii="Times New Roman" w:hAnsi="Times New Roman" w:cs="Times New Roman"/>
          <w:sz w:val="24"/>
          <w:szCs w:val="24"/>
        </w:rPr>
      </w:pPr>
      <w:commentRangeStart w:id="77"/>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deal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with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English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sentences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flexibly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choose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appropriate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can</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rigidly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adhere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properly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handle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problems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properly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select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improvement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ability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long</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term</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requires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time</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honored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practice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continuously</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improve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own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ability</w:t>
      </w:r>
      <w:r w:rsidRPr="007304B3">
        <w:rPr>
          <w:rFonts w:ascii="Times New Roman" w:hAnsi="Times New Roman" w:cs="Times New Roman" w:hint="eastAsia"/>
          <w:sz w:val="24"/>
          <w:szCs w:val="24"/>
        </w:rPr>
        <w: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vocabulary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learn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authentic</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English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lastRenderedPageBreak/>
        <w:t>expressions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increase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readings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summarize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experiences</w:t>
      </w:r>
      <w:r w:rsidRPr="007304B3">
        <w:rPr>
          <w:rFonts w:ascii="Times New Roman" w:hAnsi="Times New Roman" w:cs="Times New Roman"/>
          <w:sz w:val="24"/>
          <w:szCs w:val="24"/>
        </w:rPr>
        <w:t xml:space="preserve">. </w:t>
      </w:r>
    </w:p>
    <w:p w14:paraId="0E96E6C1" w14:textId="77777777" w:rsidR="00276E26" w:rsidRDefault="00276E26" w:rsidP="00276E26">
      <w:pPr>
        <w:spacing w:line="400" w:lineRule="exact"/>
        <w:ind w:firstLineChars="200" w:firstLine="480"/>
        <w:rPr>
          <w:rFonts w:ascii="Times New Roman" w:eastAsia="华文中宋" w:hAnsi="Times New Roman" w:cs="Times New Roman"/>
          <w:b/>
          <w:spacing w:val="20"/>
          <w:sz w:val="30"/>
          <w:szCs w:val="30"/>
        </w:rPr>
      </w:pPr>
      <w:r>
        <w:rPr>
          <w:sz w:val="24"/>
        </w:rPr>
        <w:t>Due to the financial science and technology atmosphere of the report, the purpose of translation is to accurately convey and fully convey the information content of the original text, and help domestic readers to understand the development of the digital age of human beings better. Therefore, the author should take into account the language habits of domestic readers when translating. Under the guidance of the functional equivalence theory, the flexible and versatile translation strategies and methods are adopted on the basis of faithfulness to the original text, so that the target readers can accurately understand the original information to achieve the intended purpose and communicative function of the translation.</w:t>
      </w:r>
      <w:commentRangeEnd w:id="77"/>
      <w:r w:rsidR="005636EF">
        <w:rPr>
          <w:rStyle w:val="af0"/>
          <w:rFonts w:ascii="Times New Roman" w:eastAsia="宋体" w:hAnsi="Times New Roman" w:cs="Times New Roman"/>
        </w:rPr>
        <w:commentReference w:id="77"/>
      </w:r>
    </w:p>
    <w:p w14:paraId="7BEC293B" w14:textId="77777777" w:rsidR="00276E26" w:rsidRPr="00276E26" w:rsidRDefault="00276E26" w:rsidP="00276E26">
      <w:pPr>
        <w:spacing w:line="400" w:lineRule="exact"/>
        <w:ind w:firstLineChars="300" w:firstLine="720"/>
        <w:rPr>
          <w:rFonts w:ascii="Times New Roman" w:hAnsi="Times New Roman" w:cs="Times New Roman"/>
          <w:sz w:val="24"/>
          <w:szCs w:val="24"/>
        </w:rPr>
      </w:pPr>
    </w:p>
    <w:p w14:paraId="562D95F9" w14:textId="77777777" w:rsidR="000C1F44" w:rsidRPr="000C1F44" w:rsidRDefault="000C1F44" w:rsidP="005423F5">
      <w:pPr>
        <w:tabs>
          <w:tab w:val="center" w:pos="4153"/>
          <w:tab w:val="right" w:pos="8306"/>
        </w:tabs>
        <w:snapToGrid w:val="0"/>
        <w:spacing w:line="360" w:lineRule="auto"/>
        <w:ind w:firstLine="480"/>
        <w:rPr>
          <w:rFonts w:eastAsia="宋体"/>
          <w:sz w:val="24"/>
          <w:szCs w:val="24"/>
        </w:rPr>
      </w:pPr>
    </w:p>
    <w:p w14:paraId="738A0A2D" w14:textId="77777777" w:rsidR="005F6BB1" w:rsidRPr="007304B3" w:rsidRDefault="005F6BB1" w:rsidP="00F50AC4">
      <w:pPr>
        <w:spacing w:line="400" w:lineRule="exact"/>
        <w:ind w:firstLineChars="600" w:firstLine="1446"/>
        <w:jc w:val="center"/>
        <w:rPr>
          <w:rFonts w:ascii="Times New Roman" w:hAnsi="Times New Roman" w:cs="Times New Roman"/>
          <w:b/>
          <w:sz w:val="24"/>
          <w:szCs w:val="24"/>
        </w:rPr>
      </w:pPr>
    </w:p>
    <w:p w14:paraId="11B54E92" w14:textId="77777777" w:rsidR="005F6BB1" w:rsidRPr="007304B3" w:rsidRDefault="005F6BB1" w:rsidP="00F50AC4">
      <w:pPr>
        <w:spacing w:line="400" w:lineRule="exact"/>
        <w:jc w:val="center"/>
        <w:rPr>
          <w:rFonts w:ascii="Times New Roman" w:hAnsi="Times New Roman" w:cs="Times New Roman"/>
          <w:b/>
          <w:sz w:val="24"/>
          <w:szCs w:val="24"/>
        </w:rPr>
      </w:pPr>
    </w:p>
    <w:p w14:paraId="7393F201" w14:textId="77777777" w:rsidR="005F6BB1" w:rsidRDefault="005F6BB1" w:rsidP="00F50AC4">
      <w:pPr>
        <w:spacing w:line="400" w:lineRule="exact"/>
        <w:jc w:val="center"/>
        <w:rPr>
          <w:rFonts w:ascii="Times New Roman" w:hAnsi="Times New Roman" w:cs="Times New Roman"/>
          <w:b/>
          <w:sz w:val="24"/>
          <w:szCs w:val="24"/>
        </w:rPr>
      </w:pPr>
    </w:p>
    <w:p w14:paraId="0DB80EB2" w14:textId="77777777" w:rsidR="00EF59D6" w:rsidRDefault="00EF59D6" w:rsidP="00F50AC4">
      <w:pPr>
        <w:spacing w:line="400" w:lineRule="exact"/>
        <w:jc w:val="center"/>
        <w:rPr>
          <w:rFonts w:ascii="Times New Roman" w:hAnsi="Times New Roman" w:cs="Times New Roman"/>
          <w:b/>
          <w:sz w:val="24"/>
          <w:szCs w:val="24"/>
        </w:rPr>
      </w:pPr>
    </w:p>
    <w:p w14:paraId="69187FBA" w14:textId="77777777" w:rsidR="00D953FA" w:rsidRDefault="00D953FA" w:rsidP="00F50AC4">
      <w:pPr>
        <w:spacing w:line="400" w:lineRule="exact"/>
        <w:jc w:val="center"/>
        <w:rPr>
          <w:rFonts w:ascii="Times New Roman" w:hAnsi="Times New Roman" w:cs="Times New Roman"/>
          <w:b/>
          <w:sz w:val="24"/>
          <w:szCs w:val="24"/>
        </w:rPr>
      </w:pPr>
    </w:p>
    <w:p w14:paraId="6BE90432" w14:textId="77777777" w:rsidR="00D953FA" w:rsidRDefault="00D953FA" w:rsidP="00F50AC4">
      <w:pPr>
        <w:spacing w:line="400" w:lineRule="exact"/>
        <w:jc w:val="center"/>
        <w:rPr>
          <w:rFonts w:ascii="Times New Roman" w:hAnsi="Times New Roman" w:cs="Times New Roman"/>
          <w:b/>
          <w:sz w:val="24"/>
          <w:szCs w:val="24"/>
        </w:rPr>
      </w:pPr>
    </w:p>
    <w:p w14:paraId="6552D524" w14:textId="77777777" w:rsidR="00D953FA" w:rsidRDefault="00D953FA" w:rsidP="00F50AC4">
      <w:pPr>
        <w:spacing w:line="400" w:lineRule="exact"/>
        <w:jc w:val="center"/>
        <w:rPr>
          <w:rFonts w:ascii="Times New Roman" w:hAnsi="Times New Roman" w:cs="Times New Roman"/>
          <w:b/>
          <w:sz w:val="24"/>
          <w:szCs w:val="24"/>
        </w:rPr>
      </w:pPr>
    </w:p>
    <w:p w14:paraId="35C7C455" w14:textId="77777777" w:rsidR="00D953FA" w:rsidRDefault="00D953FA" w:rsidP="00F50AC4">
      <w:pPr>
        <w:spacing w:line="400" w:lineRule="exact"/>
        <w:jc w:val="center"/>
        <w:rPr>
          <w:rFonts w:ascii="Times New Roman" w:hAnsi="Times New Roman" w:cs="Times New Roman"/>
          <w:b/>
          <w:sz w:val="24"/>
          <w:szCs w:val="24"/>
        </w:rPr>
      </w:pPr>
    </w:p>
    <w:p w14:paraId="4BC3CD31" w14:textId="77777777" w:rsidR="00D953FA" w:rsidRDefault="00D953FA" w:rsidP="00F50AC4">
      <w:pPr>
        <w:spacing w:line="400" w:lineRule="exact"/>
        <w:jc w:val="center"/>
        <w:rPr>
          <w:rFonts w:ascii="Times New Roman" w:hAnsi="Times New Roman" w:cs="Times New Roman"/>
          <w:b/>
          <w:sz w:val="24"/>
          <w:szCs w:val="24"/>
        </w:rPr>
      </w:pPr>
    </w:p>
    <w:p w14:paraId="31A3A240" w14:textId="77777777" w:rsidR="00D953FA" w:rsidRDefault="00D953FA" w:rsidP="00F50AC4">
      <w:pPr>
        <w:spacing w:line="400" w:lineRule="exact"/>
        <w:jc w:val="center"/>
        <w:rPr>
          <w:rFonts w:ascii="Times New Roman" w:hAnsi="Times New Roman" w:cs="Times New Roman"/>
          <w:b/>
          <w:sz w:val="24"/>
          <w:szCs w:val="24"/>
        </w:rPr>
      </w:pPr>
    </w:p>
    <w:p w14:paraId="6D9435BB" w14:textId="77777777" w:rsidR="00D953FA" w:rsidRDefault="00D953FA" w:rsidP="00F50AC4">
      <w:pPr>
        <w:spacing w:line="400" w:lineRule="exact"/>
        <w:jc w:val="center"/>
        <w:rPr>
          <w:rFonts w:ascii="Times New Roman" w:hAnsi="Times New Roman" w:cs="Times New Roman"/>
          <w:b/>
          <w:sz w:val="24"/>
          <w:szCs w:val="24"/>
        </w:rPr>
      </w:pPr>
    </w:p>
    <w:p w14:paraId="69DE47E2" w14:textId="77777777" w:rsidR="00D953FA" w:rsidRDefault="00D953FA" w:rsidP="00F50AC4">
      <w:pPr>
        <w:spacing w:line="400" w:lineRule="exact"/>
        <w:jc w:val="center"/>
        <w:rPr>
          <w:rFonts w:ascii="Times New Roman" w:hAnsi="Times New Roman" w:cs="Times New Roman"/>
          <w:b/>
          <w:sz w:val="24"/>
          <w:szCs w:val="24"/>
        </w:rPr>
      </w:pPr>
    </w:p>
    <w:p w14:paraId="0F789A2C" w14:textId="77777777" w:rsidR="00D953FA" w:rsidRDefault="00D953FA" w:rsidP="00F50AC4">
      <w:pPr>
        <w:spacing w:line="400" w:lineRule="exact"/>
        <w:jc w:val="center"/>
        <w:rPr>
          <w:rFonts w:ascii="Times New Roman" w:hAnsi="Times New Roman" w:cs="Times New Roman"/>
          <w:b/>
          <w:sz w:val="24"/>
          <w:szCs w:val="24"/>
        </w:rPr>
      </w:pPr>
    </w:p>
    <w:p w14:paraId="20BF4122" w14:textId="77777777" w:rsidR="00D953FA" w:rsidRDefault="00D953FA" w:rsidP="00F50AC4">
      <w:pPr>
        <w:spacing w:line="400" w:lineRule="exact"/>
        <w:jc w:val="center"/>
        <w:rPr>
          <w:rFonts w:ascii="Times New Roman" w:hAnsi="Times New Roman" w:cs="Times New Roman"/>
          <w:b/>
          <w:sz w:val="24"/>
          <w:szCs w:val="24"/>
        </w:rPr>
      </w:pPr>
    </w:p>
    <w:p w14:paraId="64328333" w14:textId="77777777" w:rsidR="00D953FA" w:rsidRDefault="00D953FA" w:rsidP="00F50AC4">
      <w:pPr>
        <w:spacing w:line="400" w:lineRule="exact"/>
        <w:jc w:val="center"/>
        <w:rPr>
          <w:rFonts w:ascii="Times New Roman" w:hAnsi="Times New Roman" w:cs="Times New Roman"/>
          <w:b/>
          <w:sz w:val="24"/>
          <w:szCs w:val="24"/>
        </w:rPr>
      </w:pPr>
    </w:p>
    <w:p w14:paraId="00E0312B" w14:textId="77777777" w:rsidR="00D953FA" w:rsidRDefault="00D953FA" w:rsidP="00F50AC4">
      <w:pPr>
        <w:spacing w:line="400" w:lineRule="exact"/>
        <w:jc w:val="center"/>
        <w:rPr>
          <w:rFonts w:ascii="Times New Roman" w:hAnsi="Times New Roman" w:cs="Times New Roman"/>
          <w:b/>
          <w:sz w:val="24"/>
          <w:szCs w:val="24"/>
        </w:rPr>
      </w:pPr>
    </w:p>
    <w:p w14:paraId="33CAF8D7" w14:textId="77777777" w:rsidR="00D953FA" w:rsidRDefault="00D953FA" w:rsidP="00F50AC4">
      <w:pPr>
        <w:spacing w:line="400" w:lineRule="exact"/>
        <w:jc w:val="center"/>
        <w:rPr>
          <w:rFonts w:ascii="Times New Roman" w:hAnsi="Times New Roman" w:cs="Times New Roman"/>
          <w:b/>
          <w:sz w:val="24"/>
          <w:szCs w:val="24"/>
        </w:rPr>
      </w:pPr>
    </w:p>
    <w:p w14:paraId="0CB92F1F" w14:textId="77777777" w:rsidR="00D953FA" w:rsidRDefault="00D953FA" w:rsidP="00F50AC4">
      <w:pPr>
        <w:spacing w:line="400" w:lineRule="exact"/>
        <w:jc w:val="center"/>
        <w:rPr>
          <w:rFonts w:ascii="Times New Roman" w:hAnsi="Times New Roman" w:cs="Times New Roman"/>
          <w:b/>
          <w:sz w:val="24"/>
          <w:szCs w:val="24"/>
        </w:rPr>
      </w:pPr>
    </w:p>
    <w:p w14:paraId="37515D2A" w14:textId="77777777" w:rsidR="00D953FA" w:rsidRDefault="00D953FA" w:rsidP="00F50AC4">
      <w:pPr>
        <w:spacing w:line="400" w:lineRule="exact"/>
        <w:jc w:val="center"/>
        <w:rPr>
          <w:rFonts w:ascii="Times New Roman" w:hAnsi="Times New Roman" w:cs="Times New Roman"/>
          <w:b/>
          <w:sz w:val="24"/>
          <w:szCs w:val="24"/>
        </w:rPr>
      </w:pPr>
    </w:p>
    <w:p w14:paraId="476FEC7C" w14:textId="77777777" w:rsidR="00D953FA" w:rsidRDefault="00D953FA" w:rsidP="00F50AC4">
      <w:pPr>
        <w:spacing w:line="400" w:lineRule="exact"/>
        <w:jc w:val="center"/>
        <w:rPr>
          <w:rFonts w:ascii="Times New Roman" w:hAnsi="Times New Roman" w:cs="Times New Roman"/>
          <w:b/>
          <w:sz w:val="24"/>
          <w:szCs w:val="24"/>
        </w:rPr>
      </w:pPr>
    </w:p>
    <w:p w14:paraId="2BD03980" w14:textId="77777777" w:rsidR="00D953FA" w:rsidRDefault="00D953FA" w:rsidP="00F50AC4">
      <w:pPr>
        <w:spacing w:line="400" w:lineRule="exact"/>
        <w:jc w:val="center"/>
        <w:rPr>
          <w:rFonts w:ascii="Times New Roman" w:hAnsi="Times New Roman" w:cs="Times New Roman"/>
          <w:b/>
          <w:sz w:val="24"/>
          <w:szCs w:val="24"/>
        </w:rPr>
      </w:pPr>
    </w:p>
    <w:p w14:paraId="02BD0689" w14:textId="77777777" w:rsidR="00EE5F99" w:rsidRDefault="00EE5F99" w:rsidP="00F50AC4">
      <w:pPr>
        <w:pStyle w:val="1"/>
        <w:spacing w:line="400" w:lineRule="exact"/>
        <w:jc w:val="center"/>
        <w:rPr>
          <w:rFonts w:ascii="Times New Roman" w:hAnsi="Times New Roman"/>
          <w:b/>
          <w:sz w:val="30"/>
          <w:szCs w:val="30"/>
          <w:lang w:eastAsia="zh-CN"/>
        </w:rPr>
      </w:pPr>
      <w:bookmarkStart w:id="78" w:name="_Toc517282047"/>
      <w:bookmarkStart w:id="79" w:name="_Toc4779264"/>
      <w:commentRangeStart w:id="80"/>
      <w:r w:rsidRPr="0009719F">
        <w:rPr>
          <w:rFonts w:ascii="Times New Roman" w:hAnsi="Times New Roman" w:hint="eastAsia"/>
          <w:b/>
          <w:sz w:val="30"/>
          <w:szCs w:val="30"/>
        </w:rPr>
        <w:lastRenderedPageBreak/>
        <w:t>Conclusion</w:t>
      </w:r>
      <w:bookmarkEnd w:id="78"/>
      <w:bookmarkEnd w:id="79"/>
      <w:commentRangeEnd w:id="80"/>
      <w:r w:rsidR="005636EF">
        <w:rPr>
          <w:rStyle w:val="af0"/>
          <w:rFonts w:ascii="Times New Roman" w:eastAsia="宋体" w:hAnsi="Times New Roman" w:cs="Times New Roman"/>
          <w:kern w:val="2"/>
          <w:lang w:eastAsia="zh-CN"/>
        </w:rPr>
        <w:commentReference w:id="80"/>
      </w:r>
    </w:p>
    <w:p w14:paraId="28B07709" w14:textId="77777777" w:rsidR="008B5DEB" w:rsidRPr="008B5DEB" w:rsidRDefault="008B5DEB" w:rsidP="008B5DEB"/>
    <w:p w14:paraId="09F36DD4" w14:textId="4EF0628D" w:rsidR="000C1F44" w:rsidRDefault="000C1F44" w:rsidP="000C1F44">
      <w:pPr>
        <w:tabs>
          <w:tab w:val="center" w:pos="4153"/>
          <w:tab w:val="right" w:pos="8306"/>
        </w:tabs>
        <w:snapToGrid w:val="0"/>
        <w:spacing w:line="360" w:lineRule="auto"/>
        <w:ind w:firstLine="480"/>
        <w:rPr>
          <w:rFonts w:ascii="Times New Roman" w:hAnsi="Times New Roman" w:cs="Times New Roman"/>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practice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thinks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besides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mastering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skills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tools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such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Google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w:t>
      </w:r>
      <w:r w:rsidRPr="0009719F">
        <w:rPr>
          <w:rFonts w:ascii="Times New Roman" w:hAnsi="Times New Roman" w:cs="Times New Roman" w:hint="eastAsia"/>
          <w:spacing w:val="20"/>
          <w:sz w:val="24"/>
          <w:szCs w:val="24"/>
        </w:rPr>
        <w: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w:t>
      </w:r>
      <w:r w:rsidRPr="0009719F">
        <w:rPr>
          <w:rFonts w:ascii="Times New Roman" w:hAnsi="Times New Roman" w:cs="Times New Roman" w:hint="eastAsia"/>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etc</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important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words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have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before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expressed</w:t>
      </w:r>
      <w:r w:rsidRPr="007304B3">
        <w:rPr>
          <w:rFonts w:ascii="Times New Roman" w:hAnsi="Times New Roman" w:cs="Times New Roman"/>
          <w:sz w:val="24"/>
          <w:szCs w:val="24"/>
        </w:rPr>
        <w:t xml:space="preserve">, </w:t>
      </w:r>
      <w:proofErr w:type="spellStart"/>
      <w:r w:rsidRPr="0009719F">
        <w:rPr>
          <w:rFonts w:ascii="Times New Roman" w:hAnsi="Times New Roman" w:cs="Times New Roman"/>
          <w:spacing w:val="20"/>
          <w:sz w:val="24"/>
          <w:szCs w:val="24"/>
        </w:rPr>
        <w:t>can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proofErr w:type="spellEnd"/>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simply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software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after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sometimes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was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accurate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should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rush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task</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should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added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intent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background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importantly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keyword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conducive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accurate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knowledge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context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w:t>
      </w:r>
      <w:r w:rsidRPr="007304B3">
        <w:rPr>
          <w:sz w:val="24"/>
        </w:rPr>
        <w:t xml:space="preserve"> </w:t>
      </w:r>
      <w:r w:rsidRPr="0009719F">
        <w:rPr>
          <w:rFonts w:ascii="Times New Roman" w:hAnsi="Times New Roman" w:cs="Times New Roman"/>
          <w:spacing w:val="20"/>
          <w:sz w:val="24"/>
          <w:szCs w:val="24"/>
        </w:rPr>
        <w:t>If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you</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have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misunderstood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words</w:t>
      </w:r>
      <w:r w:rsidRPr="007304B3">
        <w:rPr>
          <w:rFonts w:ascii="Times New Roman" w:hAnsi="Times New Roman" w:cs="Times New Roman"/>
          <w:sz w:val="24"/>
          <w:szCs w:val="24"/>
        </w:rPr>
        <w:t>,</w:t>
      </w:r>
      <w:r w:rsidRPr="007304B3">
        <w:rPr>
          <w:sz w:val="24"/>
        </w:rPr>
        <w:t xml:space="preserve"> </w:t>
      </w:r>
      <w:r w:rsidRPr="0009719F">
        <w:rPr>
          <w:rFonts w:ascii="Times New Roman" w:hAnsi="Times New Roman" w:cs="Times New Roman"/>
          <w:spacing w:val="20"/>
          <w:sz w:val="24"/>
          <w:szCs w:val="24"/>
        </w:rPr>
        <w:t>then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faithful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source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text</w:t>
      </w:r>
      <w:r w:rsidRPr="002714DD">
        <w:rPr>
          <w:color w:val="FF0000"/>
          <w:sz w:val="24"/>
        </w:rPr>
        <w:t>（</w:t>
      </w:r>
      <w:r w:rsidRPr="002714DD">
        <w:rPr>
          <w:rFonts w:hint="eastAsia"/>
          <w:color w:val="FF0000"/>
          <w:sz w:val="24"/>
        </w:rPr>
        <w:t>Zhang</w:t>
      </w:r>
      <w:r w:rsidRPr="002714DD">
        <w:rPr>
          <w:color w:val="FF0000"/>
          <w:sz w:val="24"/>
        </w:rPr>
        <w:t>，</w:t>
      </w:r>
      <w:r w:rsidRPr="002714DD">
        <w:rPr>
          <w:color w:val="FF0000"/>
          <w:sz w:val="24"/>
        </w:rPr>
        <w:t>2003</w:t>
      </w:r>
      <w:r w:rsidRPr="002714DD">
        <w:rPr>
          <w:color w:val="FF0000"/>
          <w:sz w:val="24"/>
        </w:rPr>
        <w:t>）</w:t>
      </w:r>
      <w:r w:rsidRPr="007304B3">
        <w:rPr>
          <w:rFonts w:hint="eastAsia"/>
          <w:sz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example</w:t>
      </w:r>
      <w:r w:rsidRPr="007304B3">
        <w:rPr>
          <w:rFonts w:ascii="Times New Roman" w:hAnsi="Times New Roman" w:cs="Times New Roman"/>
          <w:sz w:val="24"/>
          <w:szCs w:val="24"/>
        </w:rPr>
        <w:t>,</w:t>
      </w:r>
      <w:r w:rsidRPr="007304B3">
        <w:rPr>
          <w:rFonts w:ascii="Times New Roman" w:hAnsi="Times New Roman" w:cs="Times New Roman"/>
          <w:color w:val="FF0000"/>
          <w:sz w:val="24"/>
          <w:szCs w:val="24"/>
        </w:rPr>
        <w:t xml:space="preserve"> </w:t>
      </w:r>
      <w:r w:rsidRPr="0009719F">
        <w:rPr>
          <w:rFonts w:ascii="Times New Roman" w:hAnsi="Times New Roman" w:cs="Times New Roman"/>
          <w:spacing w:val="20"/>
          <w:sz w:val="24"/>
          <w:szCs w:val="24"/>
        </w:rPr>
        <w:t>I</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Baidu</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Encyclopedia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real</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meaning</w:t>
      </w:r>
      <w:r w:rsidRPr="007304B3">
        <w:rPr>
          <w:rFonts w:ascii="Times New Roman" w:hAnsi="Times New Roman" w:cs="Times New Roman"/>
          <w:sz w:val="24"/>
          <w:szCs w:val="24"/>
        </w:rPr>
        <w:t>, "</w:t>
      </w:r>
      <w:r w:rsidRPr="005423F5">
        <w:rPr>
          <w:sz w:val="24"/>
          <w:szCs w:val="24"/>
        </w:rPr>
        <w:t xml:space="preserve"> </w:t>
      </w:r>
      <w:r w:rsidRPr="002B017D">
        <w:rPr>
          <w:sz w:val="24"/>
          <w:szCs w:val="24"/>
        </w:rPr>
        <w:t>Next Earnings Date</w:t>
      </w:r>
      <w:r w:rsidRPr="007304B3">
        <w:rPr>
          <w:rFonts w:ascii="Times New Roman" w:hAnsi="Times New Roman" w:cs="Times New Roman"/>
          <w:sz w:val="24"/>
          <w:szCs w:val="24"/>
        </w:rPr>
        <w:t xml:space="preserve"> " </w:t>
      </w:r>
      <w:r w:rsidRPr="0009719F">
        <w:rPr>
          <w:rFonts w:ascii="Times New Roman" w:hAnsi="Times New Roman" w:cs="Times New Roman" w:hint="eastAsia"/>
          <w:spacing w:val="20"/>
          <w:sz w:val="24"/>
          <w:szCs w:val="24"/>
        </w:rPr>
        <w:t>especially</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refers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Calibri" w:eastAsia="宋体" w:hAnsi="Calibri" w:cs="Microsoft Himalaya"/>
          <w:sz w:val="24"/>
        </w:rPr>
        <w:t>“</w:t>
      </w:r>
      <w:r w:rsidRPr="002B017D">
        <w:rPr>
          <w:rFonts w:eastAsia="宋体"/>
          <w:sz w:val="24"/>
          <w:szCs w:val="24"/>
        </w:rPr>
        <w:t>下一个收益日期</w:t>
      </w:r>
      <w:r w:rsidRPr="007304B3">
        <w:rPr>
          <w:rFonts w:ascii="Calibri" w:eastAsia="宋体" w:hAnsi="Calibri" w:cs="Microsoft Himalaya"/>
          <w:sz w:val="24"/>
        </w:rPr>
        <w:t>”</w:t>
      </w:r>
      <w:r w:rsidRPr="007304B3">
        <w:rPr>
          <w:rFonts w:ascii="Times New Roman" w:hAnsi="Times New Roman" w:cs="Times New Roman"/>
          <w:sz w:val="24"/>
          <w:szCs w:val="24"/>
        </w:rPr>
        <w:t xml:space="preserve">. </w:t>
      </w:r>
      <w:r w:rsidRPr="0009719F">
        <w:rPr>
          <w:rFonts w:ascii="Times New Roman" w:hAnsi="Times New Roman" w:cs="Times New Roman" w:hint="eastAsia"/>
          <w:spacing w:val="20"/>
          <w:sz w:val="24"/>
          <w:szCs w:val="24"/>
        </w:rPr>
        <w:t>After</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translator</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relatively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easy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what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behind</w:t>
      </w:r>
      <w:r w:rsidRPr="007304B3">
        <w:rPr>
          <w:rFonts w:ascii="Times New Roman" w:hAnsi="Times New Roman" w:cs="Times New Roman"/>
          <w:sz w:val="24"/>
          <w:szCs w:val="24"/>
        </w:rPr>
        <w:t>.</w:t>
      </w:r>
      <w:r w:rsidRPr="000C1F44">
        <w:rPr>
          <w:rFonts w:ascii="Times New Roman" w:hAnsi="Times New Roman" w:cs="Times New Roman"/>
          <w:spacing w:val="20"/>
          <w:sz w:val="24"/>
          <w:szCs w:val="24"/>
        </w:rPr>
        <w:t xml:space="preserve"> </w:t>
      </w:r>
      <w:r>
        <w:rPr>
          <w:rFonts w:ascii="Times New Roman" w:hAnsi="Times New Roman" w:cs="Times New Roman" w:hint="eastAsia"/>
          <w:spacing w:val="20"/>
          <w:sz w:val="24"/>
          <w:szCs w:val="24"/>
        </w:rPr>
        <w:t>What</w:t>
      </w:r>
      <w:r>
        <w:rPr>
          <w:rFonts w:ascii="Times New Roman" w:hAnsi="Times New Roman" w:cs="Times New Roman"/>
          <w:spacing w:val="20"/>
          <w:sz w:val="24"/>
          <w:szCs w:val="24"/>
        </w:rPr>
        <w:t>’</w:t>
      </w:r>
      <w:r>
        <w:rPr>
          <w:rFonts w:ascii="Times New Roman" w:hAnsi="Times New Roman" w:cs="Times New Roman" w:hint="eastAsia"/>
          <w:spacing w:val="20"/>
          <w:sz w:val="24"/>
          <w:szCs w:val="24"/>
        </w:rPr>
        <w:t>s more, t</w:t>
      </w:r>
      <w:r w:rsidRPr="0009719F">
        <w:rPr>
          <w:rFonts w:ascii="Times New Roman" w:hAnsi="Times New Roman" w:cs="Times New Roman"/>
          <w:spacing w:val="20"/>
          <w:sz w:val="24"/>
          <w:szCs w:val="24"/>
        </w:rPr>
        <w: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test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carefulness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patience</w:t>
      </w:r>
      <w:r w:rsidRPr="007304B3">
        <w:rPr>
          <w:rFonts w:ascii="Times New Roman" w:hAnsi="Times New Roman" w:cs="Times New Roman"/>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translator</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attention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quality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rather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speed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helpful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improving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ability</w:t>
      </w:r>
      <w:r w:rsidRPr="007304B3">
        <w:rPr>
          <w:rFonts w:ascii="Times New Roman" w:hAnsi="Times New Roman" w:cs="Times New Roman" w:hint="eastAsia"/>
          <w:sz w:val="24"/>
          <w:szCs w:val="24"/>
        </w:rPr>
        <w:t>.</w:t>
      </w:r>
    </w:p>
    <w:p w14:paraId="09A7E53A" w14:textId="77777777" w:rsidR="005F6BB1" w:rsidRPr="007304B3" w:rsidRDefault="005F6BB1" w:rsidP="00F50AC4">
      <w:pPr>
        <w:spacing w:line="400" w:lineRule="exact"/>
        <w:ind w:firstLineChars="200" w:firstLine="480"/>
        <w:jc w:val="left"/>
        <w:rPr>
          <w:rFonts w:ascii="Times New Roman" w:hAnsi="Times New Roman" w:cs="Times New Roman"/>
          <w:sz w:val="24"/>
          <w:szCs w:val="24"/>
        </w:rPr>
      </w:pPr>
    </w:p>
    <w:p w14:paraId="09119F71" w14:textId="77777777" w:rsidR="005F6BB1" w:rsidRPr="007304B3" w:rsidRDefault="005F6BB1" w:rsidP="00F50AC4">
      <w:pPr>
        <w:spacing w:line="400" w:lineRule="exact"/>
        <w:ind w:firstLineChars="200" w:firstLine="480"/>
        <w:jc w:val="left"/>
        <w:rPr>
          <w:rFonts w:ascii="Times New Roman" w:hAnsi="Times New Roman" w:cs="Times New Roman"/>
          <w:sz w:val="24"/>
          <w:szCs w:val="24"/>
        </w:rPr>
      </w:pPr>
    </w:p>
    <w:p w14:paraId="041E5C77" w14:textId="77777777" w:rsidR="005F6BB1" w:rsidRDefault="005F6BB1" w:rsidP="00F50AC4">
      <w:pPr>
        <w:spacing w:line="400" w:lineRule="exact"/>
        <w:ind w:firstLineChars="200" w:firstLine="480"/>
        <w:jc w:val="left"/>
        <w:rPr>
          <w:rFonts w:ascii="Times New Roman" w:hAnsi="Times New Roman" w:cs="Times New Roman"/>
          <w:sz w:val="24"/>
          <w:szCs w:val="24"/>
        </w:rPr>
      </w:pPr>
    </w:p>
    <w:p w14:paraId="1BCDED5E"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4617E21A"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1D49C6B4"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3258B744"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107B774F"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6B9CCFBD"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79DA6EC8"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4BD8E8DD"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5B6A4A03"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17A64C3B"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4EB7D203" w14:textId="77777777" w:rsidR="008B5DEB" w:rsidRDefault="00EE5F99" w:rsidP="008B5DEB">
      <w:pPr>
        <w:pStyle w:val="1"/>
        <w:spacing w:line="400" w:lineRule="exact"/>
        <w:jc w:val="center"/>
        <w:rPr>
          <w:rFonts w:ascii="Times New Roman" w:hAnsi="Times New Roman"/>
          <w:b/>
          <w:sz w:val="30"/>
          <w:szCs w:val="30"/>
          <w:lang w:eastAsia="zh-CN"/>
        </w:rPr>
      </w:pPr>
      <w:bookmarkStart w:id="82" w:name="_Toc517282051"/>
      <w:bookmarkStart w:id="83" w:name="_Toc4779265"/>
      <w:r w:rsidRPr="0009719F">
        <w:rPr>
          <w:rFonts w:ascii="Times New Roman" w:hAnsi="Times New Roman" w:hint="eastAsia"/>
          <w:b/>
          <w:sz w:val="30"/>
          <w:szCs w:val="30"/>
        </w:rPr>
        <w:lastRenderedPageBreak/>
        <w:t>Bibliography</w:t>
      </w:r>
      <w:bookmarkEnd w:id="82"/>
      <w:bookmarkEnd w:id="83"/>
    </w:p>
    <w:p w14:paraId="7D009145" w14:textId="77777777" w:rsidR="008B5DEB" w:rsidRPr="00DB18D9" w:rsidRDefault="008B5DEB" w:rsidP="008B5DEB"/>
    <w:p w14:paraId="19D1F3DD" w14:textId="77777777" w:rsidR="00F94CA8" w:rsidRDefault="008B5DEB" w:rsidP="00E273C8">
      <w:pPr>
        <w:spacing w:line="400" w:lineRule="exact"/>
        <w:ind w:left="140" w:hangingChars="50" w:hanging="140"/>
        <w:rPr>
          <w:rFonts w:ascii="Times New Roman" w:hAnsi="Times New Roman" w:cs="Times New Roman"/>
          <w:sz w:val="24"/>
        </w:rPr>
      </w:pPr>
      <w:r w:rsidRPr="00135331">
        <w:rPr>
          <w:rFonts w:ascii="Times New Roman" w:hAnsi="Times New Roman" w:cs="Times New Roman"/>
          <w:spacing w:val="20"/>
          <w:sz w:val="24"/>
        </w:rPr>
        <w:t xml:space="preserve">[1] </w:t>
      </w:r>
      <w:r w:rsidR="0028743D" w:rsidRPr="00135331">
        <w:rPr>
          <w:rFonts w:ascii="Times New Roman" w:hAnsi="Times New Roman" w:cs="Times New Roman"/>
          <w:spacing w:val="20"/>
          <w:sz w:val="24"/>
        </w:rPr>
        <w:t>Catford</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J</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D</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i/>
          <w:spacing w:val="20"/>
          <w:sz w:val="24"/>
        </w:rPr>
        <w:t>A</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Linguistic</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Theory</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of</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Translation</w:t>
      </w:r>
      <w:r w:rsidR="00E273C8" w:rsidRPr="00135331">
        <w:rPr>
          <w:rFonts w:ascii="Times New Roman" w:hAnsi="Times New Roman" w:cs="Times New Roman" w:hint="eastAsia"/>
          <w:i/>
          <w:spacing w:val="20"/>
          <w:sz w:val="24"/>
        </w:rPr>
        <w:t xml:space="preserve"> </w:t>
      </w:r>
      <w:r w:rsidR="00CA5EB7" w:rsidRPr="00135331">
        <w:rPr>
          <w:rFonts w:ascii="Times New Roman" w:hAnsi="Times New Roman" w:cs="Times New Roman"/>
          <w:sz w:val="24"/>
        </w:rPr>
        <w:t>[M</w:t>
      </w:r>
      <w:r w:rsidR="00E273C8" w:rsidRPr="00135331">
        <w:rPr>
          <w:rFonts w:ascii="Times New Roman" w:hAnsi="Times New Roman" w:cs="Times New Roman"/>
          <w:sz w:val="24"/>
        </w:rPr>
        <w:t>]</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pacing w:val="20"/>
          <w:sz w:val="24"/>
        </w:rPr>
        <w:t>London</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pacing w:val="20"/>
          <w:sz w:val="24"/>
        </w:rPr>
        <w:t>Oxford</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University</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Press</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z w:val="24"/>
        </w:rPr>
        <w:t>1965</w:t>
      </w:r>
      <w:r w:rsidR="00E273C8" w:rsidRPr="00135331">
        <w:rPr>
          <w:rFonts w:ascii="Times New Roman" w:hAnsi="Times New Roman" w:cs="Times New Roman" w:hint="eastAsia"/>
          <w:sz w:val="24"/>
        </w:rPr>
        <w:t>:</w:t>
      </w:r>
      <w:r w:rsidR="0028743D" w:rsidRPr="00135331">
        <w:rPr>
          <w:rFonts w:ascii="Times New Roman" w:hAnsi="Times New Roman" w:cs="Times New Roman"/>
          <w:sz w:val="24"/>
        </w:rPr>
        <w:t>1.</w:t>
      </w:r>
    </w:p>
    <w:p w14:paraId="26851910" w14:textId="77777777" w:rsidR="00DB18D9" w:rsidRPr="00DB18D9" w:rsidRDefault="00DB18D9" w:rsidP="00DB18D9">
      <w:pPr>
        <w:spacing w:line="360" w:lineRule="auto"/>
        <w:rPr>
          <w:sz w:val="24"/>
        </w:rPr>
      </w:pPr>
      <w:r>
        <w:rPr>
          <w:sz w:val="24"/>
        </w:rPr>
        <w:t xml:space="preserve">[2] Eugene A. Nida. </w:t>
      </w:r>
      <w:r>
        <w:rPr>
          <w:i/>
          <w:sz w:val="24"/>
        </w:rPr>
        <w:t>The Theory and Practice of Translation</w:t>
      </w:r>
      <w:r>
        <w:rPr>
          <w:sz w:val="24"/>
        </w:rPr>
        <w:t>[M]. Shanghai: Shanghai Foreign Language Education Press, 2004.</w:t>
      </w:r>
    </w:p>
    <w:p w14:paraId="5B1F41FE" w14:textId="77777777" w:rsidR="00CA5EB7" w:rsidRPr="00135331" w:rsidRDefault="00DB18D9" w:rsidP="008B5DEB">
      <w:pPr>
        <w:spacing w:line="400" w:lineRule="exact"/>
        <w:rPr>
          <w:rFonts w:asciiTheme="minorEastAsia" w:hAnsiTheme="minorEastAsia"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3</w:t>
      </w:r>
      <w:r w:rsidR="008B5DEB" w:rsidRPr="00135331">
        <w:rPr>
          <w:rFonts w:ascii="Times New Roman" w:hAnsi="Times New Roman" w:cs="Times New Roman"/>
          <w:spacing w:val="20"/>
          <w:sz w:val="24"/>
        </w:rPr>
        <w:t xml:space="preserve">] </w:t>
      </w:r>
      <w:proofErr w:type="spellStart"/>
      <w:r w:rsidR="00CA5EB7" w:rsidRPr="00135331">
        <w:rPr>
          <w:rFonts w:ascii="Times New Roman" w:hAnsi="Times New Roman" w:cs="Times New Roman"/>
          <w:spacing w:val="20"/>
          <w:sz w:val="24"/>
        </w:rPr>
        <w:t>Gentzler</w:t>
      </w:r>
      <w:proofErr w:type="spellEnd"/>
      <w:r w:rsidR="00CA5EB7" w:rsidRPr="00135331">
        <w:rPr>
          <w:rFonts w:ascii="Times New Roman" w:hAnsi="Times New Roman" w:cs="Times New Roman"/>
          <w:sz w:val="24"/>
        </w:rPr>
        <w:t xml:space="preserve"> </w:t>
      </w:r>
      <w:r w:rsidR="00CA5EB7" w:rsidRPr="00135331">
        <w:rPr>
          <w:rFonts w:ascii="Times New Roman" w:hAnsi="Times New Roman" w:cs="Times New Roman"/>
          <w:spacing w:val="20"/>
          <w:sz w:val="24"/>
        </w:rPr>
        <w:t>E</w:t>
      </w:r>
      <w:r w:rsidR="00CA5EB7" w:rsidRPr="00135331">
        <w:rPr>
          <w:rFonts w:ascii="Times New Roman" w:hAnsi="Times New Roman" w:cs="Times New Roman"/>
          <w:sz w:val="24"/>
        </w:rPr>
        <w:t>.</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Contemporary</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Translation</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Theories</w:t>
      </w:r>
      <w:r w:rsidR="00CA5EB7" w:rsidRPr="00135331">
        <w:rPr>
          <w:rFonts w:ascii="Times New Roman" w:hAnsi="Times New Roman" w:cs="Times New Roman"/>
          <w:i/>
          <w:sz w:val="24"/>
        </w:rPr>
        <w:t>（</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revised</w:t>
      </w:r>
      <w:r w:rsidR="00CA5EB7" w:rsidRPr="00135331">
        <w:rPr>
          <w:rFonts w:ascii="Times New Roman" w:hAnsi="Times New Roman" w:cs="Times New Roman"/>
          <w:i/>
          <w:sz w:val="24"/>
        </w:rPr>
        <w:t xml:space="preserve"> 2</w:t>
      </w:r>
      <w:r w:rsidR="00CA5EB7" w:rsidRPr="00135331">
        <w:rPr>
          <w:rFonts w:ascii="Times New Roman" w:hAnsi="Times New Roman" w:cs="Times New Roman"/>
          <w:i/>
          <w:spacing w:val="20"/>
          <w:sz w:val="24"/>
        </w:rPr>
        <w:t>nd</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edition</w:t>
      </w:r>
      <w:r w:rsidR="00CA5EB7" w:rsidRPr="00135331">
        <w:rPr>
          <w:rFonts w:ascii="Times New Roman" w:hAnsi="Times New Roman" w:cs="Times New Roman"/>
          <w:i/>
          <w:sz w:val="24"/>
        </w:rPr>
        <w:t>）</w:t>
      </w:r>
      <w:r w:rsidR="00CA5EB7" w:rsidRPr="00135331">
        <w:rPr>
          <w:rFonts w:ascii="Times New Roman" w:hAnsi="Times New Roman" w:cs="Times New Roman"/>
          <w:sz w:val="24"/>
        </w:rPr>
        <w:t>[M]</w:t>
      </w:r>
      <w:r w:rsidR="00E273C8" w:rsidRPr="00135331">
        <w:rPr>
          <w:rFonts w:ascii="Times New Roman" w:hAnsi="Times New Roman" w:cs="Times New Roman" w:hint="eastAsia"/>
          <w:sz w:val="24"/>
        </w:rPr>
        <w:t xml:space="preserve">. </w:t>
      </w:r>
      <w:r w:rsidR="00CA5EB7" w:rsidRPr="00135331">
        <w:rPr>
          <w:rFonts w:asciiTheme="minorEastAsia" w:hAnsiTheme="minorEastAsia" w:cs="Times New Roman"/>
          <w:sz w:val="24"/>
        </w:rPr>
        <w:t>上海</w:t>
      </w:r>
      <w:r w:rsidR="00E273C8" w:rsidRPr="00135331">
        <w:rPr>
          <w:rFonts w:asciiTheme="minorEastAsia" w:hAnsiTheme="minorEastAsia" w:cs="Times New Roman" w:hint="eastAsia"/>
          <w:sz w:val="24"/>
        </w:rPr>
        <w:t xml:space="preserve">: </w:t>
      </w:r>
      <w:r w:rsidR="00CA5EB7" w:rsidRPr="00135331">
        <w:rPr>
          <w:rFonts w:asciiTheme="minorEastAsia" w:hAnsiTheme="minorEastAsia" w:cs="Times New Roman"/>
          <w:sz w:val="24"/>
        </w:rPr>
        <w:t>上海外语教育出版社</w:t>
      </w:r>
      <w:r w:rsidR="00135331" w:rsidRPr="00135331">
        <w:rPr>
          <w:rFonts w:asciiTheme="minorEastAsia" w:hAnsiTheme="minorEastAsia" w:cs="Times New Roman" w:hint="eastAsia"/>
          <w:sz w:val="24"/>
        </w:rPr>
        <w:t xml:space="preserve">, </w:t>
      </w:r>
      <w:r w:rsidR="00CA5EB7" w:rsidRPr="00135331">
        <w:rPr>
          <w:rFonts w:asciiTheme="minorEastAsia" w:hAnsiTheme="minorEastAsia" w:cs="Times New Roman"/>
          <w:sz w:val="24"/>
        </w:rPr>
        <w:t>2004:166.</w:t>
      </w:r>
    </w:p>
    <w:p w14:paraId="59339C8A" w14:textId="77777777" w:rsidR="00F94CA8" w:rsidRPr="00135331" w:rsidRDefault="00DB18D9" w:rsidP="008B5DEB">
      <w:pPr>
        <w:spacing w:line="400" w:lineRule="exact"/>
        <w:rPr>
          <w:rFonts w:ascii="Times New Roman" w:hAnsi="Times New Roman"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4</w:t>
      </w:r>
      <w:r w:rsidR="00135331" w:rsidRPr="00135331">
        <w:rPr>
          <w:rFonts w:ascii="Times New Roman" w:hAnsi="Times New Roman" w:cs="Times New Roman"/>
          <w:spacing w:val="20"/>
          <w:sz w:val="24"/>
        </w:rPr>
        <w:t>]</w:t>
      </w:r>
      <w:r w:rsidR="00135331" w:rsidRPr="00135331">
        <w:rPr>
          <w:rFonts w:ascii="Times New Roman" w:hAnsi="Times New Roman" w:cs="Times New Roman" w:hint="eastAsia"/>
          <w:spacing w:val="20"/>
          <w:sz w:val="24"/>
        </w:rPr>
        <w:t xml:space="preserve"> </w:t>
      </w:r>
      <w:r w:rsidR="00F94CA8" w:rsidRPr="00135331">
        <w:rPr>
          <w:rFonts w:ascii="Times New Roman" w:hAnsi="Times New Roman" w:cs="Times New Roman"/>
          <w:spacing w:val="20"/>
          <w:sz w:val="24"/>
        </w:rPr>
        <w:t>House</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J</w:t>
      </w:r>
      <w:r w:rsidR="00F94CA8" w:rsidRPr="00135331">
        <w:rPr>
          <w:rFonts w:ascii="Times New Roman" w:hAnsi="Times New Roman" w:cs="Times New Roman"/>
          <w:sz w:val="24"/>
        </w:rPr>
        <w:t>.</w:t>
      </w:r>
      <w:r w:rsidR="00A930E2" w:rsidRPr="00135331">
        <w:rPr>
          <w:rFonts w:ascii="Times New Roman" w:hAnsi="Times New Roman" w:cs="Times New Roman"/>
          <w:sz w:val="24"/>
        </w:rPr>
        <w:t xml:space="preserve"> </w:t>
      </w:r>
      <w:r w:rsidR="00F94CA8" w:rsidRPr="00135331">
        <w:rPr>
          <w:rFonts w:ascii="Times New Roman" w:hAnsi="Times New Roman" w:cs="Times New Roman"/>
          <w:i/>
          <w:spacing w:val="20"/>
          <w:sz w:val="24"/>
        </w:rPr>
        <w:t>Text</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and</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context</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in</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translation</w:t>
      </w:r>
      <w:r w:rsidR="00E273C8" w:rsidRPr="00135331">
        <w:rPr>
          <w:rFonts w:ascii="Times New Roman" w:hAnsi="Times New Roman" w:cs="Times New Roman"/>
          <w:i/>
          <w:spacing w:val="20"/>
          <w:sz w:val="24"/>
        </w:rPr>
        <w:t xml:space="preserve"> </w:t>
      </w:r>
      <w:r w:rsidR="00CA5EB7" w:rsidRPr="00135331">
        <w:rPr>
          <w:rFonts w:ascii="Times New Roman" w:hAnsi="Times New Roman" w:cs="Times New Roman"/>
          <w:sz w:val="24"/>
        </w:rPr>
        <w:t>[M].</w:t>
      </w:r>
      <w:r w:rsidR="00A930E2"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Journal</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of</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Pragmatics</w:t>
      </w:r>
      <w:r w:rsidR="00135331" w:rsidRPr="00135331">
        <w:rPr>
          <w:rFonts w:ascii="Times New Roman" w:hAnsi="Times New Roman" w:cs="Times New Roman" w:hint="eastAsia"/>
          <w:sz w:val="24"/>
        </w:rPr>
        <w:t xml:space="preserve">, </w:t>
      </w:r>
      <w:r w:rsidR="00F94CA8" w:rsidRPr="00135331">
        <w:rPr>
          <w:rFonts w:ascii="Times New Roman" w:hAnsi="Times New Roman" w:cs="Times New Roman"/>
          <w:sz w:val="24"/>
        </w:rPr>
        <w:t>2006</w:t>
      </w:r>
      <w:r w:rsidR="00135331" w:rsidRPr="00135331">
        <w:rPr>
          <w:rFonts w:ascii="Times New Roman" w:hAnsi="Times New Roman" w:cs="Times New Roman" w:hint="eastAsia"/>
          <w:sz w:val="24"/>
        </w:rPr>
        <w:t>:</w:t>
      </w:r>
      <w:r w:rsidR="00F94CA8" w:rsidRPr="00135331">
        <w:rPr>
          <w:rFonts w:ascii="Times New Roman" w:hAnsi="Times New Roman" w:cs="Times New Roman"/>
          <w:sz w:val="24"/>
        </w:rPr>
        <w:t>338.</w:t>
      </w:r>
    </w:p>
    <w:p w14:paraId="2C095039" w14:textId="77777777" w:rsidR="00402C59" w:rsidRPr="00135331" w:rsidRDefault="00DB18D9" w:rsidP="008B5DEB">
      <w:pPr>
        <w:spacing w:line="400" w:lineRule="exact"/>
        <w:rPr>
          <w:rFonts w:asciiTheme="minorEastAsia" w:hAnsiTheme="minorEastAsia"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5</w:t>
      </w:r>
      <w:r w:rsidR="00135331" w:rsidRPr="00135331">
        <w:rPr>
          <w:rFonts w:ascii="Times New Roman" w:hAnsi="Times New Roman" w:cs="Times New Roman" w:hint="eastAsia"/>
          <w:spacing w:val="20"/>
          <w:sz w:val="24"/>
        </w:rPr>
        <w:t xml:space="preserve">] </w:t>
      </w:r>
      <w:proofErr w:type="gramStart"/>
      <w:r w:rsidR="00402C59" w:rsidRPr="00135331">
        <w:rPr>
          <w:rFonts w:asciiTheme="minorEastAsia" w:hAnsiTheme="minorEastAsia" w:cs="Times New Roman"/>
          <w:sz w:val="24"/>
        </w:rPr>
        <w:t>陈明瑶</w:t>
      </w:r>
      <w:proofErr w:type="gramEnd"/>
      <w:r w:rsidR="00135331" w:rsidRPr="00135331">
        <w:rPr>
          <w:rFonts w:asciiTheme="minorEastAsia" w:hAnsiTheme="minorEastAsia" w:cs="Times New Roman" w:hint="eastAsia"/>
          <w:sz w:val="24"/>
        </w:rPr>
        <w:t xml:space="preserve">. </w:t>
      </w:r>
      <w:r w:rsidR="00402C59" w:rsidRPr="00135331">
        <w:rPr>
          <w:rFonts w:asciiTheme="minorEastAsia" w:hAnsiTheme="minorEastAsia" w:cs="Times New Roman"/>
          <w:spacing w:val="20"/>
          <w:sz w:val="24"/>
        </w:rPr>
        <w:t>WTO</w:t>
      </w:r>
      <w:r w:rsidR="00402C59" w:rsidRPr="00135331">
        <w:rPr>
          <w:rFonts w:asciiTheme="minorEastAsia" w:hAnsiTheme="minorEastAsia" w:cs="Times New Roman"/>
          <w:sz w:val="24"/>
        </w:rPr>
        <w:t xml:space="preserve"> 文本的词汇特点及其翻译</w:t>
      </w:r>
      <w:r w:rsidR="00CA5EB7" w:rsidRPr="00135331">
        <w:rPr>
          <w:rFonts w:asciiTheme="minorEastAsia" w:hAnsiTheme="minorEastAsia" w:cs="Times New Roman"/>
          <w:sz w:val="24"/>
        </w:rPr>
        <w:t>[</w:t>
      </w:r>
      <w:r w:rsidR="00E273C8" w:rsidRPr="00135331">
        <w:rPr>
          <w:rFonts w:asciiTheme="minorEastAsia" w:hAnsiTheme="minorEastAsia" w:cs="Times New Roman"/>
          <w:sz w:val="24"/>
        </w:rPr>
        <w:t>J</w:t>
      </w:r>
      <w:r w:rsidR="00CA5EB7" w:rsidRPr="00135331">
        <w:rPr>
          <w:rFonts w:asciiTheme="minorEastAsia" w:hAnsiTheme="minorEastAsia" w:cs="Times New Roman"/>
          <w:sz w:val="24"/>
        </w:rPr>
        <w:t>]</w:t>
      </w:r>
      <w:r w:rsidR="00135331" w:rsidRPr="00135331">
        <w:rPr>
          <w:rFonts w:asciiTheme="minorEastAsia" w:hAnsiTheme="minorEastAsia" w:cs="Times New Roman" w:hint="eastAsia"/>
          <w:sz w:val="24"/>
        </w:rPr>
        <w:t xml:space="preserve">. </w:t>
      </w:r>
      <w:r w:rsidR="00402C59" w:rsidRPr="00135331">
        <w:rPr>
          <w:rFonts w:asciiTheme="minorEastAsia" w:hAnsiTheme="minorEastAsia" w:cs="Times New Roman"/>
          <w:sz w:val="24"/>
        </w:rPr>
        <w:t>上海科技翻译</w:t>
      </w:r>
      <w:r w:rsidR="00135331" w:rsidRPr="00135331">
        <w:rPr>
          <w:rFonts w:asciiTheme="minorEastAsia" w:hAnsiTheme="minorEastAsia" w:cs="Times New Roman" w:hint="eastAsia"/>
          <w:sz w:val="24"/>
        </w:rPr>
        <w:t xml:space="preserve">, </w:t>
      </w:r>
      <w:r>
        <w:rPr>
          <w:rFonts w:asciiTheme="minorEastAsia" w:hAnsiTheme="minorEastAsia" w:cs="Times New Roman"/>
          <w:sz w:val="24"/>
        </w:rPr>
        <w:t>20</w:t>
      </w:r>
      <w:r w:rsidR="00402C59" w:rsidRPr="00135331">
        <w:rPr>
          <w:rFonts w:asciiTheme="minorEastAsia" w:hAnsiTheme="minorEastAsia" w:cs="Times New Roman"/>
          <w:sz w:val="24"/>
        </w:rPr>
        <w:t>（4）</w:t>
      </w:r>
      <w:r w:rsidR="00135331" w:rsidRPr="00135331">
        <w:rPr>
          <w:rFonts w:asciiTheme="minorEastAsia" w:hAnsiTheme="minorEastAsia" w:cs="Times New Roman" w:hint="eastAsia"/>
          <w:sz w:val="24"/>
        </w:rPr>
        <w:t>:</w:t>
      </w:r>
      <w:r w:rsidR="003F491F">
        <w:rPr>
          <w:rFonts w:asciiTheme="minorEastAsia" w:hAnsiTheme="minorEastAsia" w:cs="Times New Roman"/>
          <w:sz w:val="24"/>
        </w:rPr>
        <w:t>18</w:t>
      </w:r>
      <w:r w:rsidR="003F491F">
        <w:rPr>
          <w:rFonts w:asciiTheme="minorEastAsia" w:hAnsiTheme="minorEastAsia" w:cs="Times New Roman" w:hint="eastAsia"/>
          <w:sz w:val="24"/>
        </w:rPr>
        <w:t>-</w:t>
      </w:r>
      <w:r w:rsidR="00402C59" w:rsidRPr="00135331">
        <w:rPr>
          <w:rFonts w:asciiTheme="minorEastAsia" w:hAnsiTheme="minorEastAsia" w:cs="Times New Roman"/>
          <w:sz w:val="24"/>
        </w:rPr>
        <w:t>20.</w:t>
      </w:r>
    </w:p>
    <w:p w14:paraId="7C57585F" w14:textId="77777777" w:rsidR="006F6565" w:rsidRPr="00E273C8" w:rsidRDefault="008B5DEB" w:rsidP="008B5DEB">
      <w:pPr>
        <w:spacing w:line="400" w:lineRule="exact"/>
        <w:rPr>
          <w:rFonts w:asciiTheme="minorEastAsia" w:hAnsiTheme="minorEastAsia" w:cs="Times New Roman"/>
          <w:sz w:val="24"/>
        </w:rPr>
      </w:pPr>
      <w:r w:rsidRPr="00E273C8">
        <w:rPr>
          <w:rFonts w:asciiTheme="minorEastAsia" w:hAnsiTheme="minorEastAsia" w:cs="Times New Roman"/>
          <w:spacing w:val="20"/>
          <w:sz w:val="24"/>
        </w:rPr>
        <w:t>[6]</w:t>
      </w:r>
      <w:r w:rsidR="00135331">
        <w:rPr>
          <w:rFonts w:asciiTheme="minorEastAsia" w:hAnsiTheme="minorEastAsia" w:cs="Times New Roman" w:hint="eastAsia"/>
          <w:spacing w:val="20"/>
          <w:sz w:val="24"/>
        </w:rPr>
        <w:t xml:space="preserve"> </w:t>
      </w:r>
      <w:r w:rsidR="006F6565" w:rsidRPr="00E273C8">
        <w:rPr>
          <w:rFonts w:asciiTheme="minorEastAsia" w:hAnsiTheme="minorEastAsia" w:cs="Times New Roman"/>
          <w:sz w:val="24"/>
        </w:rPr>
        <w:t>刘宓庆</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翻译基础[</w:t>
      </w:r>
      <w:r w:rsidR="006F6565" w:rsidRPr="00E273C8">
        <w:rPr>
          <w:rFonts w:asciiTheme="minorEastAsia" w:hAnsiTheme="minorEastAsia" w:cs="Times New Roman"/>
          <w:spacing w:val="20"/>
          <w:sz w:val="24"/>
        </w:rPr>
        <w:t>M</w:t>
      </w:r>
      <w:r w:rsidR="006F6565" w:rsidRPr="00E273C8">
        <w:rPr>
          <w:rFonts w:asciiTheme="minorEastAsia" w:hAnsiTheme="minorEastAsia" w:cs="Times New Roman"/>
          <w:sz w:val="24"/>
        </w:rPr>
        <w:t>]</w:t>
      </w:r>
      <w:r w:rsidR="00135331">
        <w:rPr>
          <w:rFonts w:asciiTheme="minorEastAsia" w:hAnsiTheme="minorEastAsia" w:cs="Times New Roman" w:hint="eastAsia"/>
          <w:sz w:val="24"/>
        </w:rPr>
        <w:t xml:space="preserve">. </w:t>
      </w:r>
      <w:r w:rsidR="00E671C8" w:rsidRPr="00E273C8">
        <w:rPr>
          <w:rFonts w:asciiTheme="minorEastAsia" w:hAnsiTheme="minorEastAsia" w:cs="Times New Roman"/>
          <w:sz w:val="24"/>
        </w:rPr>
        <w:t>上海</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华东师范大学出版社</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2008:96．</w:t>
      </w:r>
    </w:p>
    <w:p w14:paraId="3DE62129" w14:textId="77777777" w:rsidR="002C5B32"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[7</w:t>
      </w:r>
      <w:r>
        <w:rPr>
          <w:rFonts w:asciiTheme="minorEastAsia" w:hAnsiTheme="minorEastAsia" w:cs="Times New Roman" w:hint="eastAsia"/>
          <w:sz w:val="24"/>
        </w:rPr>
        <w:t xml:space="preserve">]  </w:t>
      </w:r>
      <w:proofErr w:type="gramStart"/>
      <w:r w:rsidR="00E273C8" w:rsidRPr="00E273C8">
        <w:rPr>
          <w:rFonts w:asciiTheme="minorEastAsia" w:hAnsiTheme="minorEastAsia" w:cs="Times New Roman"/>
          <w:sz w:val="24"/>
        </w:rPr>
        <w:t>孙致礼</w:t>
      </w:r>
      <w:proofErr w:type="gramEnd"/>
      <w:r>
        <w:rPr>
          <w:rFonts w:asciiTheme="minorEastAsia" w:hAnsiTheme="minorEastAsia" w:cs="Times New Roman" w:hint="eastAsia"/>
          <w:sz w:val="24"/>
        </w:rPr>
        <w:t xml:space="preserve">. </w:t>
      </w:r>
      <w:r w:rsidR="002C5B32" w:rsidRPr="00E273C8">
        <w:rPr>
          <w:rFonts w:asciiTheme="minorEastAsia" w:hAnsiTheme="minorEastAsia" w:cs="Times New Roman"/>
          <w:sz w:val="24"/>
        </w:rPr>
        <w:t>新编英汉翻译教程[</w:t>
      </w:r>
      <w:r w:rsidR="002C5B32" w:rsidRPr="00E273C8">
        <w:rPr>
          <w:rFonts w:asciiTheme="minorEastAsia" w:hAnsiTheme="minorEastAsia" w:cs="Times New Roman"/>
          <w:spacing w:val="20"/>
          <w:sz w:val="24"/>
        </w:rPr>
        <w:t>M</w:t>
      </w:r>
      <w:r w:rsidR="002C5B32" w:rsidRPr="00E273C8">
        <w:rPr>
          <w:rFonts w:asciiTheme="minorEastAsia" w:hAnsiTheme="minorEastAsia" w:cs="Times New Roman"/>
          <w:sz w:val="24"/>
        </w:rPr>
        <w:t>]</w:t>
      </w:r>
      <w:r>
        <w:rPr>
          <w:rFonts w:asciiTheme="minorEastAsia" w:hAnsiTheme="minorEastAsia" w:cs="Times New Roman" w:hint="eastAsia"/>
          <w:sz w:val="24"/>
        </w:rPr>
        <w:t xml:space="preserve">. </w:t>
      </w:r>
      <w:r>
        <w:rPr>
          <w:rFonts w:asciiTheme="minorEastAsia" w:hAnsiTheme="minorEastAsia" w:cs="Times New Roman"/>
          <w:sz w:val="24"/>
        </w:rPr>
        <w:t>上海</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上海外语教育出版社</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2004:81．</w:t>
      </w:r>
    </w:p>
    <w:p w14:paraId="4092E40E" w14:textId="77777777" w:rsidR="00CA5EB7"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[8</w:t>
      </w:r>
      <w:r>
        <w:rPr>
          <w:rFonts w:asciiTheme="minorEastAsia" w:hAnsiTheme="minorEastAsia" w:cs="Times New Roman" w:hint="eastAsia"/>
          <w:sz w:val="24"/>
        </w:rPr>
        <w:t xml:space="preserve">] </w:t>
      </w:r>
      <w:r w:rsidR="008B5DEB" w:rsidRPr="00E273C8">
        <w:rPr>
          <w:rFonts w:asciiTheme="minorEastAsia" w:hAnsiTheme="minorEastAsia" w:cs="Times New Roman"/>
          <w:sz w:val="24"/>
        </w:rPr>
        <w:t xml:space="preserve"> </w:t>
      </w:r>
      <w:proofErr w:type="gramStart"/>
      <w:r w:rsidR="00CA5EB7" w:rsidRPr="00E273C8">
        <w:rPr>
          <w:rFonts w:asciiTheme="minorEastAsia" w:hAnsiTheme="minorEastAsia" w:cs="Times New Roman"/>
          <w:sz w:val="24"/>
        </w:rPr>
        <w:t>孙致礼</w:t>
      </w:r>
      <w:proofErr w:type="gramEnd"/>
      <w:r w:rsidR="00CA5EB7" w:rsidRPr="00E273C8">
        <w:rPr>
          <w:rFonts w:asciiTheme="minorEastAsia" w:hAnsiTheme="minorEastAsia" w:cs="Times New Roman"/>
          <w:sz w:val="24"/>
        </w:rPr>
        <w:t>.</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中国的文学翻译</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从归化到趋向异化[</w:t>
      </w:r>
      <w:r w:rsidR="00CA5EB7" w:rsidRPr="00E273C8">
        <w:rPr>
          <w:rFonts w:asciiTheme="minorEastAsia" w:hAnsiTheme="minorEastAsia" w:cs="Times New Roman"/>
          <w:spacing w:val="20"/>
          <w:sz w:val="24"/>
        </w:rPr>
        <w:t>J</w:t>
      </w:r>
      <w:r w:rsidR="00CA5EB7" w:rsidRPr="00E273C8">
        <w:rPr>
          <w:rFonts w:asciiTheme="minorEastAsia" w:hAnsiTheme="minorEastAsia" w:cs="Times New Roman"/>
          <w:sz w:val="24"/>
        </w:rPr>
        <w:t>]</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中国翻译</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2002.</w:t>
      </w:r>
    </w:p>
    <w:p w14:paraId="5E43D5D6" w14:textId="77777777" w:rsidR="002C5B32"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 xml:space="preserve">[9]  </w:t>
      </w:r>
      <w:r w:rsidR="002C5B32" w:rsidRPr="00E273C8">
        <w:rPr>
          <w:rFonts w:asciiTheme="minorEastAsia" w:hAnsiTheme="minorEastAsia" w:cs="Times New Roman"/>
          <w:sz w:val="24"/>
        </w:rPr>
        <w:t>杨士焯</w:t>
      </w:r>
      <w:r w:rsidR="00A930E2" w:rsidRPr="00E273C8">
        <w:rPr>
          <w:rFonts w:asciiTheme="minorEastAsia" w:hAnsiTheme="minorEastAsia" w:cs="Times New Roman"/>
          <w:sz w:val="24"/>
        </w:rPr>
        <w:t xml:space="preserve">. </w:t>
      </w:r>
      <w:r w:rsidR="002C5B32" w:rsidRPr="00E273C8">
        <w:rPr>
          <w:rFonts w:asciiTheme="minorEastAsia" w:hAnsiTheme="minorEastAsia" w:cs="Times New Roman"/>
          <w:sz w:val="24"/>
        </w:rPr>
        <w:t>英汉翻译教程[</w:t>
      </w:r>
      <w:r w:rsidR="002C5B32" w:rsidRPr="00E273C8">
        <w:rPr>
          <w:rFonts w:asciiTheme="minorEastAsia" w:hAnsiTheme="minorEastAsia" w:cs="Times New Roman"/>
          <w:spacing w:val="20"/>
          <w:sz w:val="24"/>
        </w:rPr>
        <w:t>M</w:t>
      </w:r>
      <w:r w:rsidR="002C5B32" w:rsidRPr="00E273C8">
        <w:rPr>
          <w:rFonts w:asciiTheme="minorEastAsia" w:hAnsiTheme="minorEastAsia" w:cs="Times New Roman"/>
          <w:sz w:val="24"/>
        </w:rPr>
        <w:t>]</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北京</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北京大学出版社</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2006:52．</w:t>
      </w:r>
    </w:p>
    <w:p w14:paraId="6B6F4A08" w14:textId="77777777" w:rsidR="00CA5EB7" w:rsidRPr="00E273C8" w:rsidRDefault="00135331" w:rsidP="008B5DEB">
      <w:pPr>
        <w:spacing w:line="400" w:lineRule="exact"/>
        <w:rPr>
          <w:rFonts w:asciiTheme="minorEastAsia" w:hAnsiTheme="minorEastAsia" w:cs="Times New Roman"/>
          <w:kern w:val="0"/>
          <w:sz w:val="24"/>
          <w:szCs w:val="21"/>
        </w:rPr>
      </w:pPr>
      <w:r>
        <w:rPr>
          <w:rFonts w:asciiTheme="minorEastAsia" w:hAnsiTheme="minorEastAsia" w:cs="Times New Roman"/>
          <w:spacing w:val="20"/>
          <w:sz w:val="24"/>
        </w:rPr>
        <w:t>[10</w:t>
      </w:r>
      <w:r>
        <w:rPr>
          <w:rFonts w:asciiTheme="minorEastAsia" w:hAnsiTheme="minorEastAsia" w:cs="Times New Roman" w:hint="eastAsia"/>
          <w:spacing w:val="20"/>
          <w:sz w:val="24"/>
        </w:rPr>
        <w:t xml:space="preserve">] </w:t>
      </w:r>
      <w:proofErr w:type="gramStart"/>
      <w:r w:rsidR="00CA5EB7" w:rsidRPr="00E273C8">
        <w:rPr>
          <w:rFonts w:asciiTheme="minorEastAsia" w:hAnsiTheme="minorEastAsia" w:cs="Times New Roman"/>
          <w:sz w:val="24"/>
        </w:rPr>
        <w:t>张春柏</w:t>
      </w:r>
      <w:proofErr w:type="gramEnd"/>
      <w:r w:rsidR="00CA5EB7" w:rsidRPr="00E273C8">
        <w:rPr>
          <w:rFonts w:asciiTheme="minorEastAsia" w:hAnsiTheme="minorEastAsia" w:cs="Times New Roman"/>
          <w:sz w:val="24"/>
        </w:rPr>
        <w:t>.</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英汉汉英翻译教程[</w:t>
      </w:r>
      <w:r w:rsidR="00CA5EB7" w:rsidRPr="00E273C8">
        <w:rPr>
          <w:rFonts w:asciiTheme="minorEastAsia" w:hAnsiTheme="minorEastAsia" w:cs="Times New Roman"/>
          <w:spacing w:val="20"/>
          <w:sz w:val="24"/>
        </w:rPr>
        <w:t>M</w:t>
      </w:r>
      <w:r w:rsidR="00CA5EB7" w:rsidRPr="00E273C8">
        <w:rPr>
          <w:rFonts w:asciiTheme="minorEastAsia" w:hAnsiTheme="minorEastAsia" w:cs="Times New Roman"/>
          <w:sz w:val="24"/>
        </w:rPr>
        <w:t>].</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北京</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高等教育出版社</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2003.</w:t>
      </w:r>
    </w:p>
    <w:p w14:paraId="27780633" w14:textId="77777777" w:rsidR="00D501C4" w:rsidRPr="00E273C8" w:rsidRDefault="00D501C4" w:rsidP="00F50AC4">
      <w:pPr>
        <w:spacing w:line="400" w:lineRule="exact"/>
        <w:ind w:firstLineChars="200" w:firstLine="482"/>
        <w:jc w:val="center"/>
        <w:rPr>
          <w:rFonts w:ascii="Times New Roman" w:hAnsi="Times New Roman" w:cs="Times New Roman"/>
          <w:b/>
          <w:sz w:val="24"/>
          <w:szCs w:val="24"/>
        </w:rPr>
      </w:pPr>
    </w:p>
    <w:p w14:paraId="42929E94"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0DDA7B9F"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11C52CCD"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4546420"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44920D8B"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321E793F"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61E2101"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CE50944"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9A150BD"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1CA3571A"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41513E43"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64CE648F"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5CF4A215"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2FFADB31"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45B7BF4B"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35326794"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69BC6F9B"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7D127B26" w14:textId="77777777" w:rsidR="00EE5F99" w:rsidRDefault="00EE5F99" w:rsidP="00F50AC4">
      <w:pPr>
        <w:pStyle w:val="1"/>
        <w:spacing w:line="400" w:lineRule="exact"/>
        <w:jc w:val="center"/>
        <w:rPr>
          <w:rFonts w:ascii="Times New Roman" w:hAnsi="Times New Roman"/>
          <w:b/>
          <w:sz w:val="30"/>
          <w:szCs w:val="30"/>
          <w:lang w:eastAsia="zh-CN"/>
        </w:rPr>
      </w:pPr>
      <w:bookmarkStart w:id="84" w:name="_Toc517282052"/>
      <w:bookmarkStart w:id="85" w:name="_Toc4779266"/>
      <w:r w:rsidRPr="0009719F">
        <w:rPr>
          <w:rFonts w:ascii="Times New Roman" w:hAnsi="Times New Roman" w:hint="eastAsia"/>
          <w:b/>
          <w:sz w:val="30"/>
          <w:szCs w:val="30"/>
        </w:rPr>
        <w:lastRenderedPageBreak/>
        <w:t>Acknowledgements</w:t>
      </w:r>
      <w:bookmarkEnd w:id="84"/>
      <w:bookmarkEnd w:id="85"/>
    </w:p>
    <w:p w14:paraId="490B6BF2" w14:textId="77777777" w:rsidR="008B5DEB" w:rsidRPr="008B5DEB" w:rsidRDefault="008B5DEB" w:rsidP="008B5DEB"/>
    <w:p w14:paraId="56390897" w14:textId="77777777" w:rsidR="00EE5F99" w:rsidRPr="007304B3" w:rsidRDefault="00EE5F99" w:rsidP="00F50AC4">
      <w:pPr>
        <w:spacing w:line="400" w:lineRule="exact"/>
        <w:ind w:firstLineChars="300" w:firstLine="840"/>
        <w:rPr>
          <w:sz w:val="24"/>
        </w:rPr>
      </w:pPr>
      <w:r w:rsidRPr="0009719F">
        <w:rPr>
          <w:rFonts w:ascii="Times New Roman" w:hAnsi="Times New Roman"/>
          <w:spacing w:val="20"/>
          <w:sz w:val="24"/>
        </w:rPr>
        <w:t>I</w:t>
      </w:r>
      <w:r w:rsidRPr="007304B3">
        <w:rPr>
          <w:rFonts w:hint="eastAsia"/>
          <w:sz w:val="24"/>
        </w:rPr>
        <w:t xml:space="preserve"> </w:t>
      </w:r>
      <w:r w:rsidRPr="0009719F">
        <w:rPr>
          <w:rFonts w:ascii="Times New Roman" w:hAnsi="Times New Roman" w:hint="eastAsia"/>
          <w:spacing w:val="20"/>
          <w:sz w:val="24"/>
        </w:rPr>
        <w:t>wish</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acknowledge</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profound</w:t>
      </w:r>
      <w:r w:rsidRPr="007304B3">
        <w:rPr>
          <w:rFonts w:hint="eastAsia"/>
          <w:sz w:val="24"/>
        </w:rPr>
        <w:t xml:space="preserve"> </w:t>
      </w:r>
      <w:r w:rsidRPr="0009719F">
        <w:rPr>
          <w:rFonts w:ascii="Times New Roman" w:hAnsi="Times New Roman" w:hint="eastAsia"/>
          <w:spacing w:val="20"/>
          <w:sz w:val="24"/>
        </w:rPr>
        <w:t>indebtedness</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a</w:t>
      </w:r>
      <w:r w:rsidRPr="007304B3">
        <w:rPr>
          <w:rFonts w:hint="eastAsia"/>
          <w:sz w:val="24"/>
        </w:rPr>
        <w:t xml:space="preserve"> </w:t>
      </w:r>
      <w:r w:rsidRPr="0009719F">
        <w:rPr>
          <w:rFonts w:ascii="Times New Roman" w:hAnsi="Times New Roman" w:hint="eastAsia"/>
          <w:spacing w:val="20"/>
          <w:sz w:val="24"/>
        </w:rPr>
        <w:t>lot</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people</w:t>
      </w:r>
      <w:r w:rsidRPr="007304B3">
        <w:rPr>
          <w:rFonts w:hint="eastAsia"/>
          <w:sz w:val="24"/>
        </w:rPr>
        <w:t xml:space="preserve"> </w:t>
      </w:r>
      <w:r w:rsidRPr="0009719F">
        <w:rPr>
          <w:rFonts w:ascii="Times New Roman" w:hAnsi="Times New Roman" w:hint="eastAsia"/>
          <w:spacing w:val="20"/>
          <w:sz w:val="24"/>
        </w:rPr>
        <w:t>who</w:t>
      </w:r>
      <w:r w:rsidRPr="007304B3">
        <w:rPr>
          <w:rFonts w:hint="eastAsia"/>
          <w:sz w:val="24"/>
        </w:rPr>
        <w:t xml:space="preserve"> </w:t>
      </w:r>
      <w:r w:rsidRPr="0009719F">
        <w:rPr>
          <w:rFonts w:ascii="Times New Roman" w:hAnsi="Times New Roman" w:hint="eastAsia"/>
          <w:spacing w:val="20"/>
          <w:sz w:val="24"/>
        </w:rPr>
        <w:t>have</w:t>
      </w:r>
      <w:r w:rsidRPr="007304B3">
        <w:rPr>
          <w:rFonts w:hint="eastAsia"/>
          <w:sz w:val="24"/>
        </w:rPr>
        <w:t xml:space="preserve"> </w:t>
      </w:r>
      <w:r w:rsidRPr="0009719F">
        <w:rPr>
          <w:rFonts w:ascii="Times New Roman" w:hAnsi="Times New Roman" w:hint="eastAsia"/>
          <w:spacing w:val="20"/>
          <w:sz w:val="24"/>
        </w:rPr>
        <w:t>shown</w:t>
      </w:r>
      <w:r w:rsidRPr="007304B3">
        <w:rPr>
          <w:rFonts w:hint="eastAsia"/>
          <w:sz w:val="24"/>
        </w:rPr>
        <w:t xml:space="preserve"> </w:t>
      </w:r>
      <w:r w:rsidRPr="0009719F">
        <w:rPr>
          <w:rFonts w:ascii="Times New Roman" w:hAnsi="Times New Roman" w:hint="eastAsia"/>
          <w:spacing w:val="20"/>
          <w:sz w:val="24"/>
        </w:rPr>
        <w:t>much</w:t>
      </w:r>
      <w:r w:rsidRPr="007304B3">
        <w:rPr>
          <w:rFonts w:hint="eastAsia"/>
          <w:sz w:val="24"/>
        </w:rPr>
        <w:t xml:space="preserve"> </w:t>
      </w:r>
      <w:r w:rsidRPr="0009719F">
        <w:rPr>
          <w:rFonts w:ascii="Times New Roman" w:hAnsi="Times New Roman" w:hint="eastAsia"/>
          <w:spacing w:val="20"/>
          <w:sz w:val="24"/>
        </w:rPr>
        <w:t>concern</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Pr="0009719F">
        <w:rPr>
          <w:rFonts w:ascii="Times New Roman" w:hAnsi="Times New Roman" w:hint="eastAsia"/>
          <w:spacing w:val="20"/>
          <w:sz w:val="24"/>
        </w:rPr>
        <w:t>when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am</w:t>
      </w:r>
      <w:r w:rsidRPr="007304B3">
        <w:rPr>
          <w:rFonts w:hint="eastAsia"/>
          <w:sz w:val="24"/>
        </w:rPr>
        <w:t xml:space="preserve"> </w:t>
      </w:r>
      <w:r w:rsidRPr="0009719F">
        <w:rPr>
          <w:rFonts w:ascii="Times New Roman" w:hAnsi="Times New Roman" w:hint="eastAsia"/>
          <w:spacing w:val="20"/>
          <w:sz w:val="24"/>
        </w:rPr>
        <w:t>writing</w:t>
      </w:r>
      <w:r w:rsidRPr="007304B3">
        <w:rPr>
          <w:rFonts w:hint="eastAsia"/>
          <w:sz w:val="24"/>
        </w:rPr>
        <w:t xml:space="preserve"> </w:t>
      </w:r>
      <w:r w:rsidRPr="0009719F">
        <w:rPr>
          <w:rFonts w:ascii="Times New Roman" w:hAnsi="Times New Roman" w:hint="eastAsia"/>
          <w:spacing w:val="20"/>
          <w:sz w:val="24"/>
        </w:rPr>
        <w:t>this</w:t>
      </w:r>
      <w:r w:rsidRPr="007304B3">
        <w:rPr>
          <w:rFonts w:hint="eastAsia"/>
          <w:sz w:val="24"/>
        </w:rPr>
        <w:t xml:space="preserve"> </w:t>
      </w:r>
      <w:r w:rsidRPr="0009719F">
        <w:rPr>
          <w:rFonts w:ascii="Times New Roman" w:hAnsi="Times New Roman" w:hint="eastAsia"/>
          <w:spacing w:val="20"/>
          <w:sz w:val="24"/>
        </w:rPr>
        <w:t>report</w:t>
      </w:r>
      <w:r w:rsidRPr="007304B3">
        <w:rPr>
          <w:rFonts w:hint="eastAsia"/>
          <w:sz w:val="24"/>
        </w:rPr>
        <w:t xml:space="preserve">. </w:t>
      </w:r>
      <w:r w:rsidRPr="0009719F">
        <w:rPr>
          <w:rFonts w:ascii="Times New Roman" w:hAnsi="Times New Roman" w:hint="eastAsia"/>
          <w:spacing w:val="20"/>
          <w:sz w:val="24"/>
        </w:rPr>
        <w:t>This</w:t>
      </w:r>
      <w:r w:rsidRPr="007304B3">
        <w:rPr>
          <w:rFonts w:hint="eastAsia"/>
          <w:sz w:val="24"/>
        </w:rPr>
        <w:t xml:space="preserve"> </w:t>
      </w:r>
      <w:r w:rsidRPr="0009719F">
        <w:rPr>
          <w:rFonts w:ascii="Times New Roman" w:hAnsi="Times New Roman" w:hint="eastAsia"/>
          <w:spacing w:val="20"/>
          <w:sz w:val="24"/>
        </w:rPr>
        <w:t>thesis</w:t>
      </w:r>
      <w:r w:rsidRPr="007304B3">
        <w:rPr>
          <w:rFonts w:hint="eastAsia"/>
          <w:sz w:val="24"/>
        </w:rPr>
        <w:t xml:space="preserve"> </w:t>
      </w:r>
      <w:r w:rsidR="00562824" w:rsidRPr="0009719F">
        <w:rPr>
          <w:rFonts w:ascii="Times New Roman" w:hAnsi="Times New Roman" w:hint="eastAsia"/>
          <w:spacing w:val="20"/>
          <w:sz w:val="24"/>
        </w:rPr>
        <w:t>benefited</w:t>
      </w:r>
      <w:r w:rsidR="00562824" w:rsidRPr="007304B3">
        <w:rPr>
          <w:rFonts w:hint="eastAsia"/>
          <w:sz w:val="24"/>
        </w:rPr>
        <w:t xml:space="preserve"> </w:t>
      </w:r>
      <w:r w:rsidR="00562824" w:rsidRPr="0009719F">
        <w:rPr>
          <w:rFonts w:ascii="Times New Roman" w:hAnsi="Times New Roman" w:hint="eastAsia"/>
          <w:spacing w:val="20"/>
          <w:sz w:val="24"/>
        </w:rPr>
        <w:t>from</w:t>
      </w:r>
      <w:r w:rsidR="00562824" w:rsidRPr="007304B3">
        <w:rPr>
          <w:rFonts w:hint="eastAsia"/>
          <w:sz w:val="24"/>
        </w:rPr>
        <w:t xml:space="preserve"> </w:t>
      </w:r>
      <w:r w:rsidR="00562824" w:rsidRPr="0009719F">
        <w:rPr>
          <w:rFonts w:ascii="Times New Roman" w:hAnsi="Times New Roman" w:hint="eastAsia"/>
          <w:spacing w:val="20"/>
          <w:sz w:val="24"/>
        </w:rPr>
        <w:t>my</w:t>
      </w:r>
      <w:r w:rsidR="00562824" w:rsidRPr="007304B3">
        <w:rPr>
          <w:rFonts w:hint="eastAsia"/>
          <w:sz w:val="24"/>
        </w:rPr>
        <w:t xml:space="preserve"> </w:t>
      </w:r>
      <w:r w:rsidR="00562824" w:rsidRPr="0009719F">
        <w:rPr>
          <w:rFonts w:ascii="Times New Roman" w:hAnsi="Times New Roman" w:hint="eastAsia"/>
          <w:spacing w:val="20"/>
          <w:sz w:val="24"/>
        </w:rPr>
        <w:t>teacher</w:t>
      </w:r>
      <w:r w:rsidR="00562824" w:rsidRPr="007304B3">
        <w:rPr>
          <w:rFonts w:hint="eastAsia"/>
          <w:sz w:val="24"/>
        </w:rPr>
        <w:t xml:space="preserve"> </w:t>
      </w:r>
      <w:r w:rsidR="00562824" w:rsidRPr="0009719F">
        <w:rPr>
          <w:rFonts w:ascii="Times New Roman" w:hAnsi="Times New Roman" w:hint="eastAsia"/>
          <w:spacing w:val="20"/>
          <w:sz w:val="24"/>
        </w:rPr>
        <w:t>and</w:t>
      </w:r>
      <w:r w:rsidR="00562824" w:rsidRPr="007304B3">
        <w:rPr>
          <w:rFonts w:hint="eastAsia"/>
          <w:sz w:val="24"/>
        </w:rPr>
        <w:t xml:space="preserve"> </w:t>
      </w:r>
      <w:proofErr w:type="gramStart"/>
      <w:r w:rsidR="00562824" w:rsidRPr="0009719F">
        <w:rPr>
          <w:rFonts w:ascii="Times New Roman" w:hAnsi="Times New Roman" w:hint="eastAsia"/>
          <w:spacing w:val="20"/>
          <w:sz w:val="24"/>
        </w:rPr>
        <w:t>friends</w:t>
      </w:r>
      <w:r w:rsidR="00562824" w:rsidRPr="007304B3">
        <w:rPr>
          <w:rFonts w:hint="eastAsia"/>
          <w:sz w:val="24"/>
        </w:rPr>
        <w:t>,</w:t>
      </w:r>
      <w:proofErr w:type="gramEnd"/>
      <w:r w:rsidR="00562824" w:rsidRPr="007304B3">
        <w:rPr>
          <w:rFonts w:hint="eastAsia"/>
          <w:sz w:val="24"/>
        </w:rPr>
        <w:t xml:space="preserve"> </w:t>
      </w:r>
      <w:r w:rsidR="00562824" w:rsidRPr="0009719F">
        <w:rPr>
          <w:rFonts w:ascii="Times New Roman" w:hAnsi="Times New Roman" w:hint="eastAsia"/>
          <w:spacing w:val="20"/>
          <w:sz w:val="24"/>
        </w:rPr>
        <w:t>I</w:t>
      </w:r>
      <w:r w:rsidR="00562824" w:rsidRPr="007304B3">
        <w:rPr>
          <w:rFonts w:hint="eastAsia"/>
          <w:sz w:val="24"/>
        </w:rPr>
        <w:t xml:space="preserve"> </w:t>
      </w:r>
      <w:r w:rsidR="00562824" w:rsidRPr="0009719F">
        <w:rPr>
          <w:rFonts w:ascii="Times New Roman" w:hAnsi="Times New Roman" w:hint="eastAsia"/>
          <w:spacing w:val="20"/>
          <w:sz w:val="24"/>
        </w:rPr>
        <w:t>could</w:t>
      </w:r>
      <w:r w:rsidR="00562824" w:rsidRPr="007304B3">
        <w:rPr>
          <w:rFonts w:hint="eastAsia"/>
          <w:sz w:val="24"/>
        </w:rPr>
        <w:t xml:space="preserve"> </w:t>
      </w:r>
      <w:r w:rsidR="00562824" w:rsidRPr="0009719F">
        <w:rPr>
          <w:rFonts w:ascii="Times New Roman" w:hAnsi="Times New Roman" w:hint="eastAsia"/>
          <w:spacing w:val="20"/>
          <w:sz w:val="24"/>
        </w:rPr>
        <w:t>never</w:t>
      </w:r>
      <w:r w:rsidR="00562824" w:rsidRPr="007304B3">
        <w:rPr>
          <w:rFonts w:hint="eastAsia"/>
          <w:sz w:val="24"/>
        </w:rPr>
        <w:t xml:space="preserve"> </w:t>
      </w:r>
      <w:r w:rsidR="00562824" w:rsidRPr="0009719F">
        <w:rPr>
          <w:rFonts w:ascii="Times New Roman" w:hAnsi="Times New Roman" w:hint="eastAsia"/>
          <w:spacing w:val="20"/>
          <w:sz w:val="24"/>
        </w:rPr>
        <w:t>finish</w:t>
      </w:r>
      <w:r w:rsidR="00562824" w:rsidRPr="007304B3">
        <w:rPr>
          <w:rFonts w:hint="eastAsia"/>
          <w:sz w:val="24"/>
        </w:rPr>
        <w:t xml:space="preserve"> </w:t>
      </w:r>
      <w:r w:rsidR="00562824" w:rsidRPr="0009719F">
        <w:rPr>
          <w:rFonts w:ascii="Times New Roman" w:hAnsi="Times New Roman" w:hint="eastAsia"/>
          <w:spacing w:val="20"/>
          <w:sz w:val="24"/>
        </w:rPr>
        <w:t>my</w:t>
      </w:r>
      <w:r w:rsidR="00562824" w:rsidRPr="007304B3">
        <w:rPr>
          <w:rFonts w:hint="eastAsia"/>
          <w:sz w:val="24"/>
        </w:rPr>
        <w:t xml:space="preserve"> </w:t>
      </w:r>
      <w:r w:rsidR="00562824" w:rsidRPr="0009719F">
        <w:rPr>
          <w:rFonts w:ascii="Times New Roman" w:hAnsi="Times New Roman" w:hint="eastAsia"/>
          <w:spacing w:val="20"/>
          <w:sz w:val="24"/>
        </w:rPr>
        <w:t>translation</w:t>
      </w:r>
      <w:r w:rsidR="00562824" w:rsidRPr="007304B3">
        <w:rPr>
          <w:rFonts w:hint="eastAsia"/>
          <w:sz w:val="24"/>
        </w:rPr>
        <w:t xml:space="preserve"> </w:t>
      </w:r>
      <w:r w:rsidR="00562824" w:rsidRPr="0009719F">
        <w:rPr>
          <w:rFonts w:ascii="Times New Roman" w:hAnsi="Times New Roman" w:hint="eastAsia"/>
          <w:spacing w:val="20"/>
          <w:sz w:val="24"/>
        </w:rPr>
        <w:t>report</w:t>
      </w:r>
      <w:r w:rsidR="00562824" w:rsidRPr="007304B3">
        <w:rPr>
          <w:rFonts w:hint="eastAsia"/>
          <w:sz w:val="24"/>
        </w:rPr>
        <w:t xml:space="preserve"> </w:t>
      </w:r>
      <w:r w:rsidR="00562824" w:rsidRPr="0009719F">
        <w:rPr>
          <w:rFonts w:ascii="Times New Roman" w:hAnsi="Times New Roman" w:hint="eastAsia"/>
          <w:spacing w:val="20"/>
          <w:sz w:val="24"/>
        </w:rPr>
        <w:t>without</w:t>
      </w:r>
      <w:r w:rsidR="00562824" w:rsidRPr="007304B3">
        <w:rPr>
          <w:rFonts w:hint="eastAsia"/>
          <w:sz w:val="24"/>
        </w:rPr>
        <w:t xml:space="preserve"> </w:t>
      </w:r>
      <w:r w:rsidR="00562824" w:rsidRPr="0009719F">
        <w:rPr>
          <w:rFonts w:ascii="Times New Roman" w:hAnsi="Times New Roman" w:hint="eastAsia"/>
          <w:spacing w:val="20"/>
          <w:sz w:val="24"/>
        </w:rPr>
        <w:t>their</w:t>
      </w:r>
      <w:r w:rsidR="00562824" w:rsidRPr="007304B3">
        <w:rPr>
          <w:rFonts w:hint="eastAsia"/>
          <w:sz w:val="24"/>
        </w:rPr>
        <w:t xml:space="preserve"> </w:t>
      </w:r>
      <w:r w:rsidR="00562824" w:rsidRPr="0009719F">
        <w:rPr>
          <w:rFonts w:ascii="Times New Roman" w:hAnsi="Times New Roman" w:hint="eastAsia"/>
          <w:spacing w:val="20"/>
          <w:sz w:val="24"/>
        </w:rPr>
        <w:t>help</w:t>
      </w:r>
      <w:r w:rsidR="00562824" w:rsidRPr="007304B3">
        <w:rPr>
          <w:rFonts w:hint="eastAsia"/>
          <w:sz w:val="24"/>
        </w:rPr>
        <w:t>.</w:t>
      </w:r>
    </w:p>
    <w:p w14:paraId="650B755A" w14:textId="77777777" w:rsidR="006A7289" w:rsidRPr="007304B3" w:rsidRDefault="006A7289" w:rsidP="00F50AC4">
      <w:pPr>
        <w:spacing w:line="400" w:lineRule="exact"/>
        <w:ind w:firstLineChars="300" w:firstLine="840"/>
        <w:rPr>
          <w:sz w:val="24"/>
        </w:rPr>
      </w:pPr>
      <w:r w:rsidRPr="0009719F">
        <w:rPr>
          <w:rFonts w:ascii="Times New Roman" w:hAnsi="Times New Roman" w:hint="eastAsia"/>
          <w:spacing w:val="20"/>
          <w:sz w:val="24"/>
        </w:rPr>
        <w:t>First</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all</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would</w:t>
      </w:r>
      <w:r w:rsidRPr="007304B3">
        <w:rPr>
          <w:rFonts w:hint="eastAsia"/>
          <w:sz w:val="24"/>
        </w:rPr>
        <w:t xml:space="preserve"> </w:t>
      </w:r>
      <w:r w:rsidRPr="0009719F">
        <w:rPr>
          <w:rFonts w:ascii="Times New Roman" w:hAnsi="Times New Roman" w:hint="eastAsia"/>
          <w:spacing w:val="20"/>
          <w:sz w:val="24"/>
        </w:rPr>
        <w:t>like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express</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gratitude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teacher</w:t>
      </w:r>
      <w:r w:rsidRPr="007304B3">
        <w:rPr>
          <w:rFonts w:hint="eastAsia"/>
          <w:sz w:val="24"/>
        </w:rPr>
        <w:t xml:space="preserve">, </w:t>
      </w:r>
      <w:proofErr w:type="spellStart"/>
      <w:proofErr w:type="gramStart"/>
      <w:r w:rsidRPr="0009719F">
        <w:rPr>
          <w:rFonts w:ascii="Times New Roman" w:hAnsi="Times New Roman" w:hint="eastAsia"/>
          <w:spacing w:val="20"/>
          <w:sz w:val="24"/>
        </w:rPr>
        <w:t>Mr</w:t>
      </w:r>
      <w:r w:rsidRPr="007304B3">
        <w:rPr>
          <w:rFonts w:hint="eastAsia"/>
          <w:sz w:val="24"/>
        </w:rPr>
        <w:t>.</w:t>
      </w:r>
      <w:r w:rsidRPr="0009719F">
        <w:rPr>
          <w:rFonts w:ascii="Times New Roman" w:hAnsi="Times New Roman" w:hint="eastAsia"/>
          <w:spacing w:val="20"/>
          <w:sz w:val="24"/>
        </w:rPr>
        <w:t>Li</w:t>
      </w:r>
      <w:proofErr w:type="spellEnd"/>
      <w:proofErr w:type="gramEnd"/>
      <w:r w:rsidRPr="007304B3">
        <w:rPr>
          <w:rFonts w:hint="eastAsia"/>
          <w:sz w:val="24"/>
        </w:rPr>
        <w:t xml:space="preserve">, </w:t>
      </w:r>
      <w:r w:rsidRPr="0009719F">
        <w:rPr>
          <w:rFonts w:ascii="Times New Roman" w:hAnsi="Times New Roman" w:hint="eastAsia"/>
          <w:spacing w:val="20"/>
          <w:sz w:val="24"/>
        </w:rPr>
        <w:t>He</w:t>
      </w:r>
      <w:r w:rsidRPr="007304B3">
        <w:rPr>
          <w:rFonts w:hint="eastAsia"/>
          <w:sz w:val="24"/>
        </w:rPr>
        <w:t xml:space="preserve"> </w:t>
      </w:r>
      <w:r w:rsidRPr="0009719F">
        <w:rPr>
          <w:rFonts w:ascii="Times New Roman" w:hAnsi="Times New Roman" w:hint="eastAsia"/>
          <w:spacing w:val="20"/>
          <w:sz w:val="24"/>
        </w:rPr>
        <w:t>helped</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Pr="0009719F">
        <w:rPr>
          <w:rFonts w:ascii="Times New Roman" w:hAnsi="Times New Roman" w:hint="eastAsia"/>
          <w:spacing w:val="20"/>
          <w:sz w:val="24"/>
        </w:rPr>
        <w:t>a</w:t>
      </w:r>
      <w:r w:rsidRPr="007304B3">
        <w:rPr>
          <w:rFonts w:hint="eastAsia"/>
          <w:sz w:val="24"/>
        </w:rPr>
        <w:t xml:space="preserve"> </w:t>
      </w:r>
      <w:r w:rsidRPr="0009719F">
        <w:rPr>
          <w:rFonts w:ascii="Times New Roman" w:hAnsi="Times New Roman" w:hint="eastAsia"/>
          <w:spacing w:val="20"/>
          <w:sz w:val="24"/>
        </w:rPr>
        <w:t>lot</w:t>
      </w:r>
      <w:r w:rsidRPr="007304B3">
        <w:rPr>
          <w:rFonts w:hint="eastAsia"/>
          <w:sz w:val="24"/>
        </w:rPr>
        <w:t xml:space="preserve"> </w:t>
      </w:r>
      <w:r w:rsidRPr="0009719F">
        <w:rPr>
          <w:rFonts w:ascii="Times New Roman" w:hAnsi="Times New Roman" w:hint="eastAsia"/>
          <w:spacing w:val="20"/>
          <w:sz w:val="24"/>
        </w:rPr>
        <w:t>on</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completion</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thesis</w:t>
      </w:r>
      <w:r w:rsidRPr="007304B3">
        <w:rPr>
          <w:rFonts w:hint="eastAsia"/>
          <w:sz w:val="24"/>
        </w:rPr>
        <w:t xml:space="preserve">, </w:t>
      </w:r>
      <w:r w:rsidRPr="0009719F">
        <w:rPr>
          <w:rFonts w:ascii="Times New Roman" w:hAnsi="Times New Roman" w:hint="eastAsia"/>
          <w:spacing w:val="20"/>
          <w:sz w:val="24"/>
        </w:rPr>
        <w:t>especially</w:t>
      </w:r>
      <w:r w:rsidRPr="007304B3">
        <w:rPr>
          <w:rFonts w:hint="eastAsia"/>
          <w:sz w:val="24"/>
        </w:rPr>
        <w:t xml:space="preserve"> </w:t>
      </w:r>
      <w:r w:rsidRPr="0009719F">
        <w:rPr>
          <w:rFonts w:ascii="Times New Roman" w:hAnsi="Times New Roman" w:hint="eastAsia"/>
          <w:spacing w:val="20"/>
          <w:sz w:val="24"/>
        </w:rPr>
        <w:t>some</w:t>
      </w:r>
      <w:r w:rsidRPr="007304B3">
        <w:rPr>
          <w:rFonts w:hint="eastAsia"/>
          <w:sz w:val="24"/>
        </w:rPr>
        <w:t xml:space="preserve"> </w:t>
      </w:r>
      <w:r w:rsidRPr="0009719F">
        <w:rPr>
          <w:rFonts w:ascii="Times New Roman" w:hAnsi="Times New Roman" w:hint="eastAsia"/>
          <w:spacing w:val="20"/>
          <w:sz w:val="24"/>
        </w:rPr>
        <w:t>approaches</w:t>
      </w:r>
      <w:r w:rsidRPr="007304B3">
        <w:rPr>
          <w:rFonts w:hint="eastAsia"/>
          <w:sz w:val="24"/>
        </w:rPr>
        <w:t xml:space="preserve"> </w:t>
      </w: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writing</w:t>
      </w:r>
      <w:r w:rsidRPr="007304B3">
        <w:rPr>
          <w:rFonts w:hint="eastAsia"/>
          <w:sz w:val="24"/>
        </w:rPr>
        <w:t xml:space="preserve"> </w:t>
      </w:r>
      <w:r w:rsidRPr="0009719F">
        <w:rPr>
          <w:rFonts w:ascii="Times New Roman" w:hAnsi="Times New Roman" w:hint="eastAsia"/>
          <w:spacing w:val="20"/>
          <w:sz w:val="24"/>
        </w:rPr>
        <w:t>translation</w:t>
      </w:r>
      <w:r w:rsidRPr="007304B3">
        <w:rPr>
          <w:rFonts w:hint="eastAsia"/>
          <w:sz w:val="24"/>
        </w:rPr>
        <w:t xml:space="preserve"> </w:t>
      </w:r>
      <w:r w:rsidRPr="0009719F">
        <w:rPr>
          <w:rFonts w:ascii="Times New Roman" w:hAnsi="Times New Roman" w:hint="eastAsia"/>
          <w:spacing w:val="20"/>
          <w:sz w:val="24"/>
        </w:rPr>
        <w:t>report</w:t>
      </w:r>
      <w:r w:rsidRPr="007304B3">
        <w:rPr>
          <w:rFonts w:hint="eastAsia"/>
          <w:sz w:val="24"/>
        </w:rPr>
        <w:t xml:space="preserve">. </w:t>
      </w:r>
      <w:r w:rsidRPr="0009719F">
        <w:rPr>
          <w:rFonts w:ascii="Times New Roman" w:hAnsi="Times New Roman" w:hint="eastAsia"/>
          <w:spacing w:val="20"/>
          <w:sz w:val="24"/>
        </w:rPr>
        <w:t>Then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would</w:t>
      </w:r>
      <w:r w:rsidRPr="007304B3">
        <w:rPr>
          <w:rFonts w:hint="eastAsia"/>
          <w:sz w:val="24"/>
        </w:rPr>
        <w:t xml:space="preserve"> </w:t>
      </w:r>
      <w:r w:rsidRPr="0009719F">
        <w:rPr>
          <w:rFonts w:ascii="Times New Roman" w:hAnsi="Times New Roman" w:hint="eastAsia"/>
          <w:spacing w:val="20"/>
          <w:sz w:val="24"/>
        </w:rPr>
        <w:t>like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express</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gratitude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friends</w:t>
      </w:r>
      <w:r w:rsidRPr="007304B3">
        <w:rPr>
          <w:rFonts w:hint="eastAsia"/>
          <w:sz w:val="24"/>
        </w:rPr>
        <w:t xml:space="preserve">, </w:t>
      </w:r>
      <w:r w:rsidRPr="0009719F">
        <w:rPr>
          <w:rFonts w:ascii="Times New Roman" w:hAnsi="Times New Roman" w:hint="eastAsia"/>
          <w:spacing w:val="20"/>
          <w:sz w:val="24"/>
        </w:rPr>
        <w:t>they</w:t>
      </w:r>
      <w:r w:rsidRPr="007304B3">
        <w:rPr>
          <w:rFonts w:hint="eastAsia"/>
          <w:sz w:val="24"/>
        </w:rPr>
        <w:t xml:space="preserve"> </w:t>
      </w:r>
      <w:r w:rsidRPr="0009719F">
        <w:rPr>
          <w:rFonts w:ascii="Times New Roman" w:hAnsi="Times New Roman" w:hint="eastAsia"/>
          <w:spacing w:val="20"/>
          <w:sz w:val="24"/>
        </w:rPr>
        <w:t>give</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00C86031" w:rsidRPr="0009719F">
        <w:rPr>
          <w:rFonts w:ascii="Times New Roman" w:hAnsi="Times New Roman" w:hint="eastAsia"/>
          <w:spacing w:val="20"/>
          <w:sz w:val="24"/>
        </w:rPr>
        <w:t>strong</w:t>
      </w:r>
      <w:r w:rsidR="00C86031" w:rsidRPr="007304B3">
        <w:rPr>
          <w:rFonts w:hint="eastAsia"/>
          <w:sz w:val="24"/>
        </w:rPr>
        <w:t xml:space="preserve"> </w:t>
      </w:r>
      <w:r w:rsidRPr="0009719F">
        <w:rPr>
          <w:rFonts w:ascii="Times New Roman" w:hAnsi="Times New Roman" w:hint="eastAsia"/>
          <w:spacing w:val="20"/>
          <w:sz w:val="24"/>
        </w:rPr>
        <w:t>encouragement</w:t>
      </w:r>
      <w:r w:rsidRPr="007304B3">
        <w:rPr>
          <w:rFonts w:hint="eastAsia"/>
          <w:sz w:val="24"/>
        </w:rPr>
        <w:t xml:space="preserve"> </w:t>
      </w:r>
      <w:r w:rsidRPr="0009719F">
        <w:rPr>
          <w:rFonts w:ascii="Times New Roman" w:hAnsi="Times New Roman" w:hint="eastAsia"/>
          <w:spacing w:val="20"/>
          <w:sz w:val="24"/>
        </w:rPr>
        <w:t>when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want</w:t>
      </w:r>
      <w:r w:rsidRPr="007304B3">
        <w:rPr>
          <w:rFonts w:hint="eastAsia"/>
          <w:sz w:val="24"/>
        </w:rPr>
        <w:t xml:space="preserve"> </w:t>
      </w:r>
      <w:r w:rsidRPr="0009719F">
        <w:rPr>
          <w:rFonts w:ascii="Times New Roman" w:hAnsi="Times New Roman" w:hint="eastAsia"/>
          <w:spacing w:val="20"/>
          <w:sz w:val="24"/>
        </w:rPr>
        <w:t>give</w:t>
      </w:r>
      <w:r w:rsidRPr="007304B3">
        <w:rPr>
          <w:rFonts w:hint="eastAsia"/>
          <w:sz w:val="24"/>
        </w:rPr>
        <w:t xml:space="preserve"> </w:t>
      </w:r>
      <w:r w:rsidRPr="0009719F">
        <w:rPr>
          <w:rFonts w:ascii="Times New Roman" w:hAnsi="Times New Roman" w:hint="eastAsia"/>
          <w:spacing w:val="20"/>
          <w:sz w:val="24"/>
        </w:rPr>
        <w:t>up</w:t>
      </w:r>
      <w:r w:rsidRPr="007304B3">
        <w:rPr>
          <w:rFonts w:hint="eastAsia"/>
          <w:sz w:val="24"/>
        </w:rPr>
        <w:t xml:space="preserve">. </w:t>
      </w:r>
    </w:p>
    <w:p w14:paraId="03A1D823" w14:textId="77777777" w:rsidR="00562824" w:rsidRPr="007304B3" w:rsidRDefault="006A7289" w:rsidP="00F50AC4">
      <w:pPr>
        <w:spacing w:line="400" w:lineRule="exact"/>
        <w:ind w:firstLineChars="300" w:firstLine="840"/>
        <w:rPr>
          <w:sz w:val="24"/>
        </w:rPr>
      </w:pP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conclusion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thank</w:t>
      </w:r>
      <w:r w:rsidRPr="007304B3">
        <w:rPr>
          <w:rFonts w:hint="eastAsia"/>
          <w:sz w:val="24"/>
        </w:rPr>
        <w:t xml:space="preserve"> </w:t>
      </w:r>
      <w:r w:rsidRPr="0009719F">
        <w:rPr>
          <w:rFonts w:ascii="Times New Roman" w:hAnsi="Times New Roman" w:hint="eastAsia"/>
          <w:spacing w:val="20"/>
          <w:sz w:val="24"/>
        </w:rPr>
        <w:t>them</w:t>
      </w:r>
      <w:r w:rsidRPr="007304B3">
        <w:rPr>
          <w:rFonts w:hint="eastAsia"/>
          <w:sz w:val="24"/>
        </w:rPr>
        <w:t xml:space="preserve"> </w:t>
      </w:r>
      <w:r w:rsidRPr="0009719F">
        <w:rPr>
          <w:rFonts w:ascii="Times New Roman" w:hAnsi="Times New Roman" w:hint="eastAsia"/>
          <w:spacing w:val="20"/>
          <w:sz w:val="24"/>
        </w:rPr>
        <w:t>all</w:t>
      </w:r>
      <w:r w:rsidRPr="007304B3">
        <w:rPr>
          <w:rFonts w:hint="eastAsia"/>
          <w:sz w:val="24"/>
        </w:rPr>
        <w:t xml:space="preserve"> </w:t>
      </w:r>
      <w:r w:rsidRPr="0009719F">
        <w:rPr>
          <w:rFonts w:ascii="Times New Roman" w:hAnsi="Times New Roman" w:hint="eastAsia"/>
          <w:spacing w:val="20"/>
          <w:sz w:val="24"/>
        </w:rPr>
        <w:t>from</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bottom</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heart</w:t>
      </w:r>
      <w:r w:rsidRPr="007304B3">
        <w:rPr>
          <w:rFonts w:hint="eastAsia"/>
          <w:sz w:val="24"/>
        </w:rPr>
        <w:t xml:space="preserve">. </w:t>
      </w:r>
      <w:r w:rsidRPr="0009719F">
        <w:rPr>
          <w:rFonts w:ascii="Times New Roman" w:hAnsi="Times New Roman" w:hint="eastAsia"/>
          <w:spacing w:val="20"/>
          <w:sz w:val="24"/>
        </w:rPr>
        <w:t>Their</w:t>
      </w:r>
      <w:r w:rsidRPr="007304B3">
        <w:rPr>
          <w:rFonts w:hint="eastAsia"/>
          <w:sz w:val="24"/>
        </w:rPr>
        <w:t xml:space="preserve"> </w:t>
      </w:r>
      <w:r w:rsidRPr="0009719F">
        <w:rPr>
          <w:rFonts w:ascii="Times New Roman" w:hAnsi="Times New Roman" w:hint="eastAsia"/>
          <w:spacing w:val="20"/>
          <w:sz w:val="24"/>
        </w:rPr>
        <w:t>help</w:t>
      </w:r>
      <w:r w:rsidRPr="007304B3">
        <w:rPr>
          <w:rFonts w:hint="eastAsia"/>
          <w:sz w:val="24"/>
        </w:rPr>
        <w:t xml:space="preserve"> </w:t>
      </w:r>
      <w:r w:rsidRPr="0009719F">
        <w:rPr>
          <w:rFonts w:ascii="Times New Roman" w:hAnsi="Times New Roman" w:hint="eastAsia"/>
          <w:spacing w:val="20"/>
          <w:sz w:val="24"/>
        </w:rPr>
        <w:t>and</w:t>
      </w:r>
      <w:r w:rsidRPr="007304B3">
        <w:rPr>
          <w:rFonts w:hint="eastAsia"/>
          <w:sz w:val="24"/>
        </w:rPr>
        <w:t xml:space="preserve"> </w:t>
      </w:r>
      <w:r w:rsidRPr="0009719F">
        <w:rPr>
          <w:rFonts w:ascii="Times New Roman" w:hAnsi="Times New Roman" w:hint="eastAsia"/>
          <w:spacing w:val="20"/>
          <w:sz w:val="24"/>
        </w:rPr>
        <w:t>kindness</w:t>
      </w:r>
      <w:r w:rsidRPr="007304B3">
        <w:rPr>
          <w:rFonts w:hint="eastAsia"/>
          <w:sz w:val="24"/>
        </w:rPr>
        <w:t xml:space="preserve"> </w:t>
      </w:r>
      <w:r w:rsidRPr="0009719F">
        <w:rPr>
          <w:rFonts w:ascii="Times New Roman" w:hAnsi="Times New Roman" w:hint="eastAsia"/>
          <w:spacing w:val="20"/>
          <w:sz w:val="24"/>
        </w:rPr>
        <w:t>will</w:t>
      </w:r>
      <w:r w:rsidRPr="007304B3">
        <w:rPr>
          <w:rFonts w:hint="eastAsia"/>
          <w:sz w:val="24"/>
        </w:rPr>
        <w:t xml:space="preserve"> </w:t>
      </w:r>
      <w:r w:rsidRPr="0009719F">
        <w:rPr>
          <w:rFonts w:ascii="Times New Roman" w:hAnsi="Times New Roman" w:hint="eastAsia"/>
          <w:spacing w:val="20"/>
          <w:sz w:val="24"/>
        </w:rPr>
        <w:t>stay</w:t>
      </w:r>
      <w:r w:rsidRPr="007304B3">
        <w:rPr>
          <w:rFonts w:hint="eastAsia"/>
          <w:sz w:val="24"/>
        </w:rPr>
        <w:t xml:space="preserve"> </w:t>
      </w: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mind</w:t>
      </w:r>
      <w:r w:rsidRPr="007304B3">
        <w:rPr>
          <w:rFonts w:hint="eastAsia"/>
          <w:sz w:val="24"/>
        </w:rPr>
        <w:t xml:space="preserve"> </w:t>
      </w:r>
      <w:r w:rsidRPr="0009719F">
        <w:rPr>
          <w:rFonts w:ascii="Times New Roman" w:hAnsi="Times New Roman" w:hint="eastAsia"/>
          <w:spacing w:val="20"/>
          <w:sz w:val="24"/>
        </w:rPr>
        <w:t>forever</w:t>
      </w:r>
      <w:r w:rsidRPr="007304B3">
        <w:rPr>
          <w:rFonts w:hint="eastAsia"/>
          <w:sz w:val="24"/>
        </w:rPr>
        <w:t xml:space="preserve">. </w:t>
      </w:r>
    </w:p>
    <w:p w14:paraId="72ED7367" w14:textId="77777777" w:rsidR="007E2981" w:rsidRPr="007304B3" w:rsidRDefault="007E2981" w:rsidP="00F50AC4">
      <w:pPr>
        <w:spacing w:line="400" w:lineRule="exact"/>
        <w:ind w:firstLineChars="600" w:firstLine="1446"/>
        <w:jc w:val="left"/>
        <w:rPr>
          <w:rFonts w:ascii="Times New Roman" w:hAnsi="Times New Roman" w:cs="Times New Roman"/>
          <w:b/>
          <w:sz w:val="24"/>
          <w:szCs w:val="24"/>
        </w:rPr>
      </w:pPr>
    </w:p>
    <w:p w14:paraId="1A713B91" w14:textId="77777777" w:rsidR="007E2981" w:rsidRDefault="007E2981" w:rsidP="00F50AC4">
      <w:pPr>
        <w:spacing w:line="400" w:lineRule="exact"/>
        <w:jc w:val="center"/>
        <w:rPr>
          <w:rFonts w:ascii="Times New Roman" w:hAnsi="Times New Roman" w:cs="Times New Roman"/>
          <w:b/>
          <w:sz w:val="24"/>
          <w:szCs w:val="24"/>
        </w:rPr>
      </w:pPr>
    </w:p>
    <w:p w14:paraId="0506FAFA" w14:textId="77777777" w:rsidR="00A76369" w:rsidRDefault="00A76369" w:rsidP="00F50AC4">
      <w:pPr>
        <w:spacing w:line="400" w:lineRule="exact"/>
        <w:jc w:val="center"/>
        <w:rPr>
          <w:rFonts w:ascii="Times New Roman" w:hAnsi="Times New Roman" w:cs="Times New Roman"/>
          <w:b/>
          <w:sz w:val="24"/>
          <w:szCs w:val="24"/>
        </w:rPr>
      </w:pPr>
    </w:p>
    <w:p w14:paraId="77D6FF5D" w14:textId="77777777" w:rsidR="00A76369" w:rsidRDefault="00A76369" w:rsidP="00F50AC4">
      <w:pPr>
        <w:spacing w:line="400" w:lineRule="exact"/>
        <w:jc w:val="center"/>
        <w:rPr>
          <w:rFonts w:ascii="Times New Roman" w:hAnsi="Times New Roman" w:cs="Times New Roman"/>
          <w:b/>
          <w:sz w:val="24"/>
          <w:szCs w:val="24"/>
        </w:rPr>
      </w:pPr>
    </w:p>
    <w:p w14:paraId="0E0F9BFB" w14:textId="77777777" w:rsidR="00A76369" w:rsidRDefault="00A76369" w:rsidP="00F50AC4">
      <w:pPr>
        <w:spacing w:line="400" w:lineRule="exact"/>
        <w:jc w:val="center"/>
        <w:rPr>
          <w:rFonts w:ascii="Times New Roman" w:hAnsi="Times New Roman" w:cs="Times New Roman"/>
          <w:b/>
          <w:sz w:val="24"/>
          <w:szCs w:val="24"/>
        </w:rPr>
      </w:pPr>
    </w:p>
    <w:p w14:paraId="07DFB624" w14:textId="77777777" w:rsidR="00A76369" w:rsidRDefault="00A76369" w:rsidP="00F50AC4">
      <w:pPr>
        <w:spacing w:line="400" w:lineRule="exact"/>
        <w:jc w:val="center"/>
        <w:rPr>
          <w:rFonts w:ascii="Times New Roman" w:hAnsi="Times New Roman" w:cs="Times New Roman"/>
          <w:b/>
          <w:sz w:val="24"/>
          <w:szCs w:val="24"/>
        </w:rPr>
      </w:pPr>
    </w:p>
    <w:p w14:paraId="2C5B4145" w14:textId="77777777" w:rsidR="00A76369" w:rsidRDefault="00A76369" w:rsidP="00F50AC4">
      <w:pPr>
        <w:spacing w:line="400" w:lineRule="exact"/>
        <w:jc w:val="center"/>
        <w:rPr>
          <w:rFonts w:ascii="Times New Roman" w:hAnsi="Times New Roman" w:cs="Times New Roman"/>
          <w:b/>
          <w:sz w:val="24"/>
          <w:szCs w:val="24"/>
        </w:rPr>
      </w:pPr>
    </w:p>
    <w:p w14:paraId="43E3C4C4" w14:textId="77777777" w:rsidR="00A76369" w:rsidRDefault="00A76369" w:rsidP="00F50AC4">
      <w:pPr>
        <w:spacing w:line="400" w:lineRule="exact"/>
        <w:jc w:val="center"/>
        <w:rPr>
          <w:rFonts w:ascii="Times New Roman" w:hAnsi="Times New Roman" w:cs="Times New Roman"/>
          <w:b/>
          <w:sz w:val="24"/>
          <w:szCs w:val="24"/>
        </w:rPr>
      </w:pPr>
    </w:p>
    <w:p w14:paraId="14005EBC" w14:textId="77777777" w:rsidR="00A76369" w:rsidRDefault="00A76369" w:rsidP="00F50AC4">
      <w:pPr>
        <w:spacing w:line="400" w:lineRule="exact"/>
        <w:jc w:val="center"/>
        <w:rPr>
          <w:rFonts w:ascii="Times New Roman" w:hAnsi="Times New Roman" w:cs="Times New Roman"/>
          <w:b/>
          <w:sz w:val="24"/>
          <w:szCs w:val="24"/>
        </w:rPr>
      </w:pPr>
    </w:p>
    <w:p w14:paraId="6D3F095E" w14:textId="77777777" w:rsidR="00A76369" w:rsidRDefault="00A76369" w:rsidP="00F50AC4">
      <w:pPr>
        <w:spacing w:line="400" w:lineRule="exact"/>
        <w:jc w:val="center"/>
        <w:rPr>
          <w:rFonts w:ascii="Times New Roman" w:hAnsi="Times New Roman" w:cs="Times New Roman"/>
          <w:b/>
          <w:sz w:val="24"/>
          <w:szCs w:val="24"/>
        </w:rPr>
      </w:pPr>
    </w:p>
    <w:p w14:paraId="26574865" w14:textId="77777777" w:rsidR="00A76369" w:rsidRDefault="00A76369" w:rsidP="00F50AC4">
      <w:pPr>
        <w:spacing w:line="400" w:lineRule="exact"/>
        <w:jc w:val="center"/>
        <w:rPr>
          <w:rFonts w:ascii="Times New Roman" w:hAnsi="Times New Roman" w:cs="Times New Roman"/>
          <w:b/>
          <w:sz w:val="24"/>
          <w:szCs w:val="24"/>
        </w:rPr>
      </w:pPr>
    </w:p>
    <w:p w14:paraId="7D811E3C" w14:textId="77777777" w:rsidR="00A76369" w:rsidRDefault="00A76369" w:rsidP="00F50AC4">
      <w:pPr>
        <w:spacing w:line="400" w:lineRule="exact"/>
        <w:jc w:val="center"/>
        <w:rPr>
          <w:rFonts w:ascii="Times New Roman" w:hAnsi="Times New Roman" w:cs="Times New Roman"/>
          <w:b/>
          <w:sz w:val="24"/>
          <w:szCs w:val="24"/>
        </w:rPr>
      </w:pPr>
    </w:p>
    <w:p w14:paraId="5D71D1F1" w14:textId="77777777" w:rsidR="00A76369" w:rsidRDefault="00A76369" w:rsidP="00F50AC4">
      <w:pPr>
        <w:spacing w:line="400" w:lineRule="exact"/>
        <w:jc w:val="center"/>
        <w:rPr>
          <w:rFonts w:ascii="Times New Roman" w:hAnsi="Times New Roman" w:cs="Times New Roman"/>
          <w:b/>
          <w:sz w:val="24"/>
          <w:szCs w:val="24"/>
        </w:rPr>
      </w:pPr>
    </w:p>
    <w:p w14:paraId="728FE4FD" w14:textId="77777777" w:rsidR="00A76369" w:rsidRDefault="00A76369" w:rsidP="00F50AC4">
      <w:pPr>
        <w:spacing w:line="400" w:lineRule="exact"/>
        <w:jc w:val="center"/>
        <w:rPr>
          <w:rFonts w:ascii="Times New Roman" w:hAnsi="Times New Roman" w:cs="Times New Roman"/>
          <w:b/>
          <w:sz w:val="24"/>
          <w:szCs w:val="24"/>
        </w:rPr>
      </w:pPr>
    </w:p>
    <w:p w14:paraId="1550A0F8" w14:textId="77777777" w:rsidR="00A76369" w:rsidRDefault="00A76369" w:rsidP="00F50AC4">
      <w:pPr>
        <w:spacing w:line="400" w:lineRule="exact"/>
        <w:jc w:val="center"/>
        <w:rPr>
          <w:rFonts w:ascii="Times New Roman" w:hAnsi="Times New Roman" w:cs="Times New Roman"/>
          <w:b/>
          <w:sz w:val="24"/>
          <w:szCs w:val="24"/>
        </w:rPr>
      </w:pPr>
    </w:p>
    <w:p w14:paraId="513C02AA" w14:textId="77777777" w:rsidR="00A76369" w:rsidRDefault="00A76369" w:rsidP="00F50AC4">
      <w:pPr>
        <w:spacing w:line="400" w:lineRule="exact"/>
        <w:jc w:val="center"/>
        <w:rPr>
          <w:rFonts w:ascii="Times New Roman" w:hAnsi="Times New Roman" w:cs="Times New Roman"/>
          <w:b/>
          <w:sz w:val="24"/>
          <w:szCs w:val="24"/>
        </w:rPr>
      </w:pPr>
    </w:p>
    <w:p w14:paraId="063F12EC" w14:textId="77777777" w:rsidR="00A76369" w:rsidRDefault="00A76369" w:rsidP="00F50AC4">
      <w:pPr>
        <w:spacing w:line="400" w:lineRule="exact"/>
        <w:jc w:val="center"/>
        <w:rPr>
          <w:rFonts w:ascii="Times New Roman" w:hAnsi="Times New Roman" w:cs="Times New Roman"/>
          <w:b/>
          <w:sz w:val="24"/>
          <w:szCs w:val="24"/>
        </w:rPr>
      </w:pPr>
    </w:p>
    <w:p w14:paraId="3CC58F12" w14:textId="77777777" w:rsidR="00A76369" w:rsidRDefault="00A76369" w:rsidP="00F50AC4">
      <w:pPr>
        <w:spacing w:line="400" w:lineRule="exact"/>
        <w:jc w:val="center"/>
        <w:rPr>
          <w:rFonts w:ascii="Times New Roman" w:hAnsi="Times New Roman" w:cs="Times New Roman"/>
          <w:b/>
          <w:sz w:val="24"/>
          <w:szCs w:val="24"/>
        </w:rPr>
      </w:pPr>
    </w:p>
    <w:p w14:paraId="020E8D3E" w14:textId="77777777" w:rsidR="008B5DEB" w:rsidRDefault="008B5DEB" w:rsidP="00F50AC4">
      <w:pPr>
        <w:spacing w:line="400" w:lineRule="exact"/>
        <w:jc w:val="center"/>
        <w:rPr>
          <w:rFonts w:ascii="Times New Roman" w:hAnsi="Times New Roman" w:cs="Times New Roman"/>
          <w:b/>
          <w:sz w:val="24"/>
          <w:szCs w:val="24"/>
        </w:rPr>
      </w:pPr>
    </w:p>
    <w:p w14:paraId="034D45FD" w14:textId="77777777" w:rsidR="008B5DEB" w:rsidRDefault="008B5DEB" w:rsidP="00F50AC4">
      <w:pPr>
        <w:spacing w:line="400" w:lineRule="exact"/>
        <w:jc w:val="center"/>
        <w:rPr>
          <w:rFonts w:ascii="Times New Roman" w:hAnsi="Times New Roman" w:cs="Times New Roman"/>
          <w:b/>
          <w:sz w:val="24"/>
          <w:szCs w:val="24"/>
        </w:rPr>
      </w:pPr>
    </w:p>
    <w:p w14:paraId="4682B2CF" w14:textId="77777777" w:rsidR="00243BFB" w:rsidRDefault="00243BFB" w:rsidP="00F50AC4">
      <w:pPr>
        <w:pStyle w:val="1"/>
        <w:spacing w:line="400" w:lineRule="exact"/>
        <w:jc w:val="center"/>
        <w:rPr>
          <w:rFonts w:ascii="Times New Roman" w:hAnsi="Times New Roman"/>
          <w:b/>
          <w:sz w:val="30"/>
          <w:szCs w:val="30"/>
          <w:lang w:eastAsia="zh-CN"/>
        </w:rPr>
      </w:pPr>
      <w:bookmarkStart w:id="86" w:name="_Toc517282048"/>
      <w:bookmarkStart w:id="87" w:name="_Toc4779267"/>
      <w:r w:rsidRPr="00243BFB">
        <w:rPr>
          <w:rFonts w:ascii="Times New Roman" w:hAnsi="Times New Roman"/>
          <w:b/>
          <w:sz w:val="30"/>
          <w:szCs w:val="30"/>
        </w:rPr>
        <w:lastRenderedPageBreak/>
        <w:t>Appendix</w:t>
      </w:r>
      <w:bookmarkEnd w:id="86"/>
      <w:bookmarkEnd w:id="87"/>
    </w:p>
    <w:p w14:paraId="1F128D02" w14:textId="77777777" w:rsidR="008B5DEB" w:rsidRPr="008B5DEB" w:rsidRDefault="008B5DEB" w:rsidP="008B5DEB"/>
    <w:p w14:paraId="25B84172" w14:textId="77777777" w:rsidR="00243BFB" w:rsidRPr="0009719F" w:rsidRDefault="00243BFB" w:rsidP="00F50AC4">
      <w:pPr>
        <w:pStyle w:val="2"/>
        <w:spacing w:line="400" w:lineRule="exact"/>
        <w:rPr>
          <w:rFonts w:ascii="Times New Roman" w:hAnsi="Times New Roman" w:cs="Times New Roman"/>
          <w:sz w:val="28"/>
          <w:szCs w:val="28"/>
        </w:rPr>
      </w:pPr>
      <w:bookmarkStart w:id="88" w:name="_Toc517282049"/>
      <w:bookmarkStart w:id="89" w:name="_Toc4779268"/>
      <w:r w:rsidRPr="0009719F">
        <w:rPr>
          <w:rFonts w:ascii="Times New Roman" w:hAnsi="Times New Roman" w:cs="Times New Roman"/>
          <w:sz w:val="28"/>
          <w:szCs w:val="28"/>
        </w:rPr>
        <w:t>Appendix1: The source text</w:t>
      </w:r>
      <w:bookmarkEnd w:id="88"/>
      <w:bookmarkEnd w:id="89"/>
    </w:p>
    <w:p w14:paraId="28B38357" w14:textId="77777777" w:rsidR="00243BFB" w:rsidRPr="0009719F" w:rsidRDefault="00243BFB" w:rsidP="00F50AC4">
      <w:pPr>
        <w:pStyle w:val="2"/>
        <w:spacing w:line="400" w:lineRule="exact"/>
        <w:rPr>
          <w:rFonts w:ascii="Times New Roman" w:hAnsi="Times New Roman" w:cs="Times New Roman"/>
          <w:sz w:val="28"/>
          <w:szCs w:val="28"/>
        </w:rPr>
      </w:pPr>
      <w:bookmarkStart w:id="90" w:name="_Toc517282050"/>
      <w:bookmarkStart w:id="91" w:name="_Toc4779269"/>
      <w:r w:rsidRPr="0009719F">
        <w:rPr>
          <w:rFonts w:ascii="Times New Roman" w:hAnsi="Times New Roman" w:cs="Times New Roman"/>
          <w:sz w:val="28"/>
          <w:szCs w:val="28"/>
        </w:rPr>
        <w:t>Appendix2: The translation text</w:t>
      </w:r>
      <w:bookmarkEnd w:id="90"/>
      <w:bookmarkEnd w:id="91"/>
    </w:p>
    <w:p w14:paraId="09C25AAE" w14:textId="77777777" w:rsidR="00FA3692" w:rsidRPr="00243BFB" w:rsidRDefault="00FA3692" w:rsidP="00F50AC4">
      <w:pPr>
        <w:spacing w:line="400" w:lineRule="exact"/>
        <w:rPr>
          <w:rFonts w:ascii="Times New Roman" w:hAnsi="Times New Roman" w:cs="Times New Roman"/>
          <w:b/>
          <w:sz w:val="24"/>
          <w:szCs w:val="24"/>
        </w:rPr>
      </w:pPr>
    </w:p>
    <w:sectPr w:rsidR="00FA3692" w:rsidRPr="00243BFB" w:rsidSect="00E52556">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李 亚星" w:date="2019-04-05T20:39:00Z" w:initials="李">
    <w:p w14:paraId="75C65BA9" w14:textId="32A9A47B" w:rsidR="00BD443C" w:rsidRDefault="00BD443C">
      <w:pPr>
        <w:pStyle w:val="ae"/>
        <w:rPr>
          <w:rFonts w:hint="eastAsia"/>
        </w:rPr>
      </w:pPr>
      <w:r>
        <w:rPr>
          <w:rStyle w:val="af0"/>
        </w:rPr>
        <w:annotationRef/>
      </w:r>
      <w:r>
        <w:rPr>
          <w:rFonts w:hint="eastAsia"/>
        </w:rPr>
        <w:t>这段非常混乱</w:t>
      </w:r>
      <w:r w:rsidR="0088518D">
        <w:rPr>
          <w:rFonts w:hint="eastAsia"/>
        </w:rPr>
        <w:t>。</w:t>
      </w:r>
      <w:r>
        <w:rPr>
          <w:rFonts w:hint="eastAsia"/>
        </w:rPr>
        <w:t>参见通病</w:t>
      </w:r>
      <w:r w:rsidR="0088518D">
        <w:rPr>
          <w:rFonts w:hint="eastAsia"/>
        </w:rPr>
        <w:t>。</w:t>
      </w:r>
    </w:p>
  </w:comment>
  <w:comment w:id="13" w:author="李 亚星" w:date="2019-04-05T20:54:00Z" w:initials="李">
    <w:p w14:paraId="61B98672" w14:textId="552A8B62" w:rsidR="00665E64" w:rsidRDefault="00665E64">
      <w:pPr>
        <w:pStyle w:val="ae"/>
        <w:rPr>
          <w:rFonts w:hint="eastAsia"/>
        </w:rPr>
      </w:pPr>
      <w:r>
        <w:rPr>
          <w:rStyle w:val="af0"/>
        </w:rPr>
        <w:annotationRef/>
      </w:r>
      <w:r>
        <w:rPr>
          <w:rFonts w:hint="eastAsia"/>
        </w:rPr>
        <w:t>参见通病，</w:t>
      </w:r>
      <w:r>
        <w:rPr>
          <w:rFonts w:hint="eastAsia"/>
        </w:rPr>
        <w:t>2,</w:t>
      </w:r>
      <w:r>
        <w:t>3</w:t>
      </w:r>
      <w:r>
        <w:rPr>
          <w:rFonts w:hint="eastAsia"/>
        </w:rPr>
        <w:t>章可以合在一起。</w:t>
      </w:r>
    </w:p>
  </w:comment>
  <w:comment w:id="17" w:author="李 亚星" w:date="2019-04-05T20:55:00Z" w:initials="李">
    <w:p w14:paraId="5C321B3F" w14:textId="52E2B29E" w:rsidR="00665E64" w:rsidRDefault="00665E64">
      <w:pPr>
        <w:pStyle w:val="ae"/>
      </w:pPr>
      <w:r>
        <w:rPr>
          <w:rStyle w:val="af0"/>
        </w:rPr>
        <w:annotationRef/>
      </w:r>
      <w:r>
        <w:rPr>
          <w:rFonts w:hint="eastAsia"/>
        </w:rPr>
        <w:t>不要随便谈意义，整段太空</w:t>
      </w:r>
    </w:p>
  </w:comment>
  <w:comment w:id="35" w:author="李 亚星" w:date="2019-04-05T20:55:00Z" w:initials="李">
    <w:p w14:paraId="5DEB2985" w14:textId="689D3B0C" w:rsidR="00665E64" w:rsidRDefault="00665E64">
      <w:pPr>
        <w:pStyle w:val="ae"/>
      </w:pPr>
      <w:r>
        <w:rPr>
          <w:rStyle w:val="af0"/>
        </w:rPr>
        <w:annotationRef/>
      </w:r>
      <w:r>
        <w:rPr>
          <w:rFonts w:hint="eastAsia"/>
        </w:rPr>
        <w:t>和开头一样。这章叫</w:t>
      </w:r>
      <w:r>
        <w:rPr>
          <w:rFonts w:hint="eastAsia"/>
        </w:rPr>
        <w:t>analy</w:t>
      </w:r>
      <w:r>
        <w:t xml:space="preserve">sis </w:t>
      </w:r>
      <w:r>
        <w:rPr>
          <w:rFonts w:hint="eastAsia"/>
        </w:rPr>
        <w:t>of</w:t>
      </w:r>
      <w:r>
        <w:t xml:space="preserve"> source text</w:t>
      </w:r>
      <w:r>
        <w:rPr>
          <w:rFonts w:hint="eastAsia"/>
        </w:rPr>
        <w:t>，就要你分析</w:t>
      </w:r>
      <w:r>
        <w:rPr>
          <w:rFonts w:hint="eastAsia"/>
        </w:rPr>
        <w:t>source</w:t>
      </w:r>
      <w:r>
        <w:t xml:space="preserve"> </w:t>
      </w:r>
      <w:r>
        <w:rPr>
          <w:rFonts w:hint="eastAsia"/>
        </w:rPr>
        <w:t>text</w:t>
      </w:r>
      <w:r>
        <w:rPr>
          <w:rFonts w:hint="eastAsia"/>
        </w:rPr>
        <w:t>特点了。</w:t>
      </w:r>
    </w:p>
  </w:comment>
  <w:comment w:id="36" w:author="李 亚星" w:date="2019-04-05T21:00:00Z" w:initials="李">
    <w:p w14:paraId="5EE9AC22" w14:textId="1F5D9A5C" w:rsidR="00FF1D5F" w:rsidRDefault="00FF1D5F">
      <w:pPr>
        <w:pStyle w:val="ae"/>
      </w:pPr>
      <w:r>
        <w:rPr>
          <w:rStyle w:val="af0"/>
        </w:rPr>
        <w:annotationRef/>
      </w:r>
      <w:r>
        <w:rPr>
          <w:rFonts w:hint="eastAsia"/>
        </w:rPr>
        <w:t>这个放在介绍</w:t>
      </w:r>
      <w:r>
        <w:rPr>
          <w:rFonts w:hint="eastAsia"/>
        </w:rPr>
        <w:t>project</w:t>
      </w:r>
      <w:r>
        <w:t xml:space="preserve"> background</w:t>
      </w:r>
      <w:r>
        <w:rPr>
          <w:rFonts w:hint="eastAsia"/>
        </w:rPr>
        <w:t>阶段</w:t>
      </w:r>
    </w:p>
  </w:comment>
  <w:comment w:id="37" w:author="李 亚星" w:date="2019-04-05T20:57:00Z" w:initials="李">
    <w:p w14:paraId="72EF3664" w14:textId="2E6C5FE5" w:rsidR="00665E64" w:rsidRDefault="00665E64">
      <w:pPr>
        <w:pStyle w:val="ae"/>
      </w:pPr>
      <w:r>
        <w:rPr>
          <w:rStyle w:val="af0"/>
        </w:rPr>
        <w:annotationRef/>
      </w:r>
      <w:r>
        <w:rPr>
          <w:rFonts w:hint="eastAsia"/>
        </w:rPr>
        <w:t>这一部分就应该是这段的详细阐述，但是你只有这么</w:t>
      </w:r>
      <w:proofErr w:type="gramStart"/>
      <w:r>
        <w:rPr>
          <w:rFonts w:hint="eastAsia"/>
        </w:rPr>
        <w:t>一</w:t>
      </w:r>
      <w:proofErr w:type="gramEnd"/>
      <w:r>
        <w:rPr>
          <w:rFonts w:hint="eastAsia"/>
        </w:rPr>
        <w:t>小段。一章内容应该很多。</w:t>
      </w:r>
    </w:p>
  </w:comment>
  <w:comment w:id="43" w:author="李 亚星" w:date="2019-04-05T21:04:00Z" w:initials="李">
    <w:p w14:paraId="0F16C7DB" w14:textId="72C5CA04" w:rsidR="00FF1D5F" w:rsidRDefault="00FF1D5F">
      <w:pPr>
        <w:pStyle w:val="ae"/>
        <w:rPr>
          <w:rFonts w:hint="eastAsia"/>
        </w:rPr>
      </w:pPr>
      <w:r>
        <w:rPr>
          <w:rStyle w:val="af0"/>
        </w:rPr>
        <w:annotationRef/>
      </w:r>
      <w:r>
        <w:rPr>
          <w:rFonts w:hint="eastAsia"/>
        </w:rPr>
        <w:t>放在前一段</w:t>
      </w:r>
    </w:p>
  </w:comment>
  <w:comment w:id="46" w:author="李 亚星" w:date="2019-04-05T21:04:00Z" w:initials="李">
    <w:p w14:paraId="28E40134" w14:textId="6EBAA63F" w:rsidR="00FF1D5F" w:rsidRDefault="00FF1D5F">
      <w:pPr>
        <w:pStyle w:val="ae"/>
      </w:pPr>
      <w:r>
        <w:rPr>
          <w:rStyle w:val="af0"/>
        </w:rPr>
        <w:annotationRef/>
      </w:r>
      <w:r>
        <w:rPr>
          <w:rFonts w:hint="eastAsia"/>
        </w:rPr>
        <w:t>经济论文和功能对等论文很多，有什么要求没体现？</w:t>
      </w:r>
    </w:p>
  </w:comment>
  <w:comment w:id="51" w:author="李 亚星" w:date="2019-04-05T21:06:00Z" w:initials="李">
    <w:p w14:paraId="2BC2D445" w14:textId="0303621B" w:rsidR="00FF1D5F" w:rsidRDefault="00FF1D5F">
      <w:pPr>
        <w:pStyle w:val="ae"/>
      </w:pPr>
      <w:r>
        <w:rPr>
          <w:rStyle w:val="af0"/>
        </w:rPr>
        <w:annotationRef/>
      </w:r>
      <w:r>
        <w:rPr>
          <w:rFonts w:hint="eastAsia"/>
        </w:rPr>
        <w:t>这两个不是意译。本来这两个词就有这个意思。</w:t>
      </w:r>
    </w:p>
  </w:comment>
  <w:comment w:id="61" w:author="李 亚星" w:date="2019-04-05T21:07:00Z" w:initials="李">
    <w:p w14:paraId="5E944246" w14:textId="77777777" w:rsidR="00FF1D5F" w:rsidRDefault="00FF1D5F">
      <w:pPr>
        <w:pStyle w:val="ae"/>
      </w:pPr>
      <w:r>
        <w:rPr>
          <w:rStyle w:val="af0"/>
        </w:rPr>
        <w:annotationRef/>
      </w:r>
      <w:r>
        <w:rPr>
          <w:rFonts w:hint="eastAsia"/>
        </w:rPr>
        <w:t>例子</w:t>
      </w:r>
      <w:r>
        <w:rPr>
          <w:rFonts w:hint="eastAsia"/>
        </w:rPr>
        <w:t>1,</w:t>
      </w:r>
      <w:r>
        <w:t>3</w:t>
      </w:r>
      <w:r>
        <w:rPr>
          <w:rFonts w:hint="eastAsia"/>
        </w:rPr>
        <w:t>都是添加连接词，举一个即可，还有其他增</w:t>
      </w:r>
      <w:proofErr w:type="gramStart"/>
      <w:r>
        <w:rPr>
          <w:rFonts w:hint="eastAsia"/>
        </w:rPr>
        <w:t>译情况</w:t>
      </w:r>
      <w:proofErr w:type="gramEnd"/>
      <w:r>
        <w:rPr>
          <w:rFonts w:hint="eastAsia"/>
        </w:rPr>
        <w:t>吗？</w:t>
      </w:r>
    </w:p>
    <w:p w14:paraId="33D75CE2" w14:textId="0A0AE232" w:rsidR="00FF1D5F" w:rsidRDefault="00FF1D5F">
      <w:pPr>
        <w:pStyle w:val="ae"/>
        <w:rPr>
          <w:rFonts w:hint="eastAsia"/>
        </w:rPr>
      </w:pPr>
    </w:p>
  </w:comment>
  <w:comment w:id="62" w:author="李 亚星" w:date="2019-04-05T21:08:00Z" w:initials="李">
    <w:p w14:paraId="78BF546A" w14:textId="6541280C" w:rsidR="00FF1D5F" w:rsidRDefault="00FF1D5F">
      <w:pPr>
        <w:pStyle w:val="ae"/>
      </w:pPr>
      <w:r>
        <w:rPr>
          <w:rStyle w:val="af0"/>
        </w:rPr>
        <w:annotationRef/>
      </w:r>
      <w:r>
        <w:rPr>
          <w:rFonts w:hint="eastAsia"/>
        </w:rPr>
        <w:t>例子</w:t>
      </w:r>
      <w:r>
        <w:rPr>
          <w:rFonts w:hint="eastAsia"/>
        </w:rPr>
        <w:t>2</w:t>
      </w:r>
      <w:r>
        <w:rPr>
          <w:rFonts w:hint="eastAsia"/>
        </w:rPr>
        <w:t>没有解释。为什么了就帮助理解了呢？没解释清楚。</w:t>
      </w:r>
    </w:p>
  </w:comment>
  <w:comment w:id="66" w:author="李 亚星" w:date="2019-04-05T21:10:00Z" w:initials="李">
    <w:p w14:paraId="209FEE6A" w14:textId="678CFFAD" w:rsidR="005636EF" w:rsidRDefault="005636EF">
      <w:pPr>
        <w:pStyle w:val="ae"/>
      </w:pPr>
      <w:r>
        <w:rPr>
          <w:rStyle w:val="af0"/>
        </w:rPr>
        <w:annotationRef/>
      </w:r>
      <w:r>
        <w:rPr>
          <w:rFonts w:hint="eastAsia"/>
        </w:rPr>
        <w:t>需要</w:t>
      </w:r>
      <w:proofErr w:type="gramStart"/>
      <w:r>
        <w:rPr>
          <w:rFonts w:hint="eastAsia"/>
        </w:rPr>
        <w:t>一个例子一个例子</w:t>
      </w:r>
      <w:proofErr w:type="gramEnd"/>
      <w:r>
        <w:rPr>
          <w:rFonts w:hint="eastAsia"/>
        </w:rPr>
        <w:t>的具体解释</w:t>
      </w:r>
    </w:p>
  </w:comment>
  <w:comment w:id="68" w:author="李 亚星" w:date="2019-04-05T21:11:00Z" w:initials="李">
    <w:p w14:paraId="4020F11F" w14:textId="3C6784FF" w:rsidR="005636EF" w:rsidRDefault="005636EF">
      <w:pPr>
        <w:pStyle w:val="ae"/>
      </w:pPr>
      <w:r>
        <w:rPr>
          <w:rStyle w:val="af0"/>
        </w:rPr>
        <w:annotationRef/>
      </w:r>
      <w:r>
        <w:rPr>
          <w:rFonts w:hint="eastAsia"/>
        </w:rPr>
        <w:t>这个例子不好，首先和上面那个差不多，其次</w:t>
      </w:r>
      <w:r>
        <w:rPr>
          <w:rFonts w:hint="eastAsia"/>
        </w:rPr>
        <w:t>of</w:t>
      </w:r>
      <w:r>
        <w:rPr>
          <w:rFonts w:hint="eastAsia"/>
        </w:rPr>
        <w:t>就有的</w:t>
      </w:r>
      <w:proofErr w:type="gramStart"/>
      <w:r>
        <w:rPr>
          <w:rFonts w:hint="eastAsia"/>
        </w:rPr>
        <w:t>的</w:t>
      </w:r>
      <w:proofErr w:type="gramEnd"/>
      <w:r>
        <w:rPr>
          <w:rFonts w:hint="eastAsia"/>
        </w:rPr>
        <w:t>含义</w:t>
      </w:r>
    </w:p>
  </w:comment>
  <w:comment w:id="73" w:author="李 亚星" w:date="2019-04-05T21:12:00Z" w:initials="李">
    <w:p w14:paraId="6A6610E9" w14:textId="11F6B3B5" w:rsidR="005636EF" w:rsidRDefault="005636EF">
      <w:pPr>
        <w:pStyle w:val="ae"/>
      </w:pPr>
      <w:r>
        <w:rPr>
          <w:rStyle w:val="af0"/>
        </w:rPr>
        <w:annotationRef/>
      </w:r>
      <w:r>
        <w:rPr>
          <w:rFonts w:hint="eastAsia"/>
        </w:rPr>
        <w:t>？</w:t>
      </w:r>
    </w:p>
  </w:comment>
  <w:comment w:id="74" w:author="李 亚星" w:date="2019-04-05T21:13:00Z" w:initials="李">
    <w:p w14:paraId="4058D429" w14:textId="2FC29B04" w:rsidR="005636EF" w:rsidRDefault="005636EF">
      <w:pPr>
        <w:pStyle w:val="ae"/>
      </w:pPr>
      <w:r>
        <w:rPr>
          <w:rStyle w:val="af0"/>
        </w:rPr>
        <w:annotationRef/>
      </w:r>
      <w:r>
        <w:rPr>
          <w:rFonts w:hint="eastAsia"/>
        </w:rPr>
        <w:t>这个不应该放在</w:t>
      </w:r>
      <w:r>
        <w:rPr>
          <w:rFonts w:hint="eastAsia"/>
        </w:rPr>
        <w:t>p</w:t>
      </w:r>
      <w:r>
        <w:t>reparation</w:t>
      </w:r>
      <w:r>
        <w:rPr>
          <w:rFonts w:hint="eastAsia"/>
        </w:rPr>
        <w:t>里面吗？</w:t>
      </w:r>
    </w:p>
  </w:comment>
  <w:comment w:id="77" w:author="李 亚星" w:date="2019-04-05T21:13:00Z" w:initials="李">
    <w:p w14:paraId="57C1A525" w14:textId="0A961C18" w:rsidR="005636EF" w:rsidRDefault="005636EF">
      <w:pPr>
        <w:pStyle w:val="ae"/>
      </w:pPr>
      <w:r>
        <w:rPr>
          <w:rStyle w:val="af0"/>
        </w:rPr>
        <w:annotationRef/>
      </w:r>
      <w:r>
        <w:rPr>
          <w:rFonts w:hint="eastAsia"/>
        </w:rPr>
        <w:t>这一段都是</w:t>
      </w:r>
      <w:r>
        <w:rPr>
          <w:rFonts w:hint="eastAsia"/>
        </w:rPr>
        <w:t>experience</w:t>
      </w:r>
      <w:r>
        <w:rPr>
          <w:rFonts w:hint="eastAsia"/>
        </w:rPr>
        <w:t>，而不是</w:t>
      </w:r>
      <w:r>
        <w:rPr>
          <w:rFonts w:hint="eastAsia"/>
        </w:rPr>
        <w:t>lesson</w:t>
      </w:r>
      <w:r>
        <w:rPr>
          <w:rFonts w:hint="eastAsia"/>
        </w:rPr>
        <w:t>，</w:t>
      </w:r>
      <w:r>
        <w:rPr>
          <w:rFonts w:hint="eastAsia"/>
        </w:rPr>
        <w:t>l</w:t>
      </w:r>
      <w:r>
        <w:t>esson</w:t>
      </w:r>
      <w:r>
        <w:rPr>
          <w:rFonts w:hint="eastAsia"/>
        </w:rPr>
        <w:t>是问题</w:t>
      </w:r>
    </w:p>
  </w:comment>
  <w:comment w:id="80" w:author="李 亚星" w:date="2019-04-05T21:15:00Z" w:initials="李">
    <w:p w14:paraId="3BC08C80" w14:textId="7E8CA833" w:rsidR="005636EF" w:rsidRDefault="005636EF">
      <w:pPr>
        <w:pStyle w:val="ae"/>
        <w:rPr>
          <w:rFonts w:hint="eastAsia"/>
        </w:rPr>
      </w:pPr>
      <w:r>
        <w:rPr>
          <w:rStyle w:val="af0"/>
        </w:rPr>
        <w:annotationRef/>
      </w:r>
      <w:r>
        <w:rPr>
          <w:rFonts w:hint="eastAsia"/>
        </w:rPr>
        <w:t>看通病！！！这是总结吗？</w:t>
      </w:r>
      <w:r>
        <w:rPr>
          <w:rFonts w:hint="eastAsia"/>
        </w:rPr>
        <w:t>总结是总结报告</w:t>
      </w:r>
      <w:bookmarkStart w:id="81" w:name="_GoBack"/>
      <w:bookmarkEnd w:id="8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C65BA9" w15:done="0"/>
  <w15:commentEx w15:paraId="61B98672" w15:done="0"/>
  <w15:commentEx w15:paraId="5C321B3F" w15:done="0"/>
  <w15:commentEx w15:paraId="5DEB2985" w15:done="0"/>
  <w15:commentEx w15:paraId="5EE9AC22" w15:done="0"/>
  <w15:commentEx w15:paraId="72EF3664" w15:done="0"/>
  <w15:commentEx w15:paraId="0F16C7DB" w15:done="0"/>
  <w15:commentEx w15:paraId="28E40134" w15:done="0"/>
  <w15:commentEx w15:paraId="2BC2D445" w15:done="0"/>
  <w15:commentEx w15:paraId="33D75CE2" w15:done="0"/>
  <w15:commentEx w15:paraId="78BF546A" w15:done="0"/>
  <w15:commentEx w15:paraId="209FEE6A" w15:done="0"/>
  <w15:commentEx w15:paraId="4020F11F" w15:done="0"/>
  <w15:commentEx w15:paraId="6A6610E9" w15:done="0"/>
  <w15:commentEx w15:paraId="4058D429" w15:done="0"/>
  <w15:commentEx w15:paraId="57C1A525" w15:done="0"/>
  <w15:commentEx w15:paraId="3BC08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C65BA9" w16cid:durableId="20523B64"/>
  <w16cid:commentId w16cid:paraId="61B98672" w16cid:durableId="20523F0E"/>
  <w16cid:commentId w16cid:paraId="5C321B3F" w16cid:durableId="20523F2B"/>
  <w16cid:commentId w16cid:paraId="5DEB2985" w16cid:durableId="20523F4D"/>
  <w16cid:commentId w16cid:paraId="5EE9AC22" w16cid:durableId="20524083"/>
  <w16cid:commentId w16cid:paraId="72EF3664" w16cid:durableId="20523FBC"/>
  <w16cid:commentId w16cid:paraId="0F16C7DB" w16cid:durableId="20524158"/>
  <w16cid:commentId w16cid:paraId="28E40134" w16cid:durableId="20524167"/>
  <w16cid:commentId w16cid:paraId="2BC2D445" w16cid:durableId="205241C5"/>
  <w16cid:commentId w16cid:paraId="33D75CE2" w16cid:durableId="20524211"/>
  <w16cid:commentId w16cid:paraId="78BF546A" w16cid:durableId="2052423A"/>
  <w16cid:commentId w16cid:paraId="209FEE6A" w16cid:durableId="205242CD"/>
  <w16cid:commentId w16cid:paraId="4020F11F" w16cid:durableId="2052431D"/>
  <w16cid:commentId w16cid:paraId="6A6610E9" w16cid:durableId="20524348"/>
  <w16cid:commentId w16cid:paraId="4058D429" w16cid:durableId="2052435D"/>
  <w16cid:commentId w16cid:paraId="57C1A525" w16cid:durableId="20524397"/>
  <w16cid:commentId w16cid:paraId="3BC08C80" w16cid:durableId="205243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86688" w14:textId="77777777" w:rsidR="00905B80" w:rsidRDefault="00905B80" w:rsidP="00D27E34">
      <w:r>
        <w:separator/>
      </w:r>
    </w:p>
  </w:endnote>
  <w:endnote w:type="continuationSeparator" w:id="0">
    <w:p w14:paraId="0686366F" w14:textId="77777777" w:rsidR="00905B80" w:rsidRDefault="00905B80" w:rsidP="00D2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229373"/>
      <w:docPartObj>
        <w:docPartGallery w:val="Page Numbers (Bottom of Page)"/>
        <w:docPartUnique/>
      </w:docPartObj>
    </w:sdtPr>
    <w:sdtEndPr/>
    <w:sdtContent>
      <w:p w14:paraId="60F648CB" w14:textId="77777777" w:rsidR="00C326F4" w:rsidRDefault="00C326F4">
        <w:pPr>
          <w:pStyle w:val="a7"/>
          <w:jc w:val="center"/>
        </w:pPr>
        <w:r>
          <w:fldChar w:fldCharType="begin"/>
        </w:r>
        <w:r>
          <w:instrText>PAGE   \* MERGEFORMAT</w:instrText>
        </w:r>
        <w:r>
          <w:fldChar w:fldCharType="separate"/>
        </w:r>
        <w:r w:rsidR="006678C6" w:rsidRPr="006678C6">
          <w:rPr>
            <w:rFonts w:ascii="Times New Roman" w:hAnsi="Times New Roman"/>
            <w:noProof/>
            <w:lang w:val="zh-CN"/>
          </w:rPr>
          <w:t>I</w:t>
        </w:r>
        <w:r>
          <w:fldChar w:fldCharType="end"/>
        </w:r>
      </w:p>
    </w:sdtContent>
  </w:sdt>
  <w:p w14:paraId="635375D3" w14:textId="77777777" w:rsidR="00C326F4" w:rsidRDefault="00C326F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18700" w14:textId="77777777" w:rsidR="00905B80" w:rsidRDefault="00905B80" w:rsidP="00D27E34">
      <w:r>
        <w:separator/>
      </w:r>
    </w:p>
  </w:footnote>
  <w:footnote w:type="continuationSeparator" w:id="0">
    <w:p w14:paraId="60C6DAE1" w14:textId="77777777" w:rsidR="00905B80" w:rsidRDefault="00905B80" w:rsidP="00D27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40596"/>
    <w:multiLevelType w:val="multilevel"/>
    <w:tmpl w:val="0E368A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DF2180"/>
    <w:multiLevelType w:val="multilevel"/>
    <w:tmpl w:val="DF2A06B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15:restartNumberingAfterBreak="0">
    <w:nsid w:val="68997F8C"/>
    <w:multiLevelType w:val="multilevel"/>
    <w:tmpl w:val="DF2A06B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 w15:restartNumberingAfterBreak="0">
    <w:nsid w:val="6D3F5CAC"/>
    <w:multiLevelType w:val="hybridMultilevel"/>
    <w:tmpl w:val="4D0C18E2"/>
    <w:lvl w:ilvl="0" w:tplc="8C6A2C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CB"/>
    <w:rsid w:val="00002B22"/>
    <w:rsid w:val="00003438"/>
    <w:rsid w:val="00004C5A"/>
    <w:rsid w:val="00015008"/>
    <w:rsid w:val="00016526"/>
    <w:rsid w:val="00016D89"/>
    <w:rsid w:val="000409BC"/>
    <w:rsid w:val="00040A29"/>
    <w:rsid w:val="0005260A"/>
    <w:rsid w:val="000617BD"/>
    <w:rsid w:val="00072C3A"/>
    <w:rsid w:val="00082671"/>
    <w:rsid w:val="00087C1B"/>
    <w:rsid w:val="00090A88"/>
    <w:rsid w:val="000918E0"/>
    <w:rsid w:val="000941B2"/>
    <w:rsid w:val="0009719F"/>
    <w:rsid w:val="00097A09"/>
    <w:rsid w:val="000A31B6"/>
    <w:rsid w:val="000B217E"/>
    <w:rsid w:val="000C1F44"/>
    <w:rsid w:val="000D087B"/>
    <w:rsid w:val="000D0EB7"/>
    <w:rsid w:val="000D632C"/>
    <w:rsid w:val="000E5D76"/>
    <w:rsid w:val="000E5F85"/>
    <w:rsid w:val="000F5BE4"/>
    <w:rsid w:val="00110486"/>
    <w:rsid w:val="00113F7F"/>
    <w:rsid w:val="0011448B"/>
    <w:rsid w:val="001153CC"/>
    <w:rsid w:val="00124FF3"/>
    <w:rsid w:val="00131FA2"/>
    <w:rsid w:val="00135331"/>
    <w:rsid w:val="00144BA4"/>
    <w:rsid w:val="00154B7F"/>
    <w:rsid w:val="001721B9"/>
    <w:rsid w:val="001A7073"/>
    <w:rsid w:val="001B1143"/>
    <w:rsid w:val="001B21D3"/>
    <w:rsid w:val="001B4229"/>
    <w:rsid w:val="001B4861"/>
    <w:rsid w:val="001C6569"/>
    <w:rsid w:val="001D13D6"/>
    <w:rsid w:val="001D7BB5"/>
    <w:rsid w:val="001E3D4B"/>
    <w:rsid w:val="001E3EB8"/>
    <w:rsid w:val="001E6A96"/>
    <w:rsid w:val="001F4EF9"/>
    <w:rsid w:val="002051D5"/>
    <w:rsid w:val="00220779"/>
    <w:rsid w:val="00240E4C"/>
    <w:rsid w:val="00243BFB"/>
    <w:rsid w:val="00265ECB"/>
    <w:rsid w:val="002714DD"/>
    <w:rsid w:val="00276E26"/>
    <w:rsid w:val="00284F13"/>
    <w:rsid w:val="002864D6"/>
    <w:rsid w:val="0028743D"/>
    <w:rsid w:val="00291109"/>
    <w:rsid w:val="00294871"/>
    <w:rsid w:val="00295D17"/>
    <w:rsid w:val="00297823"/>
    <w:rsid w:val="002A59FE"/>
    <w:rsid w:val="002B3F76"/>
    <w:rsid w:val="002C1EF4"/>
    <w:rsid w:val="002C5B32"/>
    <w:rsid w:val="002D0E28"/>
    <w:rsid w:val="002D38EB"/>
    <w:rsid w:val="002E0D79"/>
    <w:rsid w:val="002E457F"/>
    <w:rsid w:val="002E648C"/>
    <w:rsid w:val="002E64BA"/>
    <w:rsid w:val="002F0ECA"/>
    <w:rsid w:val="00301214"/>
    <w:rsid w:val="00305FCD"/>
    <w:rsid w:val="0031683B"/>
    <w:rsid w:val="003172D0"/>
    <w:rsid w:val="00317429"/>
    <w:rsid w:val="00324FBA"/>
    <w:rsid w:val="00333356"/>
    <w:rsid w:val="00334964"/>
    <w:rsid w:val="00336AE8"/>
    <w:rsid w:val="003443F3"/>
    <w:rsid w:val="00367C2B"/>
    <w:rsid w:val="00383522"/>
    <w:rsid w:val="003935B3"/>
    <w:rsid w:val="003B3C54"/>
    <w:rsid w:val="003D0ECA"/>
    <w:rsid w:val="003D7F99"/>
    <w:rsid w:val="003E3650"/>
    <w:rsid w:val="003F491F"/>
    <w:rsid w:val="00400360"/>
    <w:rsid w:val="00401E66"/>
    <w:rsid w:val="00402C59"/>
    <w:rsid w:val="00403D5F"/>
    <w:rsid w:val="004116B6"/>
    <w:rsid w:val="004116D7"/>
    <w:rsid w:val="0042447F"/>
    <w:rsid w:val="00435DB1"/>
    <w:rsid w:val="00453D14"/>
    <w:rsid w:val="00456C8E"/>
    <w:rsid w:val="00467AD7"/>
    <w:rsid w:val="00470030"/>
    <w:rsid w:val="00471DE5"/>
    <w:rsid w:val="004A6CE7"/>
    <w:rsid w:val="004B0510"/>
    <w:rsid w:val="004B1BB9"/>
    <w:rsid w:val="004B4496"/>
    <w:rsid w:val="004B7C10"/>
    <w:rsid w:val="004C11D1"/>
    <w:rsid w:val="004D5091"/>
    <w:rsid w:val="004D6170"/>
    <w:rsid w:val="004E3D6F"/>
    <w:rsid w:val="004E541D"/>
    <w:rsid w:val="0050752A"/>
    <w:rsid w:val="00513127"/>
    <w:rsid w:val="00513B99"/>
    <w:rsid w:val="005175DD"/>
    <w:rsid w:val="00532D96"/>
    <w:rsid w:val="005410E6"/>
    <w:rsid w:val="005419A1"/>
    <w:rsid w:val="005423F5"/>
    <w:rsid w:val="0054686F"/>
    <w:rsid w:val="00550A10"/>
    <w:rsid w:val="00552D33"/>
    <w:rsid w:val="00562824"/>
    <w:rsid w:val="005636EF"/>
    <w:rsid w:val="00564473"/>
    <w:rsid w:val="00574DE1"/>
    <w:rsid w:val="00590CE1"/>
    <w:rsid w:val="005A484B"/>
    <w:rsid w:val="005B2C16"/>
    <w:rsid w:val="005B34BE"/>
    <w:rsid w:val="005B47B5"/>
    <w:rsid w:val="005D00B8"/>
    <w:rsid w:val="005D0724"/>
    <w:rsid w:val="005D15CB"/>
    <w:rsid w:val="005D176D"/>
    <w:rsid w:val="005D2FBD"/>
    <w:rsid w:val="005D4CBA"/>
    <w:rsid w:val="005F30FC"/>
    <w:rsid w:val="005F54FB"/>
    <w:rsid w:val="005F67C1"/>
    <w:rsid w:val="005F6BB1"/>
    <w:rsid w:val="006020AF"/>
    <w:rsid w:val="00603832"/>
    <w:rsid w:val="00607AFB"/>
    <w:rsid w:val="006127A1"/>
    <w:rsid w:val="0061477C"/>
    <w:rsid w:val="00620881"/>
    <w:rsid w:val="00623F4E"/>
    <w:rsid w:val="00633DF6"/>
    <w:rsid w:val="00641C1A"/>
    <w:rsid w:val="0064217C"/>
    <w:rsid w:val="00643C4B"/>
    <w:rsid w:val="00645C4C"/>
    <w:rsid w:val="006610FB"/>
    <w:rsid w:val="00662EE6"/>
    <w:rsid w:val="00665E64"/>
    <w:rsid w:val="006678C6"/>
    <w:rsid w:val="00687A17"/>
    <w:rsid w:val="006A37C3"/>
    <w:rsid w:val="006A4599"/>
    <w:rsid w:val="006A7289"/>
    <w:rsid w:val="006C3DE5"/>
    <w:rsid w:val="006D6D96"/>
    <w:rsid w:val="006E7896"/>
    <w:rsid w:val="006F1B8A"/>
    <w:rsid w:val="006F2ADB"/>
    <w:rsid w:val="006F35D9"/>
    <w:rsid w:val="006F6565"/>
    <w:rsid w:val="00712C4F"/>
    <w:rsid w:val="00724182"/>
    <w:rsid w:val="007304B3"/>
    <w:rsid w:val="0073457E"/>
    <w:rsid w:val="00743F8C"/>
    <w:rsid w:val="007545F5"/>
    <w:rsid w:val="00756144"/>
    <w:rsid w:val="007568E9"/>
    <w:rsid w:val="0076152A"/>
    <w:rsid w:val="0077225C"/>
    <w:rsid w:val="007745E3"/>
    <w:rsid w:val="00785822"/>
    <w:rsid w:val="0078740A"/>
    <w:rsid w:val="00790ECF"/>
    <w:rsid w:val="007B0834"/>
    <w:rsid w:val="007B5B2A"/>
    <w:rsid w:val="007B7A19"/>
    <w:rsid w:val="007C1672"/>
    <w:rsid w:val="007C3A98"/>
    <w:rsid w:val="007D1723"/>
    <w:rsid w:val="007D7F96"/>
    <w:rsid w:val="007E2981"/>
    <w:rsid w:val="007F2408"/>
    <w:rsid w:val="00801397"/>
    <w:rsid w:val="00801E45"/>
    <w:rsid w:val="00802128"/>
    <w:rsid w:val="00820BC6"/>
    <w:rsid w:val="00850181"/>
    <w:rsid w:val="008546F2"/>
    <w:rsid w:val="008549A6"/>
    <w:rsid w:val="00855B31"/>
    <w:rsid w:val="00861D45"/>
    <w:rsid w:val="00872050"/>
    <w:rsid w:val="00874FC4"/>
    <w:rsid w:val="008764BF"/>
    <w:rsid w:val="0088518D"/>
    <w:rsid w:val="008876A4"/>
    <w:rsid w:val="00887F55"/>
    <w:rsid w:val="008A51FB"/>
    <w:rsid w:val="008A7F1E"/>
    <w:rsid w:val="008B0411"/>
    <w:rsid w:val="008B0907"/>
    <w:rsid w:val="008B5DEB"/>
    <w:rsid w:val="008C2E88"/>
    <w:rsid w:val="008C4EC1"/>
    <w:rsid w:val="008D5BE7"/>
    <w:rsid w:val="008D7D7A"/>
    <w:rsid w:val="008E212C"/>
    <w:rsid w:val="008E482E"/>
    <w:rsid w:val="00905B80"/>
    <w:rsid w:val="009109D6"/>
    <w:rsid w:val="00917B70"/>
    <w:rsid w:val="00925547"/>
    <w:rsid w:val="00925A0A"/>
    <w:rsid w:val="0092756B"/>
    <w:rsid w:val="00933C8C"/>
    <w:rsid w:val="00936E8E"/>
    <w:rsid w:val="00943AE3"/>
    <w:rsid w:val="009474B3"/>
    <w:rsid w:val="00947624"/>
    <w:rsid w:val="00953B63"/>
    <w:rsid w:val="00965B6F"/>
    <w:rsid w:val="00966844"/>
    <w:rsid w:val="009679E3"/>
    <w:rsid w:val="00975B82"/>
    <w:rsid w:val="00976C39"/>
    <w:rsid w:val="00980015"/>
    <w:rsid w:val="009816BE"/>
    <w:rsid w:val="00994004"/>
    <w:rsid w:val="009A0CE0"/>
    <w:rsid w:val="009C0DBC"/>
    <w:rsid w:val="009C2438"/>
    <w:rsid w:val="009D278A"/>
    <w:rsid w:val="00A25AB3"/>
    <w:rsid w:val="00A27599"/>
    <w:rsid w:val="00A45157"/>
    <w:rsid w:val="00A67F15"/>
    <w:rsid w:val="00A721CF"/>
    <w:rsid w:val="00A7415D"/>
    <w:rsid w:val="00A74460"/>
    <w:rsid w:val="00A76369"/>
    <w:rsid w:val="00A807AC"/>
    <w:rsid w:val="00A84428"/>
    <w:rsid w:val="00A85467"/>
    <w:rsid w:val="00A9140C"/>
    <w:rsid w:val="00A91DA0"/>
    <w:rsid w:val="00A92665"/>
    <w:rsid w:val="00A930E2"/>
    <w:rsid w:val="00AA2DD2"/>
    <w:rsid w:val="00AA36C5"/>
    <w:rsid w:val="00AB79C8"/>
    <w:rsid w:val="00AD1C8C"/>
    <w:rsid w:val="00AD35F1"/>
    <w:rsid w:val="00AF3B02"/>
    <w:rsid w:val="00B0675A"/>
    <w:rsid w:val="00B33DDB"/>
    <w:rsid w:val="00B62BCD"/>
    <w:rsid w:val="00B917C3"/>
    <w:rsid w:val="00B94232"/>
    <w:rsid w:val="00B95907"/>
    <w:rsid w:val="00BB20B2"/>
    <w:rsid w:val="00BC3C87"/>
    <w:rsid w:val="00BD443C"/>
    <w:rsid w:val="00BE1CDF"/>
    <w:rsid w:val="00BE734E"/>
    <w:rsid w:val="00C12671"/>
    <w:rsid w:val="00C168AF"/>
    <w:rsid w:val="00C25501"/>
    <w:rsid w:val="00C326F4"/>
    <w:rsid w:val="00C334E8"/>
    <w:rsid w:val="00C4082C"/>
    <w:rsid w:val="00C42D7E"/>
    <w:rsid w:val="00C45C74"/>
    <w:rsid w:val="00C524BE"/>
    <w:rsid w:val="00C5393B"/>
    <w:rsid w:val="00C64A40"/>
    <w:rsid w:val="00C664C4"/>
    <w:rsid w:val="00C8227F"/>
    <w:rsid w:val="00C86031"/>
    <w:rsid w:val="00C9560B"/>
    <w:rsid w:val="00C969A6"/>
    <w:rsid w:val="00CA19AE"/>
    <w:rsid w:val="00CA3877"/>
    <w:rsid w:val="00CA5088"/>
    <w:rsid w:val="00CA5EB7"/>
    <w:rsid w:val="00CB5A46"/>
    <w:rsid w:val="00CC07DC"/>
    <w:rsid w:val="00CC69FB"/>
    <w:rsid w:val="00CD4C55"/>
    <w:rsid w:val="00CD66B5"/>
    <w:rsid w:val="00CE2E0A"/>
    <w:rsid w:val="00CE4389"/>
    <w:rsid w:val="00D1378F"/>
    <w:rsid w:val="00D27E34"/>
    <w:rsid w:val="00D3105C"/>
    <w:rsid w:val="00D35F5B"/>
    <w:rsid w:val="00D44430"/>
    <w:rsid w:val="00D501C4"/>
    <w:rsid w:val="00D65E60"/>
    <w:rsid w:val="00D703C2"/>
    <w:rsid w:val="00D8459E"/>
    <w:rsid w:val="00D953FA"/>
    <w:rsid w:val="00D9744E"/>
    <w:rsid w:val="00DA12C3"/>
    <w:rsid w:val="00DA4195"/>
    <w:rsid w:val="00DB18D9"/>
    <w:rsid w:val="00DB21DB"/>
    <w:rsid w:val="00DB486B"/>
    <w:rsid w:val="00DB7FED"/>
    <w:rsid w:val="00DD7FB4"/>
    <w:rsid w:val="00DE2B0C"/>
    <w:rsid w:val="00E0168C"/>
    <w:rsid w:val="00E0212E"/>
    <w:rsid w:val="00E02650"/>
    <w:rsid w:val="00E12BA8"/>
    <w:rsid w:val="00E2309A"/>
    <w:rsid w:val="00E273C8"/>
    <w:rsid w:val="00E37D32"/>
    <w:rsid w:val="00E50DBF"/>
    <w:rsid w:val="00E52556"/>
    <w:rsid w:val="00E5348A"/>
    <w:rsid w:val="00E615A8"/>
    <w:rsid w:val="00E64502"/>
    <w:rsid w:val="00E671C8"/>
    <w:rsid w:val="00E70858"/>
    <w:rsid w:val="00E753B2"/>
    <w:rsid w:val="00E80D7A"/>
    <w:rsid w:val="00E80E16"/>
    <w:rsid w:val="00E83A3C"/>
    <w:rsid w:val="00E8411B"/>
    <w:rsid w:val="00E84F2E"/>
    <w:rsid w:val="00E87FE1"/>
    <w:rsid w:val="00E971AC"/>
    <w:rsid w:val="00EA596E"/>
    <w:rsid w:val="00EB286D"/>
    <w:rsid w:val="00EC4E61"/>
    <w:rsid w:val="00EC7DAC"/>
    <w:rsid w:val="00EE14EA"/>
    <w:rsid w:val="00EE1CDE"/>
    <w:rsid w:val="00EE2BA4"/>
    <w:rsid w:val="00EE5F99"/>
    <w:rsid w:val="00EE65D9"/>
    <w:rsid w:val="00EF59D6"/>
    <w:rsid w:val="00F0459F"/>
    <w:rsid w:val="00F1132F"/>
    <w:rsid w:val="00F44A54"/>
    <w:rsid w:val="00F50AC4"/>
    <w:rsid w:val="00F517D1"/>
    <w:rsid w:val="00F527BF"/>
    <w:rsid w:val="00F52A05"/>
    <w:rsid w:val="00F56AA4"/>
    <w:rsid w:val="00F727CC"/>
    <w:rsid w:val="00F7501B"/>
    <w:rsid w:val="00F77657"/>
    <w:rsid w:val="00F94CA8"/>
    <w:rsid w:val="00FA16C2"/>
    <w:rsid w:val="00FA3692"/>
    <w:rsid w:val="00FB7797"/>
    <w:rsid w:val="00FC5773"/>
    <w:rsid w:val="00FD47BC"/>
    <w:rsid w:val="00FE31C3"/>
    <w:rsid w:val="00FF14B6"/>
    <w:rsid w:val="00FF1D5F"/>
    <w:rsid w:val="00FF3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4AAE6"/>
  <w15:docId w15:val="{C598EED9-64FC-4E99-9943-7CF46803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9D278A"/>
    <w:pPr>
      <w:keepNext/>
      <w:keepLines/>
      <w:pBdr>
        <w:bottom w:val="single" w:sz="8" w:space="0" w:color="F8F8F8" w:themeColor="accent1" w:themeTint="33"/>
      </w:pBdr>
      <w:spacing w:after="200" w:line="300" w:lineRule="auto"/>
      <w:outlineLvl w:val="0"/>
    </w:pPr>
    <w:rPr>
      <w:rFonts w:asciiTheme="majorHAnsi" w:eastAsia="Microsoft YaHei UI" w:hAnsiTheme="majorHAnsi" w:cstheme="majorBidi"/>
      <w:kern w:val="0"/>
      <w:sz w:val="36"/>
      <w:szCs w:val="36"/>
      <w:lang w:eastAsia="ja-JP"/>
    </w:rPr>
  </w:style>
  <w:style w:type="paragraph" w:styleId="2">
    <w:name w:val="heading 2"/>
    <w:next w:val="a"/>
    <w:link w:val="20"/>
    <w:uiPriority w:val="9"/>
    <w:unhideWhenUsed/>
    <w:qFormat/>
    <w:rsid w:val="00574DE1"/>
    <w:pPr>
      <w:keepNext/>
      <w:keepLines/>
      <w:spacing w:before="120" w:after="120"/>
      <w:outlineLvl w:val="1"/>
    </w:pPr>
    <w:rPr>
      <w:rFonts w:eastAsia="Microsoft YaHei UI"/>
      <w:b/>
      <w:bCs/>
      <w:color w:val="000000" w:themeColor="text2"/>
      <w:kern w:val="0"/>
      <w:sz w:val="26"/>
      <w:szCs w:val="26"/>
      <w:lang w:eastAsia="ja-JP"/>
    </w:rPr>
  </w:style>
  <w:style w:type="paragraph" w:styleId="3">
    <w:name w:val="heading 3"/>
    <w:basedOn w:val="a"/>
    <w:next w:val="a"/>
    <w:link w:val="30"/>
    <w:uiPriority w:val="9"/>
    <w:unhideWhenUsed/>
    <w:qFormat/>
    <w:rsid w:val="009D27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278A"/>
    <w:rPr>
      <w:rFonts w:asciiTheme="majorHAnsi" w:eastAsia="Microsoft YaHei UI" w:hAnsiTheme="majorHAnsi" w:cstheme="majorBidi"/>
      <w:kern w:val="0"/>
      <w:sz w:val="36"/>
      <w:szCs w:val="36"/>
      <w:lang w:eastAsia="ja-JP"/>
    </w:rPr>
  </w:style>
  <w:style w:type="character" w:customStyle="1" w:styleId="20">
    <w:name w:val="标题 2 字符"/>
    <w:basedOn w:val="a0"/>
    <w:link w:val="2"/>
    <w:uiPriority w:val="9"/>
    <w:rsid w:val="00574DE1"/>
    <w:rPr>
      <w:rFonts w:eastAsia="Microsoft YaHei UI"/>
      <w:b/>
      <w:bCs/>
      <w:color w:val="000000" w:themeColor="text2"/>
      <w:kern w:val="0"/>
      <w:sz w:val="26"/>
      <w:szCs w:val="26"/>
      <w:lang w:eastAsia="ja-JP"/>
    </w:rPr>
  </w:style>
  <w:style w:type="paragraph" w:styleId="a3">
    <w:name w:val="Date"/>
    <w:basedOn w:val="a"/>
    <w:next w:val="a"/>
    <w:link w:val="a4"/>
    <w:uiPriority w:val="99"/>
    <w:semiHidden/>
    <w:unhideWhenUsed/>
    <w:rsid w:val="00FA3692"/>
    <w:pPr>
      <w:ind w:leftChars="2500" w:left="100"/>
    </w:pPr>
  </w:style>
  <w:style w:type="character" w:customStyle="1" w:styleId="a4">
    <w:name w:val="日期 字符"/>
    <w:basedOn w:val="a0"/>
    <w:link w:val="a3"/>
    <w:uiPriority w:val="99"/>
    <w:semiHidden/>
    <w:rsid w:val="00FA3692"/>
  </w:style>
  <w:style w:type="paragraph" w:styleId="a5">
    <w:name w:val="header"/>
    <w:basedOn w:val="a"/>
    <w:link w:val="a6"/>
    <w:uiPriority w:val="99"/>
    <w:unhideWhenUsed/>
    <w:rsid w:val="00D27E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27E34"/>
    <w:rPr>
      <w:sz w:val="18"/>
      <w:szCs w:val="18"/>
    </w:rPr>
  </w:style>
  <w:style w:type="paragraph" w:styleId="a7">
    <w:name w:val="footer"/>
    <w:basedOn w:val="a"/>
    <w:link w:val="a8"/>
    <w:uiPriority w:val="99"/>
    <w:unhideWhenUsed/>
    <w:rsid w:val="00D27E34"/>
    <w:pPr>
      <w:tabs>
        <w:tab w:val="center" w:pos="4153"/>
        <w:tab w:val="right" w:pos="8306"/>
      </w:tabs>
      <w:snapToGrid w:val="0"/>
      <w:jc w:val="left"/>
    </w:pPr>
    <w:rPr>
      <w:sz w:val="18"/>
      <w:szCs w:val="18"/>
    </w:rPr>
  </w:style>
  <w:style w:type="character" w:customStyle="1" w:styleId="a8">
    <w:name w:val="页脚 字符"/>
    <w:basedOn w:val="a0"/>
    <w:link w:val="a7"/>
    <w:uiPriority w:val="99"/>
    <w:rsid w:val="00D27E34"/>
    <w:rPr>
      <w:sz w:val="18"/>
      <w:szCs w:val="18"/>
    </w:rPr>
  </w:style>
  <w:style w:type="paragraph" w:styleId="a9">
    <w:name w:val="List Paragraph"/>
    <w:basedOn w:val="a"/>
    <w:uiPriority w:val="34"/>
    <w:qFormat/>
    <w:rsid w:val="00A25AB3"/>
    <w:pPr>
      <w:ind w:firstLineChars="200" w:firstLine="420"/>
    </w:pPr>
  </w:style>
  <w:style w:type="paragraph" w:styleId="TOC">
    <w:name w:val="TOC Heading"/>
    <w:basedOn w:val="1"/>
    <w:next w:val="a"/>
    <w:uiPriority w:val="39"/>
    <w:unhideWhenUsed/>
    <w:qFormat/>
    <w:rsid w:val="00513B99"/>
    <w:pPr>
      <w:pBdr>
        <w:bottom w:val="none" w:sz="0" w:space="0" w:color="auto"/>
      </w:pBdr>
      <w:spacing w:before="480" w:after="0" w:line="276" w:lineRule="auto"/>
      <w:outlineLvl w:val="9"/>
    </w:pPr>
    <w:rPr>
      <w:rFonts w:eastAsiaTheme="majorEastAsia"/>
      <w:b/>
      <w:bCs/>
      <w:color w:val="A5A5A5" w:themeColor="accent1" w:themeShade="BF"/>
      <w:sz w:val="28"/>
      <w:szCs w:val="28"/>
      <w:lang w:eastAsia="zh-CN"/>
    </w:rPr>
  </w:style>
  <w:style w:type="paragraph" w:styleId="TOC2">
    <w:name w:val="toc 2"/>
    <w:basedOn w:val="a"/>
    <w:next w:val="a"/>
    <w:autoRedefine/>
    <w:uiPriority w:val="39"/>
    <w:unhideWhenUsed/>
    <w:qFormat/>
    <w:rsid w:val="00513B99"/>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9719F"/>
    <w:pPr>
      <w:widowControl/>
      <w:tabs>
        <w:tab w:val="right" w:leader="dot" w:pos="8296"/>
      </w:tabs>
      <w:spacing w:after="100" w:line="276" w:lineRule="auto"/>
      <w:jc w:val="center"/>
    </w:pPr>
    <w:rPr>
      <w:b/>
      <w:noProof/>
      <w:kern w:val="0"/>
      <w:sz w:val="22"/>
    </w:rPr>
  </w:style>
  <w:style w:type="paragraph" w:styleId="TOC3">
    <w:name w:val="toc 3"/>
    <w:basedOn w:val="a"/>
    <w:next w:val="a"/>
    <w:autoRedefine/>
    <w:uiPriority w:val="39"/>
    <w:unhideWhenUsed/>
    <w:qFormat/>
    <w:rsid w:val="00513B99"/>
    <w:pPr>
      <w:widowControl/>
      <w:spacing w:after="100" w:line="276" w:lineRule="auto"/>
      <w:ind w:left="440"/>
      <w:jc w:val="left"/>
    </w:pPr>
    <w:rPr>
      <w:kern w:val="0"/>
      <w:sz w:val="22"/>
    </w:rPr>
  </w:style>
  <w:style w:type="paragraph" w:styleId="aa">
    <w:name w:val="Balloon Text"/>
    <w:basedOn w:val="a"/>
    <w:link w:val="ab"/>
    <w:uiPriority w:val="99"/>
    <w:semiHidden/>
    <w:unhideWhenUsed/>
    <w:rsid w:val="00513B99"/>
    <w:rPr>
      <w:sz w:val="18"/>
      <w:szCs w:val="18"/>
    </w:rPr>
  </w:style>
  <w:style w:type="character" w:customStyle="1" w:styleId="ab">
    <w:name w:val="批注框文本 字符"/>
    <w:basedOn w:val="a0"/>
    <w:link w:val="aa"/>
    <w:uiPriority w:val="99"/>
    <w:semiHidden/>
    <w:rsid w:val="00513B99"/>
    <w:rPr>
      <w:sz w:val="18"/>
      <w:szCs w:val="18"/>
    </w:rPr>
  </w:style>
  <w:style w:type="character" w:styleId="ac">
    <w:name w:val="Hyperlink"/>
    <w:basedOn w:val="a0"/>
    <w:uiPriority w:val="99"/>
    <w:unhideWhenUsed/>
    <w:rsid w:val="00513B99"/>
    <w:rPr>
      <w:color w:val="5F5F5F" w:themeColor="hyperlink"/>
      <w:u w:val="single"/>
    </w:rPr>
  </w:style>
  <w:style w:type="character" w:customStyle="1" w:styleId="30">
    <w:name w:val="标题 3 字符"/>
    <w:basedOn w:val="a0"/>
    <w:link w:val="3"/>
    <w:uiPriority w:val="9"/>
    <w:rsid w:val="009D278A"/>
    <w:rPr>
      <w:b/>
      <w:bCs/>
      <w:sz w:val="32"/>
      <w:szCs w:val="32"/>
    </w:rPr>
  </w:style>
  <w:style w:type="table" w:styleId="ad">
    <w:name w:val="Table Grid"/>
    <w:basedOn w:val="a1"/>
    <w:uiPriority w:val="59"/>
    <w:rsid w:val="00324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qFormat/>
    <w:rsid w:val="00CC69FB"/>
    <w:pPr>
      <w:jc w:val="left"/>
    </w:pPr>
    <w:rPr>
      <w:rFonts w:ascii="Times New Roman" w:eastAsia="宋体" w:hAnsi="Times New Roman" w:cs="Times New Roman"/>
      <w:szCs w:val="24"/>
    </w:rPr>
  </w:style>
  <w:style w:type="character" w:customStyle="1" w:styleId="af">
    <w:name w:val="批注文字 字符"/>
    <w:basedOn w:val="a0"/>
    <w:link w:val="ae"/>
    <w:uiPriority w:val="99"/>
    <w:semiHidden/>
    <w:qFormat/>
    <w:rsid w:val="00CC69FB"/>
    <w:rPr>
      <w:rFonts w:ascii="Times New Roman" w:eastAsia="宋体" w:hAnsi="Times New Roman" w:cs="Times New Roman"/>
      <w:szCs w:val="24"/>
    </w:rPr>
  </w:style>
  <w:style w:type="character" w:styleId="af0">
    <w:name w:val="annotation reference"/>
    <w:basedOn w:val="a0"/>
    <w:uiPriority w:val="99"/>
    <w:semiHidden/>
    <w:unhideWhenUsed/>
    <w:qFormat/>
    <w:rsid w:val="00CC69FB"/>
    <w:rPr>
      <w:sz w:val="21"/>
      <w:szCs w:val="21"/>
    </w:rPr>
  </w:style>
  <w:style w:type="paragraph" w:styleId="af1">
    <w:name w:val="annotation subject"/>
    <w:basedOn w:val="ae"/>
    <w:next w:val="ae"/>
    <w:link w:val="af2"/>
    <w:uiPriority w:val="99"/>
    <w:semiHidden/>
    <w:unhideWhenUsed/>
    <w:rsid w:val="00C664C4"/>
    <w:rPr>
      <w:rFonts w:asciiTheme="minorHAnsi" w:eastAsiaTheme="minorEastAsia" w:hAnsiTheme="minorHAnsi" w:cstheme="minorBidi"/>
      <w:b/>
      <w:bCs/>
      <w:szCs w:val="22"/>
    </w:rPr>
  </w:style>
  <w:style w:type="character" w:customStyle="1" w:styleId="af2">
    <w:name w:val="批注主题 字符"/>
    <w:basedOn w:val="af"/>
    <w:link w:val="af1"/>
    <w:uiPriority w:val="99"/>
    <w:semiHidden/>
    <w:rsid w:val="00C664C4"/>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66321">
      <w:bodyDiv w:val="1"/>
      <w:marLeft w:val="0"/>
      <w:marRight w:val="0"/>
      <w:marTop w:val="0"/>
      <w:marBottom w:val="0"/>
      <w:divBdr>
        <w:top w:val="none" w:sz="0" w:space="0" w:color="auto"/>
        <w:left w:val="none" w:sz="0" w:space="0" w:color="auto"/>
        <w:bottom w:val="none" w:sz="0" w:space="0" w:color="auto"/>
        <w:right w:val="none" w:sz="0" w:space="0" w:color="auto"/>
      </w:divBdr>
    </w:div>
    <w:div w:id="1083523805">
      <w:bodyDiv w:val="1"/>
      <w:marLeft w:val="0"/>
      <w:marRight w:val="0"/>
      <w:marTop w:val="0"/>
      <w:marBottom w:val="0"/>
      <w:divBdr>
        <w:top w:val="none" w:sz="0" w:space="0" w:color="auto"/>
        <w:left w:val="none" w:sz="0" w:space="0" w:color="auto"/>
        <w:bottom w:val="none" w:sz="0" w:space="0" w:color="auto"/>
        <w:right w:val="none" w:sz="0" w:space="0" w:color="auto"/>
      </w:divBdr>
      <w:divsChild>
        <w:div w:id="882250158">
          <w:marLeft w:val="0"/>
          <w:marRight w:val="0"/>
          <w:marTop w:val="0"/>
          <w:marBottom w:val="0"/>
          <w:divBdr>
            <w:top w:val="none" w:sz="0" w:space="0" w:color="auto"/>
            <w:left w:val="none" w:sz="0" w:space="0" w:color="auto"/>
            <w:bottom w:val="none" w:sz="0" w:space="0" w:color="auto"/>
            <w:right w:val="none" w:sz="0" w:space="0" w:color="auto"/>
          </w:divBdr>
        </w:div>
      </w:divsChild>
    </w:div>
    <w:div w:id="1248155123">
      <w:bodyDiv w:val="1"/>
      <w:marLeft w:val="0"/>
      <w:marRight w:val="0"/>
      <w:marTop w:val="0"/>
      <w:marBottom w:val="0"/>
      <w:divBdr>
        <w:top w:val="none" w:sz="0" w:space="0" w:color="auto"/>
        <w:left w:val="none" w:sz="0" w:space="0" w:color="auto"/>
        <w:bottom w:val="none" w:sz="0" w:space="0" w:color="auto"/>
        <w:right w:val="none" w:sz="0" w:space="0" w:color="auto"/>
      </w:divBdr>
    </w:div>
    <w:div w:id="14553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自定义 1">
      <a:dk1>
        <a:srgbClr val="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272A9-E356-470B-91E5-1DBDAFC5A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4211</Words>
  <Characters>24003</Characters>
  <Application>Microsoft Office Word</Application>
  <DocSecurity>0</DocSecurity>
  <Lines>200</Lines>
  <Paragraphs>56</Paragraphs>
  <ScaleCrop>false</ScaleCrop>
  <Company>Microsoft</Company>
  <LinksUpToDate>false</LinksUpToDate>
  <CharactersWithSpaces>28158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ZD</dc:creator>
  <cp:lastModifiedBy>李 亚星</cp:lastModifiedBy>
  <cp:revision>2</cp:revision>
  <dcterms:created xsi:type="dcterms:W3CDTF">2019-04-05T13:16:00Z</dcterms:created>
  <dcterms:modified xsi:type="dcterms:W3CDTF">2019-04-05T13:16:00Z</dcterms:modified>
</cp:coreProperties>
</file>