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E90A5" w14:textId="77777777" w:rsidR="00DF5836" w:rsidRDefault="002E4E93">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5A0FDCBC" w14:textId="77777777" w:rsidR="00DF5836" w:rsidRDefault="002E4E93">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D940D7C" w14:textId="77777777" w:rsidR="00DF5836" w:rsidRDefault="002E4E93">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commentRangeStart w:id="0"/>
      <w:r>
        <w:rPr>
          <w:b/>
          <w:spacing w:val="-10"/>
          <w:sz w:val="28"/>
        </w:rPr>
        <w:t>专业</w:t>
      </w:r>
      <w:r>
        <w:rPr>
          <w:spacing w:val="-10"/>
          <w:sz w:val="28"/>
          <w:u w:val="single"/>
        </w:rPr>
        <w:t xml:space="preserve"> </w:t>
      </w:r>
      <w:commentRangeEnd w:id="0"/>
      <w:r>
        <w:rPr>
          <w:rStyle w:val="ae"/>
        </w:rPr>
        <w:commentReference w:id="0"/>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DF5836" w14:paraId="37903D1C" w14:textId="77777777">
        <w:trPr>
          <w:trHeight w:val="939"/>
        </w:trPr>
        <w:tc>
          <w:tcPr>
            <w:tcW w:w="1141" w:type="dxa"/>
            <w:vAlign w:val="center"/>
          </w:tcPr>
          <w:p w14:paraId="39E3A84B" w14:textId="77777777" w:rsidR="00DF5836" w:rsidRDefault="002E4E93">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ae"/>
              </w:rPr>
              <w:commentReference w:id="1"/>
            </w:r>
          </w:p>
        </w:tc>
        <w:tc>
          <w:tcPr>
            <w:tcW w:w="4962" w:type="dxa"/>
            <w:gridSpan w:val="3"/>
            <w:vAlign w:val="center"/>
          </w:tcPr>
          <w:p w14:paraId="65BC3842" w14:textId="0270FA79" w:rsidR="00DF5836" w:rsidRDefault="002E4E93">
            <w:pPr>
              <w:widowControl/>
              <w:spacing w:line="380" w:lineRule="exact"/>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sidR="00033A5C" w:rsidRPr="00033A5C">
              <w:rPr>
                <w:b/>
                <w:bCs/>
                <w:i/>
                <w:sz w:val="24"/>
              </w:rPr>
              <w:t>Digital Human</w:t>
            </w:r>
            <w:r w:rsidR="00517DE7">
              <w:rPr>
                <w:rFonts w:hint="eastAsia"/>
                <w:b/>
                <w:bCs/>
                <w:i/>
                <w:sz w:val="24"/>
              </w:rPr>
              <w:t>--</w:t>
            </w:r>
            <w:r w:rsidR="00033A5C" w:rsidRPr="00033A5C">
              <w:rPr>
                <w:b/>
                <w:bCs/>
                <w:i/>
                <w:sz w:val="24"/>
              </w:rPr>
              <w:t>The Rise of Platforms and Marketplaces</w:t>
            </w:r>
            <w:r w:rsidR="009B7DD8" w:rsidRPr="009B7DD8">
              <w:rPr>
                <w:rFonts w:hint="eastAsia"/>
                <w:b/>
                <w:bCs/>
                <w:sz w:val="24"/>
              </w:rPr>
              <w:t>（《人类智能</w:t>
            </w:r>
            <w:r w:rsidR="00651D42">
              <w:rPr>
                <w:rFonts w:hint="eastAsia"/>
                <w:b/>
                <w:bCs/>
                <w:sz w:val="24"/>
              </w:rPr>
              <w:t>化</w:t>
            </w:r>
            <w:r w:rsidR="00517DE7">
              <w:rPr>
                <w:rFonts w:hint="eastAsia"/>
                <w:b/>
                <w:bCs/>
                <w:sz w:val="24"/>
              </w:rPr>
              <w:t>--</w:t>
            </w:r>
            <w:r w:rsidR="009B7DD8" w:rsidRPr="009B7DD8">
              <w:rPr>
                <w:rFonts w:hint="eastAsia"/>
                <w:b/>
                <w:bCs/>
                <w:sz w:val="24"/>
              </w:rPr>
              <w:t>平台市场的兴起》翻译报告）</w:t>
            </w:r>
          </w:p>
        </w:tc>
        <w:tc>
          <w:tcPr>
            <w:tcW w:w="1134" w:type="dxa"/>
            <w:vAlign w:val="center"/>
          </w:tcPr>
          <w:p w14:paraId="00C7161F" w14:textId="77777777" w:rsidR="00DF5836" w:rsidRDefault="002E4E93">
            <w:pPr>
              <w:widowControl/>
              <w:spacing w:line="380" w:lineRule="exact"/>
              <w:jc w:val="center"/>
              <w:rPr>
                <w:rFonts w:ascii="宋体" w:hAnsi="宋体"/>
                <w:b/>
                <w:w w:val="80"/>
                <w:sz w:val="24"/>
              </w:rPr>
            </w:pPr>
            <w:commentRangeStart w:id="2"/>
            <w:r>
              <w:rPr>
                <w:rFonts w:ascii="宋体" w:hAnsi="宋体"/>
                <w:b/>
                <w:w w:val="80"/>
                <w:sz w:val="24"/>
              </w:rPr>
              <w:t>开题日期</w:t>
            </w:r>
            <w:commentRangeEnd w:id="2"/>
            <w:r>
              <w:rPr>
                <w:rStyle w:val="ae"/>
              </w:rPr>
              <w:commentReference w:id="2"/>
            </w:r>
          </w:p>
        </w:tc>
        <w:tc>
          <w:tcPr>
            <w:tcW w:w="1552" w:type="dxa"/>
            <w:vAlign w:val="center"/>
          </w:tcPr>
          <w:p w14:paraId="0248A28A" w14:textId="172B9EC4" w:rsidR="00DF5836" w:rsidRDefault="00033A5C">
            <w:pPr>
              <w:widowControl/>
              <w:spacing w:line="380" w:lineRule="exact"/>
              <w:jc w:val="center"/>
              <w:rPr>
                <w:rFonts w:ascii="宋体" w:hAnsi="宋体"/>
                <w:w w:val="80"/>
                <w:sz w:val="24"/>
              </w:rPr>
            </w:pPr>
            <w:r>
              <w:rPr>
                <w:rFonts w:ascii="宋体" w:hAnsi="宋体" w:hint="eastAsia"/>
                <w:w w:val="80"/>
                <w:sz w:val="24"/>
              </w:rPr>
              <w:t>2019.</w:t>
            </w:r>
            <w:r w:rsidR="00095204">
              <w:rPr>
                <w:rFonts w:ascii="宋体" w:hAnsi="宋体" w:hint="eastAsia"/>
                <w:w w:val="80"/>
                <w:sz w:val="24"/>
              </w:rPr>
              <w:t>0</w:t>
            </w:r>
            <w:r>
              <w:rPr>
                <w:rFonts w:ascii="宋体" w:hAnsi="宋体" w:hint="eastAsia"/>
                <w:w w:val="80"/>
                <w:sz w:val="24"/>
              </w:rPr>
              <w:t>1.12</w:t>
            </w:r>
          </w:p>
        </w:tc>
      </w:tr>
      <w:tr w:rsidR="00DF5836" w14:paraId="3F6B59E1" w14:textId="77777777">
        <w:trPr>
          <w:trHeight w:val="630"/>
        </w:trPr>
        <w:tc>
          <w:tcPr>
            <w:tcW w:w="1141" w:type="dxa"/>
            <w:vAlign w:val="center"/>
          </w:tcPr>
          <w:p w14:paraId="33851EC3" w14:textId="77777777" w:rsidR="00DF5836" w:rsidRDefault="002E4E93">
            <w:pPr>
              <w:spacing w:line="380" w:lineRule="exact"/>
              <w:jc w:val="center"/>
              <w:rPr>
                <w:rFonts w:ascii="宋体" w:hAnsi="宋体"/>
                <w:b/>
                <w:w w:val="80"/>
                <w:sz w:val="24"/>
              </w:rPr>
            </w:pPr>
            <w:commentRangeStart w:id="3"/>
            <w:r>
              <w:rPr>
                <w:rFonts w:ascii="宋体" w:hAnsi="宋体"/>
                <w:b/>
                <w:w w:val="80"/>
                <w:sz w:val="24"/>
              </w:rPr>
              <w:t>学  号</w:t>
            </w:r>
            <w:commentRangeEnd w:id="3"/>
            <w:r>
              <w:rPr>
                <w:rStyle w:val="ae"/>
              </w:rPr>
              <w:commentReference w:id="3"/>
            </w:r>
          </w:p>
        </w:tc>
        <w:tc>
          <w:tcPr>
            <w:tcW w:w="2127" w:type="dxa"/>
            <w:vAlign w:val="center"/>
          </w:tcPr>
          <w:p w14:paraId="518D0200" w14:textId="74D1377B" w:rsidR="00DF5836" w:rsidRDefault="00033A5C">
            <w:pPr>
              <w:spacing w:line="380" w:lineRule="exact"/>
              <w:jc w:val="center"/>
              <w:rPr>
                <w:rFonts w:ascii="宋体" w:hAnsi="宋体"/>
                <w:w w:val="80"/>
                <w:sz w:val="24"/>
              </w:rPr>
            </w:pPr>
            <w:r>
              <w:rPr>
                <w:rFonts w:ascii="宋体" w:hAnsi="宋体" w:hint="eastAsia"/>
                <w:w w:val="80"/>
                <w:sz w:val="24"/>
              </w:rPr>
              <w:t>1510403118</w:t>
            </w:r>
          </w:p>
        </w:tc>
        <w:tc>
          <w:tcPr>
            <w:tcW w:w="992" w:type="dxa"/>
            <w:vAlign w:val="center"/>
          </w:tcPr>
          <w:p w14:paraId="29928CDF" w14:textId="77777777" w:rsidR="00DF5836" w:rsidRDefault="002E4E93">
            <w:pPr>
              <w:spacing w:line="380" w:lineRule="exact"/>
              <w:jc w:val="center"/>
              <w:rPr>
                <w:rFonts w:ascii="宋体" w:hAnsi="宋体"/>
                <w:b/>
                <w:w w:val="80"/>
                <w:sz w:val="24"/>
              </w:rPr>
            </w:pPr>
            <w:commentRangeStart w:id="4"/>
            <w:r>
              <w:rPr>
                <w:rFonts w:ascii="宋体" w:hAnsi="宋体"/>
                <w:b/>
                <w:w w:val="80"/>
                <w:sz w:val="24"/>
              </w:rPr>
              <w:t>姓  名</w:t>
            </w:r>
            <w:commentRangeEnd w:id="4"/>
            <w:r>
              <w:rPr>
                <w:rStyle w:val="ae"/>
              </w:rPr>
              <w:commentReference w:id="4"/>
            </w:r>
          </w:p>
        </w:tc>
        <w:tc>
          <w:tcPr>
            <w:tcW w:w="1843" w:type="dxa"/>
            <w:vAlign w:val="center"/>
          </w:tcPr>
          <w:p w14:paraId="21E4E3DA" w14:textId="485B61EC" w:rsidR="00DF5836" w:rsidRDefault="00033A5C">
            <w:pPr>
              <w:spacing w:line="380" w:lineRule="exact"/>
              <w:jc w:val="center"/>
              <w:rPr>
                <w:rFonts w:ascii="宋体" w:hAnsi="宋体"/>
                <w:w w:val="80"/>
                <w:sz w:val="24"/>
              </w:rPr>
            </w:pPr>
            <w:r>
              <w:rPr>
                <w:rFonts w:ascii="宋体" w:hAnsi="宋体" w:hint="eastAsia"/>
                <w:w w:val="80"/>
                <w:sz w:val="24"/>
              </w:rPr>
              <w:t>方豪</w:t>
            </w:r>
            <w:proofErr w:type="gramStart"/>
            <w:r>
              <w:rPr>
                <w:rFonts w:ascii="宋体" w:hAnsi="宋体" w:hint="eastAsia"/>
                <w:w w:val="80"/>
                <w:sz w:val="24"/>
              </w:rPr>
              <w:t>豪</w:t>
            </w:r>
            <w:proofErr w:type="gramEnd"/>
          </w:p>
        </w:tc>
        <w:tc>
          <w:tcPr>
            <w:tcW w:w="1134" w:type="dxa"/>
            <w:vAlign w:val="center"/>
          </w:tcPr>
          <w:p w14:paraId="6505F3F1" w14:textId="77777777" w:rsidR="00DF5836" w:rsidRDefault="002E4E93">
            <w:pPr>
              <w:spacing w:line="380" w:lineRule="exact"/>
              <w:jc w:val="center"/>
              <w:rPr>
                <w:rFonts w:ascii="宋体" w:hAnsi="宋体"/>
                <w:b/>
                <w:w w:val="80"/>
                <w:sz w:val="24"/>
              </w:rPr>
            </w:pPr>
            <w:commentRangeStart w:id="5"/>
            <w:r>
              <w:rPr>
                <w:rFonts w:ascii="宋体" w:hAnsi="宋体"/>
                <w:b/>
                <w:w w:val="80"/>
                <w:sz w:val="24"/>
              </w:rPr>
              <w:t>指导教师</w:t>
            </w:r>
            <w:commentRangeEnd w:id="5"/>
            <w:r>
              <w:rPr>
                <w:rStyle w:val="ae"/>
              </w:rPr>
              <w:commentReference w:id="5"/>
            </w:r>
          </w:p>
        </w:tc>
        <w:tc>
          <w:tcPr>
            <w:tcW w:w="1552" w:type="dxa"/>
            <w:vAlign w:val="center"/>
          </w:tcPr>
          <w:p w14:paraId="449C68C0" w14:textId="27F0F5D5" w:rsidR="00DF5836" w:rsidRDefault="00DF5836">
            <w:pPr>
              <w:spacing w:line="380" w:lineRule="exact"/>
              <w:jc w:val="center"/>
              <w:rPr>
                <w:rFonts w:ascii="宋体" w:hAnsi="宋体"/>
                <w:w w:val="80"/>
                <w:sz w:val="24"/>
              </w:rPr>
            </w:pPr>
          </w:p>
        </w:tc>
      </w:tr>
      <w:tr w:rsidR="00DF5836" w14:paraId="46911D0D" w14:textId="77777777">
        <w:trPr>
          <w:trHeight w:val="1905"/>
        </w:trPr>
        <w:tc>
          <w:tcPr>
            <w:tcW w:w="8789" w:type="dxa"/>
            <w:gridSpan w:val="6"/>
          </w:tcPr>
          <w:p w14:paraId="1463D532" w14:textId="77777777" w:rsidR="00DF5836" w:rsidRDefault="002E4E93">
            <w:pPr>
              <w:spacing w:line="336" w:lineRule="auto"/>
              <w:rPr>
                <w:rFonts w:ascii="宋体" w:hAnsi="宋体"/>
                <w:sz w:val="24"/>
              </w:rPr>
            </w:pPr>
            <w:bookmarkStart w:id="6" w:name="_Hlk534970803"/>
            <w:commentRangeStart w:id="7"/>
            <w:r>
              <w:rPr>
                <w:b/>
                <w:bCs/>
                <w:sz w:val="24"/>
              </w:rPr>
              <w:t xml:space="preserve">Background of the </w:t>
            </w:r>
            <w:r>
              <w:rPr>
                <w:rFonts w:hint="eastAsia"/>
                <w:b/>
                <w:bCs/>
                <w:sz w:val="24"/>
              </w:rPr>
              <w:t>translation</w:t>
            </w:r>
          </w:p>
          <w:commentRangeEnd w:id="7"/>
          <w:p w14:paraId="06640DA7" w14:textId="73FE380C" w:rsidR="005866E5" w:rsidRPr="00573CA0" w:rsidRDefault="002E4E93" w:rsidP="00D835EC">
            <w:pPr>
              <w:spacing w:line="360" w:lineRule="auto"/>
              <w:ind w:firstLineChars="200" w:firstLine="420"/>
              <w:rPr>
                <w:sz w:val="24"/>
              </w:rPr>
            </w:pPr>
            <w:r>
              <w:rPr>
                <w:rStyle w:val="ae"/>
              </w:rPr>
              <w:commentReference w:id="7"/>
            </w:r>
            <w:r w:rsidR="005866E5" w:rsidRPr="00D835EC">
              <w:rPr>
                <w:sz w:val="24"/>
              </w:rPr>
              <w:t xml:space="preserve">The project of this report is </w:t>
            </w:r>
            <w:r w:rsidR="0099373C" w:rsidRPr="00573CA0">
              <w:rPr>
                <w:sz w:val="24"/>
              </w:rPr>
              <w:t xml:space="preserve">a popular financial </w:t>
            </w:r>
            <w:r w:rsidR="004A7A16" w:rsidRPr="00573CA0">
              <w:rPr>
                <w:sz w:val="24"/>
              </w:rPr>
              <w:t>technology</w:t>
            </w:r>
            <w:r w:rsidR="005866E5" w:rsidRPr="00D835EC">
              <w:rPr>
                <w:sz w:val="24"/>
              </w:rPr>
              <w:t xml:space="preserve"> book published by </w:t>
            </w:r>
            <w:proofErr w:type="spellStart"/>
            <w:r w:rsidR="005866E5" w:rsidRPr="00D835EC">
              <w:rPr>
                <w:sz w:val="24"/>
              </w:rPr>
              <w:t>Xiaoxiao</w:t>
            </w:r>
            <w:proofErr w:type="spellEnd"/>
            <w:r w:rsidR="005866E5" w:rsidRPr="00D835EC">
              <w:rPr>
                <w:sz w:val="24"/>
              </w:rPr>
              <w:t xml:space="preserve"> Publishing House. The original text is unpretentious and straightforward. It needs translators to translate according to the original style. The language should be translated according to the original style, and the typesetting should be in accordance with Chinese customs. According to the requirements of the publishing house, under the guidance of the project manager, the author and the other six translators began to translate according to the assignment task on September 17, 2018. The first d</w:t>
            </w:r>
            <w:r w:rsidR="0099373C" w:rsidRPr="00D835EC">
              <w:rPr>
                <w:sz w:val="24"/>
              </w:rPr>
              <w:t xml:space="preserve">raft was completed on 4 October </w:t>
            </w:r>
            <w:r w:rsidR="005866E5" w:rsidRPr="00D835EC">
              <w:rPr>
                <w:sz w:val="24"/>
              </w:rPr>
              <w:t xml:space="preserve">and the review was completed on </w:t>
            </w:r>
            <w:r w:rsidR="0099373C" w:rsidRPr="00D835EC">
              <w:rPr>
                <w:sz w:val="24"/>
              </w:rPr>
              <w:t xml:space="preserve">9 </w:t>
            </w:r>
            <w:r w:rsidR="005866E5" w:rsidRPr="00D835EC">
              <w:rPr>
                <w:sz w:val="24"/>
              </w:rPr>
              <w:t>October. The final draft was completed on</w:t>
            </w:r>
            <w:r w:rsidR="0099373C" w:rsidRPr="00573CA0">
              <w:rPr>
                <w:sz w:val="24"/>
              </w:rPr>
              <w:t xml:space="preserve"> 15</w:t>
            </w:r>
            <w:r w:rsidR="005866E5" w:rsidRPr="00D835EC">
              <w:rPr>
                <w:sz w:val="24"/>
              </w:rPr>
              <w:t xml:space="preserve"> October and the final work was completed on </w:t>
            </w:r>
            <w:r w:rsidR="0099373C" w:rsidRPr="00D835EC">
              <w:rPr>
                <w:sz w:val="24"/>
              </w:rPr>
              <w:t xml:space="preserve">19 </w:t>
            </w:r>
            <w:commentRangeStart w:id="8"/>
            <w:r w:rsidR="005866E5" w:rsidRPr="00D835EC">
              <w:rPr>
                <w:sz w:val="24"/>
              </w:rPr>
              <w:t>October</w:t>
            </w:r>
            <w:commentRangeEnd w:id="8"/>
            <w:r w:rsidR="00DE1D79">
              <w:rPr>
                <w:rStyle w:val="ae"/>
              </w:rPr>
              <w:commentReference w:id="8"/>
            </w:r>
            <w:r w:rsidR="005866E5" w:rsidRPr="00D835EC">
              <w:rPr>
                <w:sz w:val="24"/>
              </w:rPr>
              <w:t>.</w:t>
            </w:r>
          </w:p>
          <w:p w14:paraId="182E5C23" w14:textId="47F0531B" w:rsidR="0099373C" w:rsidRPr="00573CA0" w:rsidRDefault="0099373C">
            <w:pPr>
              <w:spacing w:line="360" w:lineRule="auto"/>
              <w:ind w:firstLineChars="200" w:firstLine="480"/>
              <w:rPr>
                <w:sz w:val="24"/>
              </w:rPr>
            </w:pPr>
            <w:r w:rsidRPr="00573CA0">
              <w:rPr>
                <w:sz w:val="24"/>
              </w:rPr>
              <w:t>Chris Skinner is a well-known British financial technology scholar who reviews and analyzes financial markets on the “Financier website”. He has also published the best-selling book</w:t>
            </w:r>
            <w:ins w:id="9" w:author="李 亚星" w:date="2019-01-11T11:46:00Z">
              <w:r w:rsidR="00DE1D79">
                <w:rPr>
                  <w:rFonts w:hint="eastAsia"/>
                  <w:sz w:val="24"/>
                </w:rPr>
                <w:t>s</w:t>
              </w:r>
            </w:ins>
            <w:r w:rsidRPr="00573CA0">
              <w:rPr>
                <w:i/>
                <w:sz w:val="24"/>
              </w:rPr>
              <w:t xml:space="preserve"> Digital Bank </w:t>
            </w:r>
            <w:r w:rsidRPr="00573CA0">
              <w:rPr>
                <w:sz w:val="24"/>
              </w:rPr>
              <w:t xml:space="preserve">and </w:t>
            </w:r>
            <w:proofErr w:type="spellStart"/>
            <w:r w:rsidRPr="00D835EC">
              <w:rPr>
                <w:i/>
                <w:sz w:val="24"/>
              </w:rPr>
              <w:t>ValueWeb</w:t>
            </w:r>
            <w:proofErr w:type="spellEnd"/>
            <w:r w:rsidRPr="00573CA0">
              <w:rPr>
                <w:sz w:val="24"/>
              </w:rPr>
              <w:t>. He is also frequently invited to comment on banking topics in media such as BBC News, Sky News, CNBC and Bloomberg.</w:t>
            </w:r>
          </w:p>
          <w:p w14:paraId="77884723" w14:textId="77777777" w:rsidR="00FB5113" w:rsidRPr="00573CA0" w:rsidRDefault="0061188C">
            <w:pPr>
              <w:spacing w:line="360" w:lineRule="auto"/>
              <w:ind w:firstLineChars="200" w:firstLine="480"/>
              <w:rPr>
                <w:sz w:val="24"/>
              </w:rPr>
            </w:pPr>
            <w:r w:rsidRPr="00573CA0">
              <w:rPr>
                <w:sz w:val="24"/>
              </w:rPr>
              <w:t>Digital Human</w:t>
            </w:r>
            <w:r w:rsidR="004A7A16" w:rsidRPr="00D835EC">
              <w:rPr>
                <w:sz w:val="24"/>
              </w:rPr>
              <w:t xml:space="preserve"> mainly describes the continuous advancement of science and technology finance in human society and introduces the emerging technologies of the digital age of mankind. In this report, the author translates the book's third chapter, </w:t>
            </w:r>
            <w:r w:rsidR="004A7A16" w:rsidRPr="00D835EC">
              <w:rPr>
                <w:i/>
                <w:sz w:val="24"/>
              </w:rPr>
              <w:t>The Rise of Platforms and Marketplaces.</w:t>
            </w:r>
            <w:r w:rsidR="004A7A16" w:rsidRPr="00573CA0">
              <w:rPr>
                <w:sz w:val="24"/>
              </w:rPr>
              <w:t xml:space="preserve"> The main content of this article is about the rise </w:t>
            </w:r>
            <w:proofErr w:type="gramStart"/>
            <w:r w:rsidR="004A7A16" w:rsidRPr="00573CA0">
              <w:rPr>
                <w:sz w:val="24"/>
              </w:rPr>
              <w:t>of  platforms</w:t>
            </w:r>
            <w:proofErr w:type="gramEnd"/>
            <w:r w:rsidR="004A7A16" w:rsidRPr="00573CA0">
              <w:rPr>
                <w:sz w:val="24"/>
              </w:rPr>
              <w:t xml:space="preserve"> and marketplaces, building the new financial marketplaces,</w:t>
            </w:r>
            <w:r w:rsidR="004A7A16" w:rsidRPr="00D835EC">
              <w:rPr>
                <w:b/>
                <w:sz w:val="24"/>
              </w:rPr>
              <w:t xml:space="preserve"> </w:t>
            </w:r>
            <w:r w:rsidR="004A7A16" w:rsidRPr="00D835EC">
              <w:rPr>
                <w:sz w:val="24"/>
              </w:rPr>
              <w:t>the banking bazaar ,</w:t>
            </w:r>
            <w:r w:rsidR="00780331" w:rsidRPr="00573CA0">
              <w:rPr>
                <w:b/>
                <w:sz w:val="24"/>
              </w:rPr>
              <w:t xml:space="preserve"> </w:t>
            </w:r>
            <w:r w:rsidR="004A7A16" w:rsidRPr="00573CA0">
              <w:rPr>
                <w:sz w:val="24"/>
              </w:rPr>
              <w:t>the banking market and the future business model.</w:t>
            </w:r>
          </w:p>
          <w:p w14:paraId="693C3A2F" w14:textId="2D63F56B" w:rsidR="00DF5836" w:rsidRDefault="00F3118D">
            <w:pPr>
              <w:spacing w:line="360" w:lineRule="auto"/>
              <w:ind w:firstLineChars="200" w:firstLine="480"/>
              <w:rPr>
                <w:rFonts w:ascii="宋体" w:hAnsi="宋体"/>
                <w:sz w:val="24"/>
              </w:rPr>
            </w:pPr>
            <w:r w:rsidRPr="00573CA0">
              <w:rPr>
                <w:sz w:val="24"/>
              </w:rPr>
              <w:t xml:space="preserve">Since the integration of the global economy, with the gradual opening up of banks and various marketplaces, economic and cultural exchanges between countries have </w:t>
            </w:r>
            <w:r w:rsidRPr="00573CA0">
              <w:rPr>
                <w:sz w:val="24"/>
              </w:rPr>
              <w:lastRenderedPageBreak/>
              <w:t>become more frequent. People pay close attention to the financial and banking market changes in various cou</w:t>
            </w:r>
            <w:r w:rsidR="00FB5113" w:rsidRPr="00573CA0">
              <w:rPr>
                <w:sz w:val="24"/>
              </w:rPr>
              <w:t xml:space="preserve">ntries of the world. There are </w:t>
            </w:r>
            <w:r w:rsidRPr="00573CA0">
              <w:rPr>
                <w:sz w:val="24"/>
              </w:rPr>
              <w:t xml:space="preserve">also emerging markets and emerging technologies in human society. </w:t>
            </w:r>
            <w:commentRangeStart w:id="10"/>
            <w:r w:rsidRPr="00573CA0">
              <w:rPr>
                <w:sz w:val="24"/>
              </w:rPr>
              <w:t>This translation report has far-reaching implications and significant implications on the development of the global economy.</w:t>
            </w:r>
            <w:commentRangeEnd w:id="10"/>
            <w:r w:rsidR="00DE1D79">
              <w:rPr>
                <w:rStyle w:val="ae"/>
              </w:rPr>
              <w:commentReference w:id="10"/>
            </w:r>
            <w:r w:rsidRPr="00573CA0">
              <w:rPr>
                <w:sz w:val="24"/>
              </w:rPr>
              <w:t xml:space="preserve"> Due to the financial science and technology atmosphere of the report, the purpose of translation is to accurately convey and fully convey the information content of the original text, and help domestic readers to understand the development of the digital age of human beings better. Therefore, the author should take into account the language habits of domestic readers when translating.</w:t>
            </w:r>
            <w:r w:rsidRPr="00D835EC">
              <w:rPr>
                <w:sz w:val="24"/>
              </w:rPr>
              <w:t xml:space="preserve"> Under the guidance of the functional equivalence theory, the flexible and versatile translation strategies and methods are adopted on the basis of faithfulness to the original text, so that the target readers can accurately understand the original information to achieve the intended purpose and communicative function of the translation. </w:t>
            </w:r>
            <w:commentRangeStart w:id="11"/>
            <w:r w:rsidRPr="00D835EC">
              <w:rPr>
                <w:sz w:val="24"/>
              </w:rPr>
              <w:t>This</w:t>
            </w:r>
            <w:commentRangeEnd w:id="11"/>
            <w:r w:rsidR="00DE1D79">
              <w:rPr>
                <w:rStyle w:val="ae"/>
              </w:rPr>
              <w:commentReference w:id="11"/>
            </w:r>
            <w:r w:rsidRPr="00D835EC">
              <w:rPr>
                <w:sz w:val="24"/>
              </w:rPr>
              <w:t xml:space="preserve"> article attempts to further study the translation of financial professional vocabulary from the perspective of functional equivalence theory. The author makes a preliminary study and exploration of the translation characteristics and techniques of financial texts by means of the functional equivalence theory of American translation scholar </w:t>
            </w:r>
            <w:r w:rsidRPr="00573CA0">
              <w:rPr>
                <w:sz w:val="24"/>
              </w:rPr>
              <w:t xml:space="preserve">Nida. And trying to solve the problems encountered in the translation of financial papers through these theories, the purpose is to explore some effective translation strategies and methods of financial texts, improve the author's translation practice ability, and it </w:t>
            </w:r>
            <w:proofErr w:type="gramStart"/>
            <w:r w:rsidRPr="00573CA0">
              <w:rPr>
                <w:sz w:val="24"/>
              </w:rPr>
              <w:t>can  provide</w:t>
            </w:r>
            <w:proofErr w:type="gramEnd"/>
            <w:r w:rsidRPr="00573CA0">
              <w:rPr>
                <w:sz w:val="24"/>
              </w:rPr>
              <w:t xml:space="preserve">  financial translation some ideas and suggestions through the translation analysis of the financial text, with extraordinary practical value.</w:t>
            </w:r>
          </w:p>
        </w:tc>
      </w:tr>
      <w:bookmarkEnd w:id="6"/>
      <w:tr w:rsidR="00DF5836" w14:paraId="0012408F" w14:textId="77777777">
        <w:trPr>
          <w:trHeight w:val="3932"/>
        </w:trPr>
        <w:tc>
          <w:tcPr>
            <w:tcW w:w="8789" w:type="dxa"/>
            <w:gridSpan w:val="6"/>
          </w:tcPr>
          <w:p w14:paraId="48145EDA" w14:textId="77777777" w:rsidR="00DF5836" w:rsidRDefault="002E4E93">
            <w:pPr>
              <w:spacing w:line="336" w:lineRule="auto"/>
              <w:rPr>
                <w:bCs/>
                <w:sz w:val="24"/>
              </w:rPr>
            </w:pPr>
            <w:commentRangeStart w:id="12"/>
            <w:r>
              <w:rPr>
                <w:b/>
                <w:sz w:val="24"/>
              </w:rPr>
              <w:lastRenderedPageBreak/>
              <w:t>Contents</w:t>
            </w:r>
            <w:commentRangeEnd w:id="12"/>
            <w:r>
              <w:rPr>
                <w:rStyle w:val="ae"/>
              </w:rPr>
              <w:commentReference w:id="12"/>
            </w:r>
            <w:r>
              <w:rPr>
                <w:b/>
                <w:sz w:val="24"/>
              </w:rPr>
              <w:t xml:space="preserve">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5E3C4C37" w14:textId="5F5B631C" w:rsidR="00F3118D" w:rsidRPr="00573CA0" w:rsidRDefault="00F3118D">
            <w:pPr>
              <w:spacing w:line="360" w:lineRule="auto"/>
              <w:ind w:firstLineChars="200" w:firstLine="480"/>
              <w:rPr>
                <w:bCs/>
                <w:sz w:val="24"/>
              </w:rPr>
            </w:pPr>
            <w:commentRangeStart w:id="13"/>
            <w:r w:rsidRPr="00573CA0">
              <w:rPr>
                <w:bCs/>
                <w:sz w:val="24"/>
              </w:rPr>
              <w:t>The biggest feat</w:t>
            </w:r>
            <w:commentRangeEnd w:id="13"/>
            <w:r w:rsidR="00986277">
              <w:rPr>
                <w:rStyle w:val="ae"/>
              </w:rPr>
              <w:commentReference w:id="13"/>
            </w:r>
            <w:r w:rsidRPr="00573CA0">
              <w:rPr>
                <w:bCs/>
                <w:sz w:val="24"/>
              </w:rPr>
              <w:t xml:space="preserve">ure of the original material is that it involves financial fields such as banks. </w:t>
            </w:r>
            <w:commentRangeStart w:id="14"/>
            <w:r w:rsidRPr="00573CA0">
              <w:rPr>
                <w:bCs/>
                <w:sz w:val="24"/>
              </w:rPr>
              <w:t>The terminology is rigorous, objective and accurate, and the terminology is strong.</w:t>
            </w:r>
            <w:commentRangeEnd w:id="14"/>
            <w:r w:rsidR="00986277">
              <w:rPr>
                <w:rStyle w:val="ae"/>
              </w:rPr>
              <w:commentReference w:id="14"/>
            </w:r>
            <w:r w:rsidRPr="00573CA0">
              <w:rPr>
                <w:bCs/>
                <w:sz w:val="24"/>
              </w:rPr>
              <w:t xml:space="preserve"> It contains many financial terms and company names. The author will use functional equivalence theory to explore how these proper nouns are successfully translated into target text and analyze various translation problems encountered during the translation process. Through the processing of proper nouns, to learn more about financial vocabulary and company names; through the use of translation techniques to deal with long sentences, to achieve a clearer match with the original text, similar to the </w:t>
            </w:r>
            <w:r w:rsidRPr="00573CA0">
              <w:rPr>
                <w:bCs/>
                <w:sz w:val="24"/>
              </w:rPr>
              <w:lastRenderedPageBreak/>
              <w:t>original style.</w:t>
            </w:r>
          </w:p>
          <w:p w14:paraId="54F07256" w14:textId="33C0EEC8" w:rsidR="00BF14F8" w:rsidRPr="00573CA0" w:rsidRDefault="00BF14F8">
            <w:pPr>
              <w:spacing w:line="360" w:lineRule="auto"/>
              <w:ind w:firstLineChars="200" w:firstLine="480"/>
              <w:rPr>
                <w:bCs/>
                <w:sz w:val="24"/>
              </w:rPr>
            </w:pPr>
            <w:r w:rsidRPr="00573CA0">
              <w:rPr>
                <w:bCs/>
                <w:sz w:val="24"/>
              </w:rPr>
              <w:t xml:space="preserve">The original material of the report focuses on the emerging topics of banks, platform marketplaces, and finance. Before translating, the </w:t>
            </w:r>
            <w:commentRangeStart w:id="15"/>
            <w:r w:rsidRPr="00573CA0">
              <w:rPr>
                <w:bCs/>
                <w:sz w:val="24"/>
              </w:rPr>
              <w:t xml:space="preserve">author </w:t>
            </w:r>
            <w:commentRangeEnd w:id="15"/>
            <w:r w:rsidR="00986277">
              <w:rPr>
                <w:rStyle w:val="ae"/>
              </w:rPr>
              <w:commentReference w:id="15"/>
            </w:r>
            <w:r w:rsidRPr="00573CA0">
              <w:rPr>
                <w:bCs/>
                <w:sz w:val="24"/>
              </w:rPr>
              <w:t xml:space="preserve">consulted another Chinese version of the original author's work, </w:t>
            </w:r>
            <w:proofErr w:type="spellStart"/>
            <w:r w:rsidRPr="00D835EC">
              <w:rPr>
                <w:bCs/>
                <w:i/>
                <w:sz w:val="24"/>
              </w:rPr>
              <w:t>ValueWeb</w:t>
            </w:r>
            <w:proofErr w:type="spellEnd"/>
            <w:r w:rsidRPr="00D835EC">
              <w:rPr>
                <w:bCs/>
                <w:i/>
                <w:sz w:val="24"/>
              </w:rPr>
              <w:t>: How Fintech Firms are Using Bitcoin Blockchain and Mobile Technologies to Create the Internet of Value</w:t>
            </w:r>
            <w:r w:rsidRPr="00573CA0">
              <w:rPr>
                <w:bCs/>
                <w:sz w:val="24"/>
              </w:rPr>
              <w:t xml:space="preserve">, then summarized and sorted out the contents of the financial parts, and extracted some fixed expressions of financial terms. The author also made a detailed interpretation of </w:t>
            </w:r>
            <w:r w:rsidRPr="00D835EC">
              <w:rPr>
                <w:bCs/>
                <w:i/>
                <w:sz w:val="24"/>
              </w:rPr>
              <w:t xml:space="preserve">the characteristics of financial </w:t>
            </w:r>
            <w:r w:rsidRPr="00573CA0">
              <w:rPr>
                <w:bCs/>
                <w:i/>
                <w:sz w:val="24"/>
              </w:rPr>
              <w:t xml:space="preserve">English and translation methods </w:t>
            </w:r>
            <w:r w:rsidRPr="00573CA0">
              <w:rPr>
                <w:bCs/>
                <w:sz w:val="24"/>
              </w:rPr>
              <w:t xml:space="preserve">to understand the translation methods of financial articles. The main translation software is Google Translation and Bing Translation, </w:t>
            </w:r>
            <w:ins w:id="16" w:author="李 亚星" w:date="2019-01-11T11:58:00Z">
              <w:r w:rsidR="00986277">
                <w:rPr>
                  <w:rFonts w:hint="eastAsia"/>
                  <w:bCs/>
                  <w:sz w:val="24"/>
                </w:rPr>
                <w:t>and</w:t>
              </w:r>
              <w:r w:rsidR="00986277">
                <w:rPr>
                  <w:bCs/>
                  <w:sz w:val="24"/>
                </w:rPr>
                <w:t xml:space="preserve"> </w:t>
              </w:r>
            </w:ins>
            <w:r w:rsidRPr="00573CA0">
              <w:rPr>
                <w:bCs/>
                <w:sz w:val="24"/>
              </w:rPr>
              <w:t xml:space="preserve">the main reference books are </w:t>
            </w:r>
            <w:r w:rsidRPr="00D835EC">
              <w:rPr>
                <w:bCs/>
                <w:i/>
                <w:sz w:val="24"/>
              </w:rPr>
              <w:t xml:space="preserve">New Century Chinese-English Dictionary </w:t>
            </w:r>
            <w:r w:rsidRPr="00573CA0">
              <w:rPr>
                <w:bCs/>
                <w:sz w:val="24"/>
              </w:rPr>
              <w:t>and so on. Secondly, the author has read the relevant translation theory books</w:t>
            </w:r>
            <w:ins w:id="17" w:author="李 亚星" w:date="2019-01-11T11:58:00Z">
              <w:r w:rsidR="00986277">
                <w:rPr>
                  <w:rFonts w:hint="eastAsia"/>
                  <w:bCs/>
                  <w:sz w:val="24"/>
                </w:rPr>
                <w:t>，</w:t>
              </w:r>
            </w:ins>
            <w:del w:id="18" w:author="李 亚星" w:date="2019-01-11T11:58:00Z">
              <w:r w:rsidRPr="00573CA0" w:rsidDel="00986277">
                <w:rPr>
                  <w:bCs/>
                  <w:sz w:val="24"/>
                </w:rPr>
                <w:delText>. I</w:delText>
              </w:r>
            </w:del>
            <w:ins w:id="19" w:author="李 亚星" w:date="2019-01-11T11:58:00Z">
              <w:r w:rsidR="00986277">
                <w:rPr>
                  <w:rFonts w:hint="eastAsia"/>
                  <w:bCs/>
                  <w:sz w:val="24"/>
                </w:rPr>
                <w:t>i</w:t>
              </w:r>
            </w:ins>
            <w:r w:rsidRPr="00573CA0">
              <w:rPr>
                <w:bCs/>
                <w:sz w:val="24"/>
              </w:rPr>
              <w:t xml:space="preserve">ncluding Catford J D's </w:t>
            </w:r>
            <w:r w:rsidRPr="00D835EC">
              <w:rPr>
                <w:bCs/>
                <w:i/>
                <w:sz w:val="24"/>
              </w:rPr>
              <w:t>A Linguistic Theory of Translation</w:t>
            </w:r>
            <w:r w:rsidRPr="00573CA0">
              <w:rPr>
                <w:bCs/>
                <w:sz w:val="24"/>
              </w:rPr>
              <w:t xml:space="preserve">, Liu </w:t>
            </w:r>
            <w:proofErr w:type="spellStart"/>
            <w:r w:rsidRPr="00573CA0">
              <w:rPr>
                <w:bCs/>
                <w:sz w:val="24"/>
              </w:rPr>
              <w:t>Miqing's</w:t>
            </w:r>
            <w:proofErr w:type="spellEnd"/>
            <w:r w:rsidRPr="00573CA0">
              <w:rPr>
                <w:bCs/>
                <w:sz w:val="24"/>
              </w:rPr>
              <w:t xml:space="preserve"> </w:t>
            </w:r>
            <w:r w:rsidRPr="00573CA0">
              <w:rPr>
                <w:bCs/>
                <w:i/>
                <w:sz w:val="24"/>
              </w:rPr>
              <w:t>the Foundation of Translation</w:t>
            </w:r>
            <w:r w:rsidRPr="00D835EC">
              <w:rPr>
                <w:bCs/>
                <w:i/>
                <w:sz w:val="24"/>
              </w:rPr>
              <w:t>,</w:t>
            </w:r>
            <w:r w:rsidRPr="00573CA0">
              <w:rPr>
                <w:bCs/>
                <w:sz w:val="24"/>
              </w:rPr>
              <w:t xml:space="preserve"> Sun </w:t>
            </w:r>
            <w:proofErr w:type="spellStart"/>
            <w:r w:rsidRPr="00573CA0">
              <w:rPr>
                <w:bCs/>
                <w:sz w:val="24"/>
              </w:rPr>
              <w:t>Zhili's</w:t>
            </w:r>
            <w:proofErr w:type="spellEnd"/>
            <w:r w:rsidRPr="00573CA0">
              <w:rPr>
                <w:bCs/>
                <w:i/>
                <w:sz w:val="24"/>
              </w:rPr>
              <w:t xml:space="preserve"> </w:t>
            </w:r>
            <w:r w:rsidRPr="00D835EC">
              <w:rPr>
                <w:bCs/>
                <w:i/>
                <w:sz w:val="24"/>
              </w:rPr>
              <w:t>A New course</w:t>
            </w:r>
            <w:r w:rsidRPr="00573CA0">
              <w:rPr>
                <w:bCs/>
                <w:i/>
                <w:sz w:val="24"/>
              </w:rPr>
              <w:t xml:space="preserve"> in English-Chinese Translation </w:t>
            </w:r>
            <w:r w:rsidRPr="00573CA0">
              <w:rPr>
                <w:bCs/>
                <w:sz w:val="24"/>
              </w:rPr>
              <w:t>and so on.</w:t>
            </w:r>
          </w:p>
          <w:p w14:paraId="26050362" w14:textId="5223E239" w:rsidR="00BF14F8" w:rsidRPr="00573CA0" w:rsidRDefault="00BF14F8">
            <w:pPr>
              <w:spacing w:line="360" w:lineRule="auto"/>
              <w:ind w:firstLineChars="200" w:firstLine="480"/>
              <w:rPr>
                <w:bCs/>
                <w:sz w:val="24"/>
              </w:rPr>
            </w:pPr>
            <w:r w:rsidRPr="00573CA0">
              <w:rPr>
                <w:bCs/>
                <w:sz w:val="24"/>
              </w:rPr>
              <w:t xml:space="preserve">The theoretical framework part of this paper focuses on the main </w:t>
            </w:r>
            <w:bookmarkStart w:id="20" w:name="_GoBack"/>
            <w:r w:rsidRPr="00573CA0">
              <w:rPr>
                <w:bCs/>
                <w:sz w:val="24"/>
              </w:rPr>
              <w:t>principle</w:t>
            </w:r>
            <w:bookmarkEnd w:id="20"/>
            <w:r w:rsidRPr="00573CA0">
              <w:rPr>
                <w:bCs/>
                <w:sz w:val="24"/>
              </w:rPr>
              <w:t>s of functional equivalence theory, expounds the application of functional equivalence theory in financial professional vocabulary translation, including the principles and strategies of financial vocabulary translation under the guidance of functional equivalence theory.</w:t>
            </w:r>
          </w:p>
          <w:p w14:paraId="06187882" w14:textId="282C5DF9" w:rsidR="00D62A38" w:rsidRPr="00573CA0" w:rsidRDefault="00BF14F8">
            <w:pPr>
              <w:spacing w:line="360" w:lineRule="auto"/>
              <w:ind w:firstLineChars="200" w:firstLine="480"/>
              <w:rPr>
                <w:bCs/>
                <w:sz w:val="24"/>
              </w:rPr>
            </w:pPr>
            <w:r w:rsidRPr="00573CA0">
              <w:rPr>
                <w:bCs/>
                <w:sz w:val="24"/>
              </w:rPr>
              <w:t>Nida, a famous American linguist and translator, is regarded as the father of modern western translation theory. He puts forward the functional equivalence theory, which emphasizes the reader-centered approach and regards the reader's feelings as the criteri</w:t>
            </w:r>
            <w:r w:rsidR="00D62A38" w:rsidRPr="00573CA0">
              <w:rPr>
                <w:bCs/>
                <w:sz w:val="24"/>
              </w:rPr>
              <w:t xml:space="preserve">on to measure the translation. </w:t>
            </w:r>
            <w:r w:rsidRPr="00573CA0">
              <w:rPr>
                <w:bCs/>
                <w:sz w:val="24"/>
              </w:rPr>
              <w:t>In his opinion, "translation is to recreate the closest and natural equivalent information in the target language, first of all in m</w:t>
            </w:r>
            <w:r w:rsidR="00D62A38" w:rsidRPr="00573CA0">
              <w:rPr>
                <w:bCs/>
                <w:sz w:val="24"/>
              </w:rPr>
              <w:t xml:space="preserve">eaning and secondly in style." </w:t>
            </w:r>
            <w:r w:rsidRPr="00573CA0">
              <w:rPr>
                <w:bCs/>
                <w:sz w:val="24"/>
              </w:rPr>
              <w:t xml:space="preserve">It is also proposed that "the relationship between the target text recipient and the target text information should be basically the same as that between the original text recipient and the original text information". </w:t>
            </w:r>
            <w:r w:rsidR="00D62A38" w:rsidRPr="00573CA0">
              <w:rPr>
                <w:bCs/>
                <w:sz w:val="24"/>
              </w:rPr>
              <w:t>(Nida, 2004) T</w:t>
            </w:r>
            <w:r w:rsidRPr="00573CA0">
              <w:rPr>
                <w:bCs/>
                <w:sz w:val="24"/>
              </w:rPr>
              <w:t xml:space="preserve">herefore, </w:t>
            </w:r>
            <w:del w:id="21" w:author="李 亚星" w:date="2019-01-11T11:59:00Z">
              <w:r w:rsidR="00D62A38" w:rsidRPr="00573CA0" w:rsidDel="00986277">
                <w:rPr>
                  <w:bCs/>
                  <w:sz w:val="24"/>
                </w:rPr>
                <w:delText xml:space="preserve">when  </w:delText>
              </w:r>
              <w:r w:rsidRPr="00573CA0" w:rsidDel="00986277">
                <w:rPr>
                  <w:bCs/>
                  <w:sz w:val="24"/>
                </w:rPr>
                <w:delText>translating</w:delText>
              </w:r>
            </w:del>
            <w:r w:rsidRPr="00573CA0">
              <w:rPr>
                <w:bCs/>
                <w:sz w:val="24"/>
              </w:rPr>
              <w:t>, the author must consider the reader's reflection and give appropriate information so that they can</w:t>
            </w:r>
            <w:del w:id="22" w:author="李 亚星" w:date="2019-01-11T11:59:00Z">
              <w:r w:rsidRPr="00573CA0" w:rsidDel="00986277">
                <w:rPr>
                  <w:bCs/>
                  <w:sz w:val="24"/>
                </w:rPr>
                <w:delText xml:space="preserve"> understand and</w:delText>
              </w:r>
            </w:del>
            <w:r w:rsidRPr="00573CA0">
              <w:rPr>
                <w:bCs/>
                <w:sz w:val="24"/>
              </w:rPr>
              <w:t xml:space="preserve"> understand the content and style of the original text to the maximum extent and achieve the translation of functional equivalence.</w:t>
            </w:r>
            <w:r w:rsidR="00D62A38" w:rsidRPr="00573CA0">
              <w:rPr>
                <w:bCs/>
                <w:sz w:val="24"/>
              </w:rPr>
              <w:t xml:space="preserve"> </w:t>
            </w:r>
          </w:p>
          <w:p w14:paraId="7DFA3D24" w14:textId="5C594FC6" w:rsidR="00D62A38" w:rsidRPr="00573CA0" w:rsidRDefault="00D62A38">
            <w:pPr>
              <w:spacing w:line="360" w:lineRule="auto"/>
              <w:ind w:firstLineChars="200" w:firstLine="480"/>
              <w:rPr>
                <w:bCs/>
                <w:sz w:val="24"/>
              </w:rPr>
            </w:pPr>
            <w:r w:rsidRPr="00573CA0">
              <w:rPr>
                <w:bCs/>
                <w:sz w:val="24"/>
              </w:rPr>
              <w:t xml:space="preserve">Under the guidance of functional equivalence theory, the translation strategies </w:t>
            </w:r>
            <w:r w:rsidRPr="00573CA0">
              <w:rPr>
                <w:bCs/>
                <w:sz w:val="24"/>
              </w:rPr>
              <w:lastRenderedPageBreak/>
              <w:t>adopted by the author are</w:t>
            </w:r>
            <w:commentRangeStart w:id="23"/>
            <w:r w:rsidRPr="00573CA0">
              <w:rPr>
                <w:bCs/>
                <w:sz w:val="24"/>
              </w:rPr>
              <w:t xml:space="preserve"> foreignization and domestication</w:t>
            </w:r>
            <w:commentRangeEnd w:id="23"/>
            <w:r w:rsidR="00986277">
              <w:rPr>
                <w:rStyle w:val="ae"/>
              </w:rPr>
              <w:commentReference w:id="23"/>
            </w:r>
            <w:r w:rsidRPr="00573CA0">
              <w:rPr>
                <w:bCs/>
                <w:sz w:val="24"/>
              </w:rPr>
              <w:t xml:space="preserve">. The essential attribute of foreignization is "the orientation of the original author", that is, the translator should try his best to approach the original author in translation, which can be expressed in the form of keeping the linguistic, literary and cultural characteristics of the source text as far as possible and keeping the exotic flavor in translation. </w:t>
            </w:r>
            <w:proofErr w:type="spellStart"/>
            <w:proofErr w:type="gramStart"/>
            <w:r w:rsidRPr="00573CA0">
              <w:rPr>
                <w:bCs/>
                <w:sz w:val="24"/>
              </w:rPr>
              <w:t>However,the</w:t>
            </w:r>
            <w:proofErr w:type="spellEnd"/>
            <w:proofErr w:type="gramEnd"/>
            <w:r w:rsidRPr="00573CA0">
              <w:rPr>
                <w:bCs/>
                <w:sz w:val="24"/>
              </w:rPr>
              <w:t xml:space="preserve"> essential attribute of </w:t>
            </w:r>
            <w:commentRangeStart w:id="24"/>
            <w:r w:rsidRPr="00573CA0">
              <w:rPr>
                <w:bCs/>
                <w:sz w:val="24"/>
              </w:rPr>
              <w:t>naturalization</w:t>
            </w:r>
            <w:commentRangeEnd w:id="24"/>
            <w:r w:rsidR="00986277">
              <w:rPr>
                <w:rStyle w:val="ae"/>
              </w:rPr>
              <w:commentReference w:id="24"/>
            </w:r>
            <w:r w:rsidRPr="00573CA0">
              <w:rPr>
                <w:bCs/>
                <w:sz w:val="24"/>
              </w:rPr>
              <w:t xml:space="preserve"> is "target text recipient orientation", that is to say, the translator should try his best to approach the target text recipient in translation. Try to replace the linguistic, literary, and cultural elements of the source language with </w:t>
            </w:r>
            <w:del w:id="25" w:author="李 亚星" w:date="2019-01-11T12:01:00Z">
              <w:r w:rsidRPr="00573CA0" w:rsidDel="00986277">
                <w:rPr>
                  <w:rFonts w:hint="eastAsia"/>
                  <w:bCs/>
                  <w:sz w:val="24"/>
                </w:rPr>
                <w:delText xml:space="preserve">the linguistic, literary, and cultural elements </w:delText>
              </w:r>
            </w:del>
            <w:ins w:id="26" w:author="李 亚星" w:date="2019-01-11T12:01:00Z">
              <w:r w:rsidR="00986277">
                <w:rPr>
                  <w:rFonts w:hint="eastAsia"/>
                  <w:bCs/>
                  <w:sz w:val="24"/>
                </w:rPr>
                <w:t>the</w:t>
              </w:r>
              <w:r w:rsidR="00986277">
                <w:rPr>
                  <w:bCs/>
                  <w:sz w:val="24"/>
                </w:rPr>
                <w:t xml:space="preserve"> counterpart </w:t>
              </w:r>
            </w:ins>
            <w:r w:rsidRPr="00573CA0">
              <w:rPr>
                <w:bCs/>
                <w:sz w:val="24"/>
              </w:rPr>
              <w:t>preferred by the target language readers.</w:t>
            </w:r>
          </w:p>
          <w:p w14:paraId="01825562" w14:textId="03BE0418" w:rsidR="00DF5836" w:rsidRPr="001F7DC9" w:rsidRDefault="00D62A38">
            <w:pPr>
              <w:spacing w:line="360" w:lineRule="auto"/>
              <w:ind w:firstLineChars="200" w:firstLine="480"/>
              <w:rPr>
                <w:rFonts w:ascii="宋体" w:hAnsi="宋体"/>
                <w:sz w:val="24"/>
              </w:rPr>
            </w:pPr>
            <w:r w:rsidRPr="00573CA0">
              <w:rPr>
                <w:bCs/>
                <w:sz w:val="24"/>
              </w:rPr>
              <w:t xml:space="preserve">The original text of the report is a financial text, and the translation of this kind of text focuses on the transmission of information and the reduction of communication barriers, so in the process of translation, the author </w:t>
            </w:r>
            <w:del w:id="27" w:author="李 亚星" w:date="2019-01-11T12:01:00Z">
              <w:r w:rsidRPr="00573CA0" w:rsidDel="00986277">
                <w:rPr>
                  <w:bCs/>
                  <w:sz w:val="24"/>
                </w:rPr>
                <w:delText xml:space="preserve">try </w:delText>
              </w:r>
            </w:del>
            <w:ins w:id="28" w:author="李 亚星" w:date="2019-01-11T12:01:00Z">
              <w:r w:rsidR="00986277">
                <w:rPr>
                  <w:bCs/>
                  <w:sz w:val="24"/>
                </w:rPr>
                <w:t xml:space="preserve">tries </w:t>
              </w:r>
            </w:ins>
            <w:r w:rsidRPr="00573CA0">
              <w:rPr>
                <w:bCs/>
                <w:sz w:val="24"/>
              </w:rPr>
              <w:t xml:space="preserve">his best to "seek common ground" instead of "seeking differences". Therefore, in the lexical aspect, the translation strategy is </w:t>
            </w:r>
            <w:r w:rsidR="002A0242" w:rsidRPr="00573CA0">
              <w:rPr>
                <w:bCs/>
                <w:sz w:val="24"/>
              </w:rPr>
              <w:t>foreignization,</w:t>
            </w:r>
            <w:r w:rsidRPr="00573CA0">
              <w:rPr>
                <w:bCs/>
                <w:sz w:val="24"/>
              </w:rPr>
              <w:t xml:space="preserve"> in order to highlight the financial text rigorous characteristic, but in the syntax and the chapter aspect, in order to enhance the article the readability, as far as possible accurate transmission information, should take the </w:t>
            </w:r>
            <w:r w:rsidR="002A0242" w:rsidRPr="00573CA0">
              <w:rPr>
                <w:bCs/>
                <w:sz w:val="24"/>
              </w:rPr>
              <w:t>domestication</w:t>
            </w:r>
            <w:r w:rsidRPr="00573CA0">
              <w:rPr>
                <w:bCs/>
                <w:sz w:val="24"/>
              </w:rPr>
              <w:t xml:space="preserve"> primarily.</w:t>
            </w:r>
          </w:p>
        </w:tc>
      </w:tr>
      <w:tr w:rsidR="00DF5836" w14:paraId="5D6C899C" w14:textId="77777777">
        <w:trPr>
          <w:trHeight w:val="845"/>
        </w:trPr>
        <w:tc>
          <w:tcPr>
            <w:tcW w:w="8789" w:type="dxa"/>
            <w:gridSpan w:val="6"/>
          </w:tcPr>
          <w:p w14:paraId="57436B04" w14:textId="77777777" w:rsidR="00DF5836" w:rsidRDefault="002E4E93">
            <w:pPr>
              <w:spacing w:line="360" w:lineRule="auto"/>
              <w:rPr>
                <w:b/>
                <w:bCs/>
                <w:sz w:val="24"/>
              </w:rPr>
            </w:pPr>
            <w:commentRangeStart w:id="29"/>
            <w:r>
              <w:rPr>
                <w:b/>
                <w:bCs/>
                <w:sz w:val="24"/>
              </w:rPr>
              <w:lastRenderedPageBreak/>
              <w:t>Methodology</w:t>
            </w:r>
            <w:r>
              <w:rPr>
                <w:rFonts w:hint="eastAsia"/>
                <w:b/>
                <w:bCs/>
                <w:sz w:val="24"/>
              </w:rPr>
              <w:t xml:space="preserve"> of the </w:t>
            </w:r>
            <w:r>
              <w:rPr>
                <w:b/>
                <w:bCs/>
                <w:sz w:val="24"/>
              </w:rPr>
              <w:t>translation</w:t>
            </w:r>
            <w:commentRangeEnd w:id="29"/>
            <w:r>
              <w:rPr>
                <w:rStyle w:val="ae"/>
              </w:rPr>
              <w:commentReference w:id="29"/>
            </w:r>
          </w:p>
          <w:p w14:paraId="61496FB6" w14:textId="77777777" w:rsidR="002A0242" w:rsidRPr="00D835EC" w:rsidRDefault="002A0242">
            <w:pPr>
              <w:spacing w:line="360" w:lineRule="auto"/>
              <w:ind w:firstLineChars="200" w:firstLine="480"/>
              <w:rPr>
                <w:bCs/>
                <w:sz w:val="24"/>
              </w:rPr>
            </w:pPr>
            <w:r w:rsidRPr="00D835EC">
              <w:rPr>
                <w:bCs/>
                <w:sz w:val="24"/>
              </w:rPr>
              <w:t>In order to enable readers to understand the meaning of the article better, it is often necessary to use different translation methods and techniques for different lexical and syntactic methods. The specific translation methods and techniques of this report are as follows:</w:t>
            </w:r>
          </w:p>
          <w:p w14:paraId="13D205D0" w14:textId="7B35ACF7" w:rsidR="00986277" w:rsidRPr="00986277" w:rsidRDefault="002A0242" w:rsidP="00986277">
            <w:pPr>
              <w:pStyle w:val="af"/>
              <w:numPr>
                <w:ilvl w:val="0"/>
                <w:numId w:val="7"/>
              </w:numPr>
              <w:spacing w:line="360" w:lineRule="auto"/>
              <w:ind w:firstLineChars="0"/>
              <w:rPr>
                <w:ins w:id="30" w:author="李 亚星" w:date="2019-01-11T12:02:00Z"/>
                <w:bCs/>
                <w:sz w:val="24"/>
                <w:rPrChange w:id="31" w:author="李 亚星" w:date="2019-01-11T12:02:00Z">
                  <w:rPr>
                    <w:ins w:id="32" w:author="李 亚星" w:date="2019-01-11T12:02:00Z"/>
                  </w:rPr>
                </w:rPrChange>
              </w:rPr>
              <w:pPrChange w:id="33" w:author="李 亚星" w:date="2019-01-11T12:02:00Z">
                <w:pPr>
                  <w:spacing w:line="360" w:lineRule="auto"/>
                  <w:ind w:firstLineChars="200" w:firstLine="420"/>
                </w:pPr>
              </w:pPrChange>
            </w:pPr>
            <w:del w:id="34" w:author="李 亚星" w:date="2019-01-11T12:02:00Z">
              <w:r w:rsidRPr="00986277" w:rsidDel="00986277">
                <w:rPr>
                  <w:bCs/>
                  <w:sz w:val="24"/>
                  <w:rPrChange w:id="35" w:author="李 亚星" w:date="2019-01-11T12:02:00Z">
                    <w:rPr/>
                  </w:rPrChange>
                </w:rPr>
                <w:delText xml:space="preserve">1. </w:delText>
              </w:r>
            </w:del>
            <w:r w:rsidRPr="00986277">
              <w:rPr>
                <w:b/>
                <w:bCs/>
                <w:sz w:val="24"/>
                <w:rPrChange w:id="36" w:author="李 亚星" w:date="2019-01-11T12:02:00Z">
                  <w:rPr>
                    <w:bCs/>
                    <w:sz w:val="24"/>
                  </w:rPr>
                </w:rPrChange>
              </w:rPr>
              <w:t>Literal translation</w:t>
            </w:r>
            <w:del w:id="37" w:author="李 亚星" w:date="2019-01-11T12:02:00Z">
              <w:r w:rsidRPr="00986277" w:rsidDel="00986277">
                <w:rPr>
                  <w:bCs/>
                  <w:sz w:val="24"/>
                  <w:rPrChange w:id="38" w:author="李 亚星" w:date="2019-01-11T12:02:00Z">
                    <w:rPr/>
                  </w:rPrChange>
                </w:rPr>
                <w:delText xml:space="preserve">. </w:delText>
              </w:r>
            </w:del>
          </w:p>
          <w:p w14:paraId="6309C5F4" w14:textId="2FC42BD3" w:rsidR="002A0242" w:rsidRPr="00986277" w:rsidRDefault="002A0242" w:rsidP="00986277">
            <w:pPr>
              <w:spacing w:line="360" w:lineRule="auto"/>
              <w:ind w:left="480"/>
              <w:rPr>
                <w:sz w:val="24"/>
                <w:rPrChange w:id="39" w:author="李 亚星" w:date="2019-01-11T12:03:00Z">
                  <w:rPr/>
                </w:rPrChange>
              </w:rPr>
              <w:pPrChange w:id="40" w:author="李 亚星" w:date="2019-01-11T12:03:00Z">
                <w:pPr>
                  <w:spacing w:line="360" w:lineRule="auto"/>
                  <w:ind w:firstLineChars="200" w:firstLine="420"/>
                </w:pPr>
              </w:pPrChange>
            </w:pPr>
            <w:r w:rsidRPr="00986277">
              <w:rPr>
                <w:bCs/>
                <w:sz w:val="24"/>
                <w:rPrChange w:id="41" w:author="李 亚星" w:date="2019-01-11T12:03:00Z">
                  <w:rPr/>
                </w:rPrChange>
              </w:rPr>
              <w:t>Literal translation is to maintain both the content and the form of the original text in the target text when the linguistic conditions permit. For example, "Facebook" is translated into "</w:t>
            </w:r>
            <w:proofErr w:type="gramStart"/>
            <w:r w:rsidRPr="00986277">
              <w:rPr>
                <w:rFonts w:hint="eastAsia"/>
                <w:bCs/>
                <w:sz w:val="24"/>
                <w:rPrChange w:id="42" w:author="李 亚星" w:date="2019-01-11T12:03:00Z">
                  <w:rPr>
                    <w:rFonts w:hint="eastAsia"/>
                  </w:rPr>
                </w:rPrChange>
              </w:rPr>
              <w:t>脸书</w:t>
            </w:r>
            <w:proofErr w:type="gramEnd"/>
            <w:r w:rsidRPr="00986277">
              <w:rPr>
                <w:bCs/>
                <w:sz w:val="24"/>
                <w:rPrChange w:id="43" w:author="李 亚星" w:date="2019-01-11T12:03:00Z">
                  <w:rPr/>
                </w:rPrChange>
              </w:rPr>
              <w:t>"; "financial marketplaces" is translated into "</w:t>
            </w:r>
            <w:r w:rsidRPr="00986277">
              <w:rPr>
                <w:rFonts w:hint="eastAsia"/>
                <w:bCs/>
                <w:sz w:val="24"/>
                <w:rPrChange w:id="44" w:author="李 亚星" w:date="2019-01-11T12:03:00Z">
                  <w:rPr>
                    <w:rFonts w:hint="eastAsia"/>
                  </w:rPr>
                </w:rPrChange>
              </w:rPr>
              <w:t>金融市场</w:t>
            </w:r>
            <w:r w:rsidRPr="00986277">
              <w:rPr>
                <w:bCs/>
                <w:sz w:val="24"/>
                <w:rPrChange w:id="45" w:author="李 亚星" w:date="2019-01-11T12:03:00Z">
                  <w:rPr/>
                </w:rPrChange>
              </w:rPr>
              <w:t>". There are a large number of professional terms like this in financial English, the names of companies, these professional terms are translated in literal way, which is in line with the rigorous characteristics of financial articles. It's also in line with the strategy of alienation.</w:t>
            </w:r>
            <w:r w:rsidR="000B35C0" w:rsidRPr="00986277">
              <w:rPr>
                <w:sz w:val="24"/>
                <w:rPrChange w:id="46" w:author="李 亚星" w:date="2019-01-11T12:03:00Z">
                  <w:rPr/>
                </w:rPrChange>
              </w:rPr>
              <w:t xml:space="preserve"> </w:t>
            </w:r>
          </w:p>
          <w:p w14:paraId="70C2A139" w14:textId="0E7123BE" w:rsidR="00257BCE" w:rsidRPr="00D835EC" w:rsidRDefault="00751AD8" w:rsidP="00D835EC">
            <w:pPr>
              <w:spacing w:line="360" w:lineRule="auto"/>
              <w:ind w:firstLineChars="200" w:firstLine="480"/>
              <w:rPr>
                <w:bCs/>
                <w:sz w:val="24"/>
              </w:rPr>
            </w:pPr>
            <w:r w:rsidRPr="00D835EC">
              <w:rPr>
                <w:bCs/>
                <w:sz w:val="24"/>
              </w:rPr>
              <w:t>2.</w:t>
            </w:r>
            <w:r w:rsidR="002A0242" w:rsidRPr="00D835EC" w:rsidDel="002A0242">
              <w:rPr>
                <w:bCs/>
                <w:sz w:val="24"/>
              </w:rPr>
              <w:t xml:space="preserve"> </w:t>
            </w:r>
            <w:r w:rsidR="00763B3B" w:rsidRPr="00D835EC">
              <w:rPr>
                <w:bCs/>
                <w:sz w:val="24"/>
              </w:rPr>
              <w:t xml:space="preserve">Supplementary Translation: To reflect the rigorous structure and perfect rhythm </w:t>
            </w:r>
            <w:r w:rsidR="00763B3B" w:rsidRPr="00D835EC">
              <w:rPr>
                <w:bCs/>
                <w:sz w:val="24"/>
              </w:rPr>
              <w:lastRenderedPageBreak/>
              <w:t xml:space="preserve">of the structure, it is necessary to add </w:t>
            </w:r>
            <w:del w:id="47" w:author="李 亚星" w:date="2019-01-11T12:03:00Z">
              <w:r w:rsidR="00763B3B" w:rsidRPr="00D835EC" w:rsidDel="00986277">
                <w:rPr>
                  <w:bCs/>
                  <w:sz w:val="24"/>
                </w:rPr>
                <w:delText xml:space="preserve"> </w:delText>
              </w:r>
            </w:del>
            <w:r w:rsidR="00763B3B" w:rsidRPr="00D835EC">
              <w:rPr>
                <w:bCs/>
                <w:sz w:val="24"/>
              </w:rPr>
              <w:t>certain contents on the basis of correct understanding</w:t>
            </w:r>
            <w:r w:rsidR="008176EE" w:rsidRPr="00D835EC">
              <w:rPr>
                <w:bCs/>
                <w:sz w:val="24"/>
              </w:rPr>
              <w:t>.</w:t>
            </w:r>
            <w:r w:rsidR="002A0242" w:rsidRPr="00D835EC">
              <w:rPr>
                <w:bCs/>
                <w:sz w:val="24"/>
              </w:rPr>
              <w:t xml:space="preserve"> </w:t>
            </w:r>
            <w:r w:rsidR="002A0242" w:rsidRPr="00257BCE">
              <w:rPr>
                <w:sz w:val="24"/>
              </w:rPr>
              <w:t>For example,</w:t>
            </w:r>
            <w:r w:rsidR="002A0242" w:rsidRPr="00257BCE" w:rsidDel="002A0242">
              <w:rPr>
                <w:sz w:val="24"/>
              </w:rPr>
              <w:t xml:space="preserve"> </w:t>
            </w:r>
            <w:r w:rsidRPr="00D835EC">
              <w:rPr>
                <w:rFonts w:hint="eastAsia"/>
                <w:bCs/>
                <w:sz w:val="24"/>
              </w:rPr>
              <w:t>“</w:t>
            </w:r>
            <w:r w:rsidR="00AD544D" w:rsidRPr="00D835EC">
              <w:rPr>
                <w:bCs/>
                <w:sz w:val="24"/>
              </w:rPr>
              <w:t>If we are building a new marketplace for money, who are the new competitors?</w:t>
            </w:r>
            <w:r w:rsidRPr="00D835EC">
              <w:rPr>
                <w:rFonts w:hint="eastAsia"/>
                <w:bCs/>
                <w:sz w:val="24"/>
              </w:rPr>
              <w:t>”</w:t>
            </w:r>
            <w:r w:rsidR="002A0242" w:rsidRPr="00257BCE">
              <w:rPr>
                <w:bCs/>
                <w:sz w:val="24"/>
              </w:rPr>
              <w:t xml:space="preserve"> is translated into</w:t>
            </w:r>
            <w:r w:rsidR="002A0242" w:rsidRPr="00D835EC" w:rsidDel="002A0242">
              <w:rPr>
                <w:bCs/>
                <w:sz w:val="24"/>
              </w:rPr>
              <w:t xml:space="preserve"> </w:t>
            </w:r>
            <w:r w:rsidRPr="00D835EC">
              <w:rPr>
                <w:rFonts w:hint="eastAsia"/>
                <w:bCs/>
                <w:sz w:val="24"/>
              </w:rPr>
              <w:t>“</w:t>
            </w:r>
            <w:r w:rsidR="00AD544D" w:rsidRPr="00D835EC">
              <w:rPr>
                <w:bCs/>
                <w:sz w:val="24"/>
              </w:rPr>
              <w:t>如果我们正在建立一个新的资金市场，那么谁是新的竞争对手呢？</w:t>
            </w:r>
            <w:r w:rsidRPr="00D835EC">
              <w:rPr>
                <w:rFonts w:hint="eastAsia"/>
                <w:bCs/>
                <w:sz w:val="24"/>
              </w:rPr>
              <w:t>”</w:t>
            </w:r>
            <w:r w:rsidR="00257BCE" w:rsidRPr="00D835EC">
              <w:rPr>
                <w:bCs/>
                <w:sz w:val="24"/>
              </w:rPr>
              <w:t xml:space="preserve"> The addition of the conjunction "then" makes the whole sentence structure complete and conforms to the Chinese expression habit and the </w:t>
            </w:r>
            <w:r w:rsidR="00257BCE" w:rsidRPr="00257BCE">
              <w:rPr>
                <w:bCs/>
                <w:sz w:val="24"/>
              </w:rPr>
              <w:t>adopted domestication</w:t>
            </w:r>
            <w:r w:rsidR="00257BCE" w:rsidRPr="00D835EC">
              <w:rPr>
                <w:bCs/>
                <w:sz w:val="24"/>
              </w:rPr>
              <w:t xml:space="preserve"> translation strategy</w:t>
            </w:r>
            <w:r w:rsidR="00257BCE" w:rsidRPr="00257BCE">
              <w:rPr>
                <w:bCs/>
                <w:sz w:val="24"/>
              </w:rPr>
              <w:t>,</w:t>
            </w:r>
            <w:r w:rsidR="00257BCE" w:rsidRPr="00D835EC">
              <w:rPr>
                <w:bCs/>
                <w:sz w:val="24"/>
              </w:rPr>
              <w:t xml:space="preserve"> which makes the target language readers easier to understand.</w:t>
            </w:r>
          </w:p>
          <w:p w14:paraId="29BD477F" w14:textId="02A622E0" w:rsidR="00DF5836" w:rsidRPr="00751AD8" w:rsidRDefault="00573CA0" w:rsidP="00D835EC">
            <w:pPr>
              <w:spacing w:line="360" w:lineRule="auto"/>
              <w:ind w:firstLine="200"/>
              <w:rPr>
                <w:rFonts w:ascii="宋体" w:hAnsi="宋体"/>
                <w:sz w:val="24"/>
              </w:rPr>
            </w:pPr>
            <w:r>
              <w:rPr>
                <w:rFonts w:hint="eastAsia"/>
                <w:bCs/>
                <w:sz w:val="24"/>
              </w:rPr>
              <w:t xml:space="preserve">  </w:t>
            </w:r>
            <w:r w:rsidR="00AD544D" w:rsidRPr="00D835EC">
              <w:rPr>
                <w:bCs/>
                <w:sz w:val="24"/>
              </w:rPr>
              <w:t>3.</w:t>
            </w:r>
            <w:commentRangeStart w:id="48"/>
            <w:r w:rsidR="002A0242" w:rsidRPr="00D835EC" w:rsidDel="002A0242">
              <w:rPr>
                <w:bCs/>
                <w:sz w:val="24"/>
              </w:rPr>
              <w:t xml:space="preserve"> </w:t>
            </w:r>
            <w:r w:rsidR="00763B3B" w:rsidRPr="00D835EC">
              <w:rPr>
                <w:bCs/>
                <w:sz w:val="24"/>
              </w:rPr>
              <w:t>Decomposition method</w:t>
            </w:r>
            <w:commentRangeEnd w:id="48"/>
            <w:r w:rsidR="00986277">
              <w:rPr>
                <w:rStyle w:val="ae"/>
              </w:rPr>
              <w:commentReference w:id="48"/>
            </w:r>
            <w:r w:rsidR="00763B3B" w:rsidRPr="00D835EC">
              <w:rPr>
                <w:bCs/>
                <w:sz w:val="24"/>
              </w:rPr>
              <w:t>: There are often several clauses or several adjectives and prepositional phrases combined to form more complicated sentences. At this time, sentences need to be decomposed</w:t>
            </w:r>
            <w:r w:rsidR="00751AD8" w:rsidRPr="00D835EC">
              <w:rPr>
                <w:bCs/>
                <w:sz w:val="24"/>
              </w:rPr>
              <w:t>.</w:t>
            </w:r>
            <w:r w:rsidR="002A0242" w:rsidRPr="00D835EC">
              <w:rPr>
                <w:bCs/>
                <w:sz w:val="24"/>
              </w:rPr>
              <w:t xml:space="preserve"> For example,</w:t>
            </w:r>
            <w:r w:rsidR="002A0242" w:rsidRPr="00D835EC" w:rsidDel="002A0242">
              <w:rPr>
                <w:bCs/>
                <w:sz w:val="24"/>
              </w:rPr>
              <w:t xml:space="preserve"> </w:t>
            </w:r>
            <w:r w:rsidR="00751AD8" w:rsidRPr="00D835EC">
              <w:rPr>
                <w:rFonts w:hint="eastAsia"/>
                <w:bCs/>
                <w:sz w:val="24"/>
              </w:rPr>
              <w:t>“</w:t>
            </w:r>
            <w:r w:rsidR="00AD544D" w:rsidRPr="00D835EC">
              <w:rPr>
                <w:bCs/>
                <w:sz w:val="24"/>
              </w:rPr>
              <w:t>There is a bright future for those out there willing to engage but there’s also going to be a lot of dead banks for those that do not.</w:t>
            </w:r>
            <w:r w:rsidR="00751AD8" w:rsidRPr="00D835EC">
              <w:rPr>
                <w:rFonts w:hint="eastAsia"/>
                <w:bCs/>
                <w:sz w:val="24"/>
              </w:rPr>
              <w:t>”</w:t>
            </w:r>
            <w:r w:rsidR="00BA0639" w:rsidRPr="00D835EC" w:rsidDel="00BA0639">
              <w:rPr>
                <w:bCs/>
                <w:sz w:val="24"/>
              </w:rPr>
              <w:t xml:space="preserve"> </w:t>
            </w:r>
            <w:r w:rsidR="00BA0639" w:rsidRPr="00D835EC">
              <w:rPr>
                <w:bCs/>
                <w:sz w:val="24"/>
              </w:rPr>
              <w:t>is translated into four short sentences</w:t>
            </w:r>
            <w:r w:rsidR="00751AD8" w:rsidRPr="00D835EC">
              <w:rPr>
                <w:rFonts w:hint="eastAsia"/>
                <w:bCs/>
                <w:sz w:val="24"/>
              </w:rPr>
              <w:t>“</w:t>
            </w:r>
            <w:commentRangeStart w:id="49"/>
            <w:r w:rsidR="00AD544D" w:rsidRPr="00D835EC">
              <w:rPr>
                <w:bCs/>
                <w:sz w:val="24"/>
              </w:rPr>
              <w:t>对于那些愿意参与的人来说，这是一个光明的未来，但对于那些不愿意参与的人来说，也会有很多倒闭的银行</w:t>
            </w:r>
            <w:commentRangeEnd w:id="49"/>
            <w:r w:rsidR="00026BE9">
              <w:rPr>
                <w:rStyle w:val="ae"/>
              </w:rPr>
              <w:commentReference w:id="49"/>
            </w:r>
            <w:r w:rsidR="00AD544D" w:rsidRPr="00D835EC">
              <w:rPr>
                <w:bCs/>
                <w:sz w:val="24"/>
              </w:rPr>
              <w:t>。</w:t>
            </w:r>
            <w:r w:rsidR="00751AD8" w:rsidRPr="00D835EC">
              <w:rPr>
                <w:rFonts w:hint="eastAsia"/>
                <w:bCs/>
                <w:sz w:val="24"/>
              </w:rPr>
              <w:t>”</w:t>
            </w:r>
            <w:r w:rsidR="002A0242" w:rsidRPr="00D835EC" w:rsidDel="002A0242">
              <w:rPr>
                <w:bCs/>
                <w:sz w:val="24"/>
              </w:rPr>
              <w:t xml:space="preserve"> </w:t>
            </w:r>
            <w:r w:rsidR="002A0242" w:rsidRPr="00D835EC">
              <w:rPr>
                <w:bCs/>
                <w:sz w:val="24"/>
              </w:rPr>
              <w:t xml:space="preserve">The sentence pattern in financial English is long and the structure is complex. Under the guidance of the </w:t>
            </w:r>
            <w:commentRangeStart w:id="50"/>
            <w:r w:rsidR="002A0242" w:rsidRPr="00D835EC">
              <w:rPr>
                <w:bCs/>
                <w:sz w:val="24"/>
              </w:rPr>
              <w:t>short-term principle of financial text</w:t>
            </w:r>
            <w:commentRangeEnd w:id="50"/>
            <w:r w:rsidR="00026BE9">
              <w:rPr>
                <w:rStyle w:val="ae"/>
              </w:rPr>
              <w:commentReference w:id="50"/>
            </w:r>
            <w:r w:rsidR="002A0242" w:rsidRPr="00D835EC">
              <w:rPr>
                <w:bCs/>
                <w:sz w:val="24"/>
              </w:rPr>
              <w:t xml:space="preserve">, in order to better understand the article for the target reader, the </w:t>
            </w:r>
            <w:r w:rsidR="00BA0639" w:rsidRPr="00D835EC">
              <w:rPr>
                <w:bCs/>
                <w:sz w:val="24"/>
              </w:rPr>
              <w:t xml:space="preserve">decomposition method </w:t>
            </w:r>
            <w:r w:rsidR="002A0242" w:rsidRPr="00D835EC">
              <w:rPr>
                <w:bCs/>
                <w:sz w:val="24"/>
              </w:rPr>
              <w:t>is needed.</w:t>
            </w:r>
          </w:p>
        </w:tc>
      </w:tr>
      <w:tr w:rsidR="00DF5836" w14:paraId="189F1E2A" w14:textId="77777777">
        <w:trPr>
          <w:trHeight w:val="845"/>
        </w:trPr>
        <w:tc>
          <w:tcPr>
            <w:tcW w:w="8789" w:type="dxa"/>
            <w:gridSpan w:val="6"/>
          </w:tcPr>
          <w:p w14:paraId="27E80189" w14:textId="77777777" w:rsidR="00DF5836" w:rsidRDefault="002E4E93">
            <w:pPr>
              <w:spacing w:line="360" w:lineRule="auto"/>
              <w:rPr>
                <w:b/>
                <w:sz w:val="24"/>
              </w:rPr>
            </w:pPr>
            <w:commentRangeStart w:id="51"/>
            <w:r>
              <w:rPr>
                <w:b/>
                <w:sz w:val="24"/>
              </w:rPr>
              <w:lastRenderedPageBreak/>
              <w:t>Schedule of the translation report</w:t>
            </w:r>
            <w:commentRangeEnd w:id="51"/>
            <w:r>
              <w:rPr>
                <w:rStyle w:val="ae"/>
              </w:rPr>
              <w:commentReference w:id="51"/>
            </w:r>
          </w:p>
          <w:p w14:paraId="45CA0CC7" w14:textId="7E39148E" w:rsidR="00DF5836" w:rsidRDefault="002E4E93">
            <w:pPr>
              <w:spacing w:line="360" w:lineRule="auto"/>
              <w:ind w:firstLineChars="200" w:firstLine="480"/>
              <w:rPr>
                <w:sz w:val="24"/>
              </w:rPr>
            </w:pPr>
            <w:r>
              <w:rPr>
                <w:rFonts w:hint="eastAsia"/>
                <w:sz w:val="24"/>
              </w:rPr>
              <w:t>Semester</w:t>
            </w:r>
            <w:r>
              <w:rPr>
                <w:sz w:val="24"/>
              </w:rPr>
              <w:t xml:space="preserve"> 7:  </w:t>
            </w:r>
            <w:r w:rsidR="00B47500">
              <w:rPr>
                <w:sz w:val="24"/>
              </w:rPr>
              <w:t>2018.11.04</w:t>
            </w:r>
            <w:r>
              <w:rPr>
                <w:sz w:val="24"/>
              </w:rPr>
              <w:t>, to finish checking topic</w:t>
            </w:r>
          </w:p>
          <w:p w14:paraId="735906A1" w14:textId="4B08C607" w:rsidR="00DF5836" w:rsidRDefault="002E4E93">
            <w:pPr>
              <w:spacing w:line="360" w:lineRule="auto"/>
              <w:ind w:firstLineChars="200" w:firstLine="480"/>
              <w:rPr>
                <w:sz w:val="24"/>
              </w:rPr>
            </w:pPr>
            <w:r>
              <w:rPr>
                <w:rFonts w:hint="eastAsia"/>
                <w:sz w:val="24"/>
              </w:rPr>
              <w:t xml:space="preserve"> </w:t>
            </w:r>
            <w:r>
              <w:rPr>
                <w:sz w:val="24"/>
              </w:rPr>
              <w:t xml:space="preserve">          </w:t>
            </w:r>
            <w:r w:rsidR="00B47500">
              <w:rPr>
                <w:sz w:val="24"/>
              </w:rPr>
              <w:t>2018.11.11</w:t>
            </w:r>
            <w:r>
              <w:rPr>
                <w:sz w:val="24"/>
              </w:rPr>
              <w:t>, to decide the topic</w:t>
            </w:r>
          </w:p>
          <w:p w14:paraId="3960549C" w14:textId="6A892F92" w:rsidR="00DF5836" w:rsidRDefault="002E4E93">
            <w:pPr>
              <w:spacing w:line="360" w:lineRule="auto"/>
              <w:ind w:firstLineChars="200" w:firstLine="480"/>
              <w:rPr>
                <w:sz w:val="24"/>
              </w:rPr>
            </w:pPr>
            <w:r>
              <w:rPr>
                <w:rFonts w:hint="eastAsia"/>
                <w:sz w:val="24"/>
              </w:rPr>
              <w:t xml:space="preserve"> </w:t>
            </w:r>
            <w:r>
              <w:rPr>
                <w:sz w:val="24"/>
              </w:rPr>
              <w:t xml:space="preserve">          </w:t>
            </w:r>
            <w:r w:rsidR="00B47500">
              <w:rPr>
                <w:sz w:val="24"/>
              </w:rPr>
              <w:t>2018.11.26</w:t>
            </w:r>
            <w:r>
              <w:rPr>
                <w:sz w:val="24"/>
              </w:rPr>
              <w:t xml:space="preserve">, to </w:t>
            </w:r>
            <w:r w:rsidR="00B47500">
              <w:rPr>
                <w:rFonts w:hint="eastAsia"/>
                <w:sz w:val="24"/>
              </w:rPr>
              <w:t>comple</w:t>
            </w:r>
            <w:r w:rsidR="00B47500">
              <w:rPr>
                <w:sz w:val="24"/>
              </w:rPr>
              <w:t>te</w:t>
            </w:r>
            <w:r>
              <w:rPr>
                <w:sz w:val="24"/>
              </w:rPr>
              <w:t xml:space="preserve"> the </w:t>
            </w:r>
            <w:r w:rsidR="00B47500">
              <w:rPr>
                <w:sz w:val="24"/>
              </w:rPr>
              <w:t>translation project</w:t>
            </w:r>
            <w:r>
              <w:rPr>
                <w:sz w:val="24"/>
              </w:rPr>
              <w:t xml:space="preserve"> </w:t>
            </w:r>
          </w:p>
          <w:p w14:paraId="45078FC6" w14:textId="77777777" w:rsidR="00B47500" w:rsidRDefault="00B47500">
            <w:pPr>
              <w:spacing w:line="360" w:lineRule="auto"/>
              <w:ind w:firstLineChars="200" w:firstLine="480"/>
              <w:rPr>
                <w:sz w:val="24"/>
              </w:rPr>
            </w:pPr>
            <w:r>
              <w:rPr>
                <w:sz w:val="24"/>
              </w:rPr>
              <w:t xml:space="preserve">           2019.01.01, to finish the first draft of Proposal</w:t>
            </w:r>
          </w:p>
          <w:p w14:paraId="5965BF44" w14:textId="424FA25A" w:rsidR="00B47500" w:rsidRDefault="002E4E93">
            <w:pPr>
              <w:spacing w:line="360" w:lineRule="auto"/>
              <w:ind w:firstLineChars="200" w:firstLine="480"/>
              <w:rPr>
                <w:sz w:val="24"/>
              </w:rPr>
            </w:pPr>
            <w:r>
              <w:rPr>
                <w:sz w:val="24"/>
              </w:rPr>
              <w:t xml:space="preserve">           2019.01.07, to finish the second draft of Proposal</w:t>
            </w:r>
          </w:p>
          <w:p w14:paraId="04144119" w14:textId="2E96D6F8" w:rsidR="002E4E93" w:rsidRPr="00B47500" w:rsidRDefault="002E4E93">
            <w:pPr>
              <w:spacing w:line="360" w:lineRule="auto"/>
              <w:ind w:firstLineChars="200" w:firstLine="480"/>
              <w:rPr>
                <w:sz w:val="24"/>
              </w:rPr>
            </w:pPr>
            <w:r>
              <w:rPr>
                <w:rFonts w:hint="eastAsia"/>
                <w:sz w:val="24"/>
              </w:rPr>
              <w:t xml:space="preserve"> </w:t>
            </w:r>
            <w:r>
              <w:rPr>
                <w:sz w:val="24"/>
              </w:rPr>
              <w:t xml:space="preserve">          2019.01.12, to finalize the Proposal</w:t>
            </w:r>
          </w:p>
          <w:p w14:paraId="3F9AC3E8" w14:textId="4D32FBCB" w:rsidR="00DF5836" w:rsidRDefault="002E4E93">
            <w:pPr>
              <w:spacing w:line="360" w:lineRule="auto"/>
              <w:ind w:firstLineChars="200" w:firstLine="480"/>
              <w:rPr>
                <w:sz w:val="24"/>
              </w:rPr>
            </w:pPr>
            <w:r>
              <w:rPr>
                <w:rFonts w:hint="eastAsia"/>
                <w:sz w:val="24"/>
              </w:rPr>
              <w:t xml:space="preserve"> </w:t>
            </w:r>
            <w:r>
              <w:rPr>
                <w:sz w:val="24"/>
              </w:rPr>
              <w:t xml:space="preserve">          2019.02.24, to finish the first draft of the report</w:t>
            </w:r>
          </w:p>
          <w:p w14:paraId="2F5A6FF4" w14:textId="5A3DA696" w:rsidR="00DF5836" w:rsidRDefault="002E4E93">
            <w:pPr>
              <w:spacing w:line="360" w:lineRule="auto"/>
              <w:ind w:firstLineChars="200" w:firstLine="480"/>
              <w:rPr>
                <w:sz w:val="24"/>
              </w:rPr>
            </w:pPr>
            <w:r>
              <w:rPr>
                <w:rFonts w:hint="eastAsia"/>
                <w:sz w:val="24"/>
              </w:rPr>
              <w:t>S</w:t>
            </w:r>
            <w:r>
              <w:rPr>
                <w:sz w:val="24"/>
              </w:rPr>
              <w:t xml:space="preserve">emester 8:  2019.02.24, to finish the first draft of the report </w:t>
            </w:r>
          </w:p>
          <w:p w14:paraId="3B85A0DC" w14:textId="037A5FA4" w:rsidR="00DF5836" w:rsidRDefault="002E4E93">
            <w:pPr>
              <w:spacing w:line="360" w:lineRule="auto"/>
              <w:ind w:firstLineChars="200" w:firstLine="480"/>
              <w:rPr>
                <w:sz w:val="24"/>
              </w:rPr>
            </w:pPr>
            <w:r>
              <w:rPr>
                <w:rFonts w:hint="eastAsia"/>
                <w:sz w:val="24"/>
              </w:rPr>
              <w:t xml:space="preserve"> </w:t>
            </w:r>
            <w:r>
              <w:rPr>
                <w:sz w:val="24"/>
              </w:rPr>
              <w:t xml:space="preserve">          2019.03.24, to finish the second draft of the report</w:t>
            </w:r>
          </w:p>
          <w:p w14:paraId="1078DAC3" w14:textId="5825B5FB" w:rsidR="00DF5836" w:rsidRDefault="002E4E93">
            <w:pPr>
              <w:spacing w:line="360" w:lineRule="auto"/>
              <w:ind w:firstLineChars="200" w:firstLine="480"/>
              <w:rPr>
                <w:sz w:val="24"/>
              </w:rPr>
            </w:pPr>
            <w:r>
              <w:rPr>
                <w:sz w:val="24"/>
              </w:rPr>
              <w:t xml:space="preserve">           2019.04.07, to finish the final draft</w:t>
            </w:r>
          </w:p>
          <w:p w14:paraId="076D1F38" w14:textId="77777777" w:rsidR="00DF5836" w:rsidRDefault="002E4E93">
            <w:pPr>
              <w:spacing w:line="360" w:lineRule="auto"/>
              <w:ind w:firstLineChars="200" w:firstLine="480"/>
              <w:rPr>
                <w:sz w:val="24"/>
              </w:rPr>
            </w:pPr>
            <w:r>
              <w:rPr>
                <w:rFonts w:hint="eastAsia"/>
                <w:sz w:val="24"/>
              </w:rPr>
              <w:t xml:space="preserve"> </w:t>
            </w:r>
            <w:r>
              <w:rPr>
                <w:sz w:val="24"/>
              </w:rPr>
              <w:t xml:space="preserve">         Week 11- week 12, the first thesis defense</w:t>
            </w:r>
          </w:p>
          <w:p w14:paraId="0053598D" w14:textId="77777777" w:rsidR="00DF5836" w:rsidRDefault="002E4E93">
            <w:pPr>
              <w:spacing w:line="360" w:lineRule="auto"/>
              <w:ind w:firstLineChars="200" w:firstLine="480"/>
              <w:rPr>
                <w:rFonts w:ascii="宋体" w:hAnsi="宋体"/>
                <w:b/>
                <w:sz w:val="24"/>
              </w:rPr>
            </w:pPr>
            <w:r>
              <w:rPr>
                <w:rFonts w:hint="eastAsia"/>
                <w:sz w:val="24"/>
              </w:rPr>
              <w:t xml:space="preserve"> </w:t>
            </w:r>
            <w:r>
              <w:rPr>
                <w:sz w:val="24"/>
              </w:rPr>
              <w:t xml:space="preserve">         Week 13- week 14, the second thesis defense</w:t>
            </w:r>
          </w:p>
        </w:tc>
      </w:tr>
      <w:tr w:rsidR="00DF5836" w14:paraId="46093AAA" w14:textId="77777777">
        <w:trPr>
          <w:trHeight w:val="5089"/>
        </w:trPr>
        <w:tc>
          <w:tcPr>
            <w:tcW w:w="8789" w:type="dxa"/>
            <w:gridSpan w:val="6"/>
          </w:tcPr>
          <w:p w14:paraId="2B54DD9E" w14:textId="77777777" w:rsidR="00DF5836" w:rsidRDefault="002E4E93">
            <w:pPr>
              <w:spacing w:line="336" w:lineRule="auto"/>
              <w:rPr>
                <w:b/>
                <w:sz w:val="24"/>
              </w:rPr>
            </w:pPr>
            <w:commentRangeStart w:id="52"/>
            <w:r>
              <w:rPr>
                <w:b/>
                <w:sz w:val="24"/>
              </w:rPr>
              <w:lastRenderedPageBreak/>
              <w:t>References</w:t>
            </w:r>
            <w:commentRangeEnd w:id="52"/>
            <w:r>
              <w:rPr>
                <w:rStyle w:val="ae"/>
              </w:rPr>
              <w:commentReference w:id="52"/>
            </w:r>
          </w:p>
          <w:p w14:paraId="3AE191D3" w14:textId="53C28925" w:rsidR="002A2701" w:rsidRPr="00651D42" w:rsidRDefault="002A2701" w:rsidP="00751043">
            <w:pPr>
              <w:spacing w:line="360" w:lineRule="auto"/>
              <w:ind w:left="140" w:hangingChars="50" w:hanging="140"/>
              <w:rPr>
                <w:sz w:val="24"/>
              </w:rPr>
            </w:pPr>
            <w:r w:rsidRPr="002A2701">
              <w:rPr>
                <w:spacing w:val="20"/>
                <w:sz w:val="24"/>
                <w:szCs w:val="22"/>
              </w:rPr>
              <w:t>[</w:t>
            </w:r>
            <w:r w:rsidRPr="00651D42">
              <w:rPr>
                <w:spacing w:val="20"/>
                <w:sz w:val="24"/>
              </w:rPr>
              <w:t>1] Catford</w:t>
            </w:r>
            <w:r w:rsidRPr="00651D42">
              <w:rPr>
                <w:sz w:val="24"/>
              </w:rPr>
              <w:t xml:space="preserve"> </w:t>
            </w:r>
            <w:r w:rsidRPr="00651D42">
              <w:rPr>
                <w:spacing w:val="20"/>
                <w:sz w:val="24"/>
              </w:rPr>
              <w:t>J</w:t>
            </w:r>
            <w:r w:rsidRPr="00651D42">
              <w:rPr>
                <w:sz w:val="24"/>
              </w:rPr>
              <w:t xml:space="preserve"> </w:t>
            </w:r>
            <w:r w:rsidRPr="00651D42">
              <w:rPr>
                <w:spacing w:val="20"/>
                <w:sz w:val="24"/>
              </w:rPr>
              <w:t>D</w:t>
            </w:r>
            <w:r w:rsidRPr="00651D42">
              <w:rPr>
                <w:sz w:val="24"/>
              </w:rPr>
              <w:t xml:space="preserve">. </w:t>
            </w:r>
            <w:r w:rsidRPr="00651D42">
              <w:rPr>
                <w:i/>
                <w:spacing w:val="20"/>
                <w:sz w:val="24"/>
              </w:rPr>
              <w:t>A</w:t>
            </w:r>
            <w:r w:rsidRPr="00651D42">
              <w:rPr>
                <w:i/>
                <w:sz w:val="24"/>
              </w:rPr>
              <w:t xml:space="preserve"> </w:t>
            </w:r>
            <w:r w:rsidRPr="00651D42">
              <w:rPr>
                <w:i/>
                <w:spacing w:val="20"/>
                <w:sz w:val="24"/>
              </w:rPr>
              <w:t>Linguistic</w:t>
            </w:r>
            <w:r w:rsidRPr="00651D42">
              <w:rPr>
                <w:i/>
                <w:sz w:val="24"/>
              </w:rPr>
              <w:t xml:space="preserve"> </w:t>
            </w:r>
            <w:r w:rsidRPr="00651D42">
              <w:rPr>
                <w:i/>
                <w:spacing w:val="20"/>
                <w:sz w:val="24"/>
              </w:rPr>
              <w:t>Theory</w:t>
            </w:r>
            <w:r w:rsidRPr="00651D42">
              <w:rPr>
                <w:i/>
                <w:sz w:val="24"/>
              </w:rPr>
              <w:t xml:space="preserve"> </w:t>
            </w:r>
            <w:r w:rsidRPr="00651D42">
              <w:rPr>
                <w:i/>
                <w:spacing w:val="20"/>
                <w:sz w:val="24"/>
              </w:rPr>
              <w:t>of</w:t>
            </w:r>
            <w:r w:rsidRPr="00651D42">
              <w:rPr>
                <w:i/>
                <w:sz w:val="24"/>
              </w:rPr>
              <w:t xml:space="preserve"> </w:t>
            </w:r>
            <w:r w:rsidRPr="00651D42">
              <w:rPr>
                <w:i/>
                <w:spacing w:val="20"/>
                <w:sz w:val="24"/>
              </w:rPr>
              <w:t>Translation</w:t>
            </w:r>
            <w:r w:rsidRPr="00651D42">
              <w:rPr>
                <w:sz w:val="24"/>
              </w:rPr>
              <w:t xml:space="preserve">[M]. </w:t>
            </w:r>
            <w:r w:rsidRPr="00651D42">
              <w:rPr>
                <w:spacing w:val="20"/>
                <w:sz w:val="24"/>
              </w:rPr>
              <w:t>London</w:t>
            </w:r>
            <w:r w:rsidRPr="00651D42">
              <w:rPr>
                <w:sz w:val="24"/>
              </w:rPr>
              <w:t xml:space="preserve">: </w:t>
            </w:r>
            <w:r w:rsidRPr="00651D42">
              <w:rPr>
                <w:spacing w:val="20"/>
                <w:sz w:val="24"/>
              </w:rPr>
              <w:t>Oxford</w:t>
            </w:r>
            <w:r w:rsidRPr="00651D42">
              <w:rPr>
                <w:sz w:val="24"/>
              </w:rPr>
              <w:t xml:space="preserve"> </w:t>
            </w:r>
            <w:r w:rsidRPr="00651D42">
              <w:rPr>
                <w:spacing w:val="20"/>
                <w:sz w:val="24"/>
              </w:rPr>
              <w:t>University</w:t>
            </w:r>
            <w:r w:rsidRPr="00651D42">
              <w:rPr>
                <w:sz w:val="24"/>
              </w:rPr>
              <w:t xml:space="preserve"> </w:t>
            </w:r>
            <w:r w:rsidRPr="00651D42">
              <w:rPr>
                <w:spacing w:val="20"/>
                <w:sz w:val="24"/>
              </w:rPr>
              <w:t>Press</w:t>
            </w:r>
            <w:r w:rsidRPr="00651D42">
              <w:rPr>
                <w:sz w:val="24"/>
              </w:rPr>
              <w:t>, 1965:1.</w:t>
            </w:r>
          </w:p>
          <w:p w14:paraId="22400B94" w14:textId="149D268F" w:rsidR="00613ED6" w:rsidRDefault="00506712" w:rsidP="00EA42BB">
            <w:pPr>
              <w:spacing w:line="360" w:lineRule="auto"/>
              <w:rPr>
                <w:rFonts w:eastAsiaTheme="minorEastAsia"/>
                <w:sz w:val="24"/>
              </w:rPr>
            </w:pPr>
            <w:r w:rsidRPr="00EA42BB">
              <w:rPr>
                <w:rFonts w:eastAsiaTheme="minorEastAsia"/>
                <w:sz w:val="24"/>
              </w:rPr>
              <w:t>[</w:t>
            </w:r>
            <w:r w:rsidR="005F2A14">
              <w:rPr>
                <w:rFonts w:eastAsiaTheme="minorEastAsia" w:hint="eastAsia"/>
                <w:sz w:val="24"/>
              </w:rPr>
              <w:t>2</w:t>
            </w:r>
            <w:r w:rsidRPr="00EA42BB">
              <w:rPr>
                <w:rFonts w:eastAsiaTheme="minorEastAsia"/>
                <w:sz w:val="24"/>
              </w:rPr>
              <w:t xml:space="preserve">] </w:t>
            </w:r>
            <w:r w:rsidR="00613ED6" w:rsidRPr="00EA42BB">
              <w:rPr>
                <w:rFonts w:eastAsiaTheme="minorEastAsia"/>
                <w:sz w:val="24"/>
              </w:rPr>
              <w:t>Eugene A.</w:t>
            </w:r>
            <w:r w:rsidR="00613ED6">
              <w:rPr>
                <w:rFonts w:eastAsiaTheme="minorEastAsia" w:hint="eastAsia"/>
                <w:sz w:val="24"/>
              </w:rPr>
              <w:t xml:space="preserve"> </w:t>
            </w:r>
            <w:r w:rsidR="00613ED6" w:rsidRPr="00EA42BB">
              <w:rPr>
                <w:rFonts w:eastAsiaTheme="minorEastAsia"/>
                <w:sz w:val="24"/>
              </w:rPr>
              <w:t xml:space="preserve">Nida. </w:t>
            </w:r>
            <w:r w:rsidR="00613ED6" w:rsidRPr="00EA42BB">
              <w:rPr>
                <w:rFonts w:eastAsiaTheme="minorEastAsia"/>
                <w:i/>
                <w:sz w:val="24"/>
              </w:rPr>
              <w:t>The Theory and Practice of Translation</w:t>
            </w:r>
            <w:r w:rsidR="00613ED6" w:rsidRPr="00EA42BB">
              <w:rPr>
                <w:rFonts w:eastAsiaTheme="minorEastAsia"/>
                <w:sz w:val="24"/>
              </w:rPr>
              <w:t>[M]. Shanghai: Shanghai Foreign Language Education Press, 2004.</w:t>
            </w:r>
          </w:p>
          <w:p w14:paraId="31833AB7" w14:textId="5497E5C5" w:rsidR="005F2A14" w:rsidRDefault="005F2A14" w:rsidP="005F2A14">
            <w:pPr>
              <w:spacing w:line="360" w:lineRule="auto"/>
              <w:rPr>
                <w:sz w:val="24"/>
              </w:rPr>
            </w:pPr>
            <w:r>
              <w:rPr>
                <w:spacing w:val="20"/>
                <w:sz w:val="24"/>
              </w:rPr>
              <w:t>[</w:t>
            </w:r>
            <w:r>
              <w:rPr>
                <w:rFonts w:hint="eastAsia"/>
                <w:spacing w:val="20"/>
                <w:sz w:val="24"/>
              </w:rPr>
              <w:t>3</w:t>
            </w:r>
            <w:r w:rsidRPr="00651D42">
              <w:rPr>
                <w:spacing w:val="20"/>
                <w:sz w:val="24"/>
              </w:rPr>
              <w:t xml:space="preserve">] </w:t>
            </w:r>
            <w:proofErr w:type="spellStart"/>
            <w:r w:rsidRPr="00651D42">
              <w:rPr>
                <w:spacing w:val="20"/>
                <w:sz w:val="24"/>
              </w:rPr>
              <w:t>Gentzler</w:t>
            </w:r>
            <w:proofErr w:type="spellEnd"/>
            <w:r w:rsidRPr="00651D42">
              <w:rPr>
                <w:sz w:val="24"/>
              </w:rPr>
              <w:t xml:space="preserve"> </w:t>
            </w:r>
            <w:r w:rsidRPr="00651D42">
              <w:rPr>
                <w:spacing w:val="20"/>
                <w:sz w:val="24"/>
              </w:rPr>
              <w:t>E</w:t>
            </w:r>
            <w:r w:rsidRPr="00651D42">
              <w:rPr>
                <w:sz w:val="24"/>
              </w:rPr>
              <w:t>.</w:t>
            </w:r>
            <w:r w:rsidRPr="00651D42">
              <w:rPr>
                <w:i/>
                <w:sz w:val="24"/>
              </w:rPr>
              <w:t xml:space="preserve"> </w:t>
            </w:r>
            <w:r w:rsidRPr="00651D42">
              <w:rPr>
                <w:i/>
                <w:spacing w:val="20"/>
                <w:sz w:val="24"/>
              </w:rPr>
              <w:t>Contemporary</w:t>
            </w:r>
            <w:r w:rsidRPr="00651D42">
              <w:rPr>
                <w:i/>
                <w:sz w:val="24"/>
              </w:rPr>
              <w:t xml:space="preserve"> </w:t>
            </w:r>
            <w:r w:rsidRPr="00651D42">
              <w:rPr>
                <w:i/>
                <w:spacing w:val="20"/>
                <w:sz w:val="24"/>
              </w:rPr>
              <w:t>Translation</w:t>
            </w:r>
            <w:r w:rsidRPr="00651D42">
              <w:rPr>
                <w:i/>
                <w:sz w:val="24"/>
              </w:rPr>
              <w:t xml:space="preserve"> </w:t>
            </w:r>
            <w:r w:rsidRPr="00651D42">
              <w:rPr>
                <w:i/>
                <w:spacing w:val="20"/>
                <w:sz w:val="24"/>
              </w:rPr>
              <w:t>Theories</w:t>
            </w:r>
            <w:r w:rsidRPr="00651D42">
              <w:rPr>
                <w:rFonts w:hint="eastAsia"/>
                <w:i/>
                <w:sz w:val="24"/>
              </w:rPr>
              <w:t>（</w:t>
            </w:r>
            <w:r w:rsidRPr="00651D42">
              <w:rPr>
                <w:i/>
                <w:sz w:val="24"/>
              </w:rPr>
              <w:t xml:space="preserve"> </w:t>
            </w:r>
            <w:r w:rsidRPr="00651D42">
              <w:rPr>
                <w:i/>
                <w:spacing w:val="20"/>
                <w:sz w:val="24"/>
              </w:rPr>
              <w:t>revised</w:t>
            </w:r>
            <w:r w:rsidRPr="00651D42">
              <w:rPr>
                <w:i/>
                <w:sz w:val="24"/>
              </w:rPr>
              <w:t xml:space="preserve"> 2</w:t>
            </w:r>
            <w:r w:rsidRPr="00651D42">
              <w:rPr>
                <w:i/>
                <w:spacing w:val="20"/>
                <w:sz w:val="24"/>
              </w:rPr>
              <w:t>nd</w:t>
            </w:r>
            <w:r w:rsidRPr="00651D42">
              <w:rPr>
                <w:i/>
                <w:sz w:val="24"/>
              </w:rPr>
              <w:t xml:space="preserve"> </w:t>
            </w:r>
            <w:r w:rsidRPr="00651D42">
              <w:rPr>
                <w:i/>
                <w:spacing w:val="20"/>
                <w:sz w:val="24"/>
              </w:rPr>
              <w:t>edition</w:t>
            </w:r>
            <w:r w:rsidRPr="00651D42">
              <w:rPr>
                <w:rFonts w:hint="eastAsia"/>
                <w:i/>
                <w:sz w:val="24"/>
              </w:rPr>
              <w:t>）</w:t>
            </w:r>
            <w:r w:rsidRPr="00651D42">
              <w:rPr>
                <w:sz w:val="24"/>
              </w:rPr>
              <w:t>[M]. Shanghai: Shanghai Foreign Language Education Press, 2004:166.</w:t>
            </w:r>
          </w:p>
          <w:p w14:paraId="2F26FDF2" w14:textId="6BDCF26B" w:rsidR="005F2A14" w:rsidRPr="0093466D" w:rsidRDefault="005F2A14" w:rsidP="00EA42BB">
            <w:pPr>
              <w:spacing w:line="360" w:lineRule="auto"/>
              <w:rPr>
                <w:sz w:val="24"/>
              </w:rPr>
            </w:pPr>
            <w:r>
              <w:rPr>
                <w:spacing w:val="20"/>
                <w:sz w:val="24"/>
              </w:rPr>
              <w:t>[</w:t>
            </w:r>
            <w:r>
              <w:rPr>
                <w:rFonts w:hint="eastAsia"/>
                <w:spacing w:val="20"/>
                <w:sz w:val="24"/>
              </w:rPr>
              <w:t>4</w:t>
            </w:r>
            <w:r w:rsidRPr="00651D42">
              <w:rPr>
                <w:spacing w:val="20"/>
                <w:sz w:val="24"/>
              </w:rPr>
              <w:t>] House</w:t>
            </w:r>
            <w:r w:rsidRPr="00651D42">
              <w:rPr>
                <w:sz w:val="24"/>
              </w:rPr>
              <w:t xml:space="preserve"> </w:t>
            </w:r>
            <w:r w:rsidRPr="00651D42">
              <w:rPr>
                <w:spacing w:val="20"/>
                <w:sz w:val="24"/>
              </w:rPr>
              <w:t>J</w:t>
            </w:r>
            <w:r w:rsidRPr="00651D42">
              <w:rPr>
                <w:sz w:val="24"/>
              </w:rPr>
              <w:t xml:space="preserve">. </w:t>
            </w:r>
            <w:r w:rsidRPr="00651D42">
              <w:rPr>
                <w:i/>
                <w:spacing w:val="20"/>
                <w:sz w:val="24"/>
              </w:rPr>
              <w:t>Text</w:t>
            </w:r>
            <w:r w:rsidRPr="00651D42">
              <w:rPr>
                <w:i/>
                <w:sz w:val="24"/>
              </w:rPr>
              <w:t xml:space="preserve"> </w:t>
            </w:r>
            <w:r w:rsidRPr="00651D42">
              <w:rPr>
                <w:i/>
                <w:spacing w:val="20"/>
                <w:sz w:val="24"/>
              </w:rPr>
              <w:t>and</w:t>
            </w:r>
            <w:r w:rsidRPr="00651D42">
              <w:rPr>
                <w:i/>
                <w:sz w:val="24"/>
              </w:rPr>
              <w:t xml:space="preserve"> </w:t>
            </w:r>
            <w:r w:rsidRPr="00651D42">
              <w:rPr>
                <w:i/>
                <w:spacing w:val="20"/>
                <w:sz w:val="24"/>
              </w:rPr>
              <w:t>context</w:t>
            </w:r>
            <w:r w:rsidRPr="00651D42">
              <w:rPr>
                <w:i/>
                <w:sz w:val="24"/>
              </w:rPr>
              <w:t xml:space="preserve"> </w:t>
            </w:r>
            <w:r w:rsidRPr="00651D42">
              <w:rPr>
                <w:i/>
                <w:spacing w:val="20"/>
                <w:sz w:val="24"/>
              </w:rPr>
              <w:t>in</w:t>
            </w:r>
            <w:r w:rsidRPr="00651D42">
              <w:rPr>
                <w:i/>
                <w:sz w:val="24"/>
              </w:rPr>
              <w:t xml:space="preserve"> </w:t>
            </w:r>
            <w:r w:rsidRPr="00651D42">
              <w:rPr>
                <w:i/>
                <w:spacing w:val="20"/>
                <w:sz w:val="24"/>
              </w:rPr>
              <w:t>translation</w:t>
            </w:r>
            <w:r w:rsidRPr="00651D42">
              <w:rPr>
                <w:sz w:val="24"/>
              </w:rPr>
              <w:t xml:space="preserve">[M]. </w:t>
            </w:r>
            <w:r w:rsidRPr="00651D42">
              <w:rPr>
                <w:spacing w:val="20"/>
                <w:sz w:val="24"/>
              </w:rPr>
              <w:t>Journal</w:t>
            </w:r>
            <w:r w:rsidRPr="00651D42">
              <w:rPr>
                <w:sz w:val="24"/>
              </w:rPr>
              <w:t xml:space="preserve"> </w:t>
            </w:r>
            <w:r w:rsidRPr="00651D42">
              <w:rPr>
                <w:spacing w:val="20"/>
                <w:sz w:val="24"/>
              </w:rPr>
              <w:t>of</w:t>
            </w:r>
            <w:r w:rsidRPr="00651D42">
              <w:rPr>
                <w:sz w:val="24"/>
              </w:rPr>
              <w:t xml:space="preserve"> </w:t>
            </w:r>
            <w:r w:rsidRPr="00651D42">
              <w:rPr>
                <w:spacing w:val="20"/>
                <w:sz w:val="24"/>
              </w:rPr>
              <w:t>Pragmatics</w:t>
            </w:r>
            <w:r w:rsidRPr="00651D42">
              <w:rPr>
                <w:sz w:val="24"/>
              </w:rPr>
              <w:t>, 2006:338.</w:t>
            </w:r>
          </w:p>
          <w:p w14:paraId="6924A0DD" w14:textId="5B97DBB4" w:rsidR="002A2701" w:rsidRPr="002A2701" w:rsidRDefault="002A2701" w:rsidP="00751043">
            <w:pPr>
              <w:spacing w:line="360" w:lineRule="auto"/>
              <w:rPr>
                <w:rFonts w:ascii="宋体" w:hAnsi="宋体"/>
                <w:sz w:val="24"/>
                <w:szCs w:val="22"/>
              </w:rPr>
            </w:pPr>
            <w:r w:rsidRPr="002A2701">
              <w:rPr>
                <w:rFonts w:ascii="宋体" w:hAnsi="宋体"/>
                <w:spacing w:val="20"/>
                <w:sz w:val="24"/>
                <w:szCs w:val="22"/>
              </w:rPr>
              <w:t>[5]</w:t>
            </w:r>
            <w:r w:rsidRPr="002A2701">
              <w:rPr>
                <w:rFonts w:ascii="宋体" w:hAnsi="宋体" w:hint="eastAsia"/>
                <w:spacing w:val="20"/>
                <w:sz w:val="24"/>
                <w:szCs w:val="22"/>
              </w:rPr>
              <w:t xml:space="preserve"> </w:t>
            </w:r>
            <w:r w:rsidRPr="002A2701">
              <w:rPr>
                <w:rFonts w:ascii="宋体" w:hAnsi="宋体"/>
                <w:sz w:val="24"/>
                <w:szCs w:val="22"/>
              </w:rPr>
              <w:t>郭著章</w:t>
            </w:r>
            <w:r w:rsidRPr="002A2701">
              <w:rPr>
                <w:rFonts w:ascii="宋体" w:hAnsi="宋体" w:hint="eastAsia"/>
                <w:sz w:val="24"/>
                <w:szCs w:val="22"/>
              </w:rPr>
              <w:t xml:space="preserve">, </w:t>
            </w:r>
            <w:r w:rsidRPr="002A2701">
              <w:rPr>
                <w:rFonts w:ascii="宋体" w:hAnsi="宋体"/>
                <w:sz w:val="24"/>
                <w:szCs w:val="22"/>
              </w:rPr>
              <w:t>李庆生</w:t>
            </w:r>
            <w:r w:rsidRPr="002A2701">
              <w:rPr>
                <w:rFonts w:ascii="宋体" w:hAnsi="宋体" w:hint="eastAsia"/>
                <w:sz w:val="24"/>
                <w:szCs w:val="22"/>
              </w:rPr>
              <w:t xml:space="preserve">. </w:t>
            </w:r>
            <w:r w:rsidRPr="002A2701">
              <w:rPr>
                <w:rFonts w:ascii="宋体" w:hAnsi="宋体"/>
                <w:sz w:val="24"/>
                <w:szCs w:val="22"/>
              </w:rPr>
              <w:t>英汉互译实用教程[</w:t>
            </w:r>
            <w:r w:rsidRPr="002A2701">
              <w:rPr>
                <w:rFonts w:ascii="宋体" w:hAnsi="宋体"/>
                <w:spacing w:val="20"/>
                <w:sz w:val="24"/>
                <w:szCs w:val="22"/>
              </w:rPr>
              <w:t>M</w:t>
            </w:r>
            <w:r w:rsidRPr="002A2701">
              <w:rPr>
                <w:rFonts w:ascii="宋体" w:hAnsi="宋体"/>
                <w:sz w:val="24"/>
                <w:szCs w:val="22"/>
              </w:rPr>
              <w:t>]. 武汉</w:t>
            </w:r>
            <w:r w:rsidRPr="002A2701">
              <w:rPr>
                <w:rFonts w:ascii="宋体" w:hAnsi="宋体" w:hint="eastAsia"/>
                <w:sz w:val="24"/>
                <w:szCs w:val="22"/>
              </w:rPr>
              <w:t xml:space="preserve">: </w:t>
            </w:r>
            <w:r w:rsidRPr="002A2701">
              <w:rPr>
                <w:rFonts w:ascii="宋体" w:hAnsi="宋体"/>
                <w:sz w:val="24"/>
                <w:szCs w:val="22"/>
              </w:rPr>
              <w:t>武汉大学出版社</w:t>
            </w:r>
            <w:r w:rsidRPr="002A2701">
              <w:rPr>
                <w:rFonts w:ascii="宋体" w:hAnsi="宋体" w:hint="eastAsia"/>
                <w:sz w:val="24"/>
                <w:szCs w:val="22"/>
              </w:rPr>
              <w:t xml:space="preserve">, </w:t>
            </w:r>
            <w:r w:rsidRPr="002A2701">
              <w:rPr>
                <w:rFonts w:ascii="宋体" w:hAnsi="宋体"/>
                <w:sz w:val="24"/>
                <w:szCs w:val="22"/>
              </w:rPr>
              <w:t>2010.</w:t>
            </w:r>
          </w:p>
          <w:p w14:paraId="3D3C3F89" w14:textId="77777777" w:rsidR="002A2701" w:rsidRPr="002A2701" w:rsidRDefault="002A2701" w:rsidP="00751043">
            <w:pPr>
              <w:spacing w:line="360" w:lineRule="auto"/>
              <w:rPr>
                <w:rFonts w:ascii="宋体" w:hAnsi="宋体"/>
                <w:sz w:val="24"/>
                <w:szCs w:val="22"/>
              </w:rPr>
            </w:pPr>
            <w:r w:rsidRPr="002A2701">
              <w:rPr>
                <w:rFonts w:ascii="宋体" w:hAnsi="宋体"/>
                <w:spacing w:val="20"/>
                <w:sz w:val="24"/>
                <w:szCs w:val="22"/>
              </w:rPr>
              <w:t>[6]</w:t>
            </w:r>
            <w:r w:rsidRPr="002A2701">
              <w:rPr>
                <w:rFonts w:ascii="宋体" w:hAnsi="宋体" w:hint="eastAsia"/>
                <w:spacing w:val="20"/>
                <w:sz w:val="24"/>
                <w:szCs w:val="22"/>
              </w:rPr>
              <w:t xml:space="preserve"> </w:t>
            </w:r>
            <w:r w:rsidRPr="002A2701">
              <w:rPr>
                <w:rFonts w:ascii="宋体" w:hAnsi="宋体"/>
                <w:sz w:val="24"/>
                <w:szCs w:val="22"/>
              </w:rPr>
              <w:t>刘宓庆</w:t>
            </w:r>
            <w:r w:rsidRPr="002A2701">
              <w:rPr>
                <w:rFonts w:ascii="宋体" w:hAnsi="宋体" w:hint="eastAsia"/>
                <w:sz w:val="24"/>
                <w:szCs w:val="22"/>
              </w:rPr>
              <w:t xml:space="preserve">. </w:t>
            </w:r>
            <w:r w:rsidRPr="002A2701">
              <w:rPr>
                <w:rFonts w:ascii="宋体" w:hAnsi="宋体"/>
                <w:sz w:val="24"/>
                <w:szCs w:val="22"/>
              </w:rPr>
              <w:t>翻译基础[</w:t>
            </w:r>
            <w:r w:rsidRPr="002A2701">
              <w:rPr>
                <w:rFonts w:ascii="宋体" w:hAnsi="宋体"/>
                <w:spacing w:val="20"/>
                <w:sz w:val="24"/>
                <w:szCs w:val="22"/>
              </w:rPr>
              <w:t>M</w:t>
            </w:r>
            <w:r w:rsidRPr="002A2701">
              <w:rPr>
                <w:rFonts w:ascii="宋体" w:hAnsi="宋体"/>
                <w:sz w:val="24"/>
                <w:szCs w:val="22"/>
              </w:rPr>
              <w:t>]</w:t>
            </w:r>
            <w:r w:rsidRPr="002A2701">
              <w:rPr>
                <w:rFonts w:ascii="宋体" w:hAnsi="宋体" w:hint="eastAsia"/>
                <w:sz w:val="24"/>
                <w:szCs w:val="22"/>
              </w:rPr>
              <w:t xml:space="preserve">. </w:t>
            </w:r>
            <w:r w:rsidRPr="002A2701">
              <w:rPr>
                <w:rFonts w:ascii="宋体" w:hAnsi="宋体"/>
                <w:sz w:val="24"/>
                <w:szCs w:val="22"/>
              </w:rPr>
              <w:t>上海</w:t>
            </w:r>
            <w:r w:rsidRPr="002A2701">
              <w:rPr>
                <w:rFonts w:ascii="宋体" w:hAnsi="宋体" w:hint="eastAsia"/>
                <w:sz w:val="24"/>
                <w:szCs w:val="22"/>
              </w:rPr>
              <w:t xml:space="preserve">: </w:t>
            </w:r>
            <w:r w:rsidRPr="002A2701">
              <w:rPr>
                <w:rFonts w:ascii="宋体" w:hAnsi="宋体"/>
                <w:sz w:val="24"/>
                <w:szCs w:val="22"/>
              </w:rPr>
              <w:t>华东师范大学出版社</w:t>
            </w:r>
            <w:r w:rsidRPr="002A2701">
              <w:rPr>
                <w:rFonts w:ascii="宋体" w:hAnsi="宋体" w:hint="eastAsia"/>
                <w:sz w:val="24"/>
                <w:szCs w:val="22"/>
              </w:rPr>
              <w:t xml:space="preserve">, </w:t>
            </w:r>
            <w:r w:rsidRPr="002A2701">
              <w:rPr>
                <w:rFonts w:ascii="宋体" w:hAnsi="宋体"/>
                <w:sz w:val="24"/>
                <w:szCs w:val="22"/>
              </w:rPr>
              <w:t>2008:96．</w:t>
            </w:r>
          </w:p>
          <w:p w14:paraId="4B5E5145" w14:textId="77777777" w:rsidR="002A2701" w:rsidRPr="002A2701" w:rsidRDefault="002A2701" w:rsidP="00751043">
            <w:pPr>
              <w:spacing w:line="360" w:lineRule="auto"/>
              <w:rPr>
                <w:rFonts w:ascii="宋体" w:hAnsi="宋体"/>
                <w:sz w:val="24"/>
                <w:szCs w:val="22"/>
              </w:rPr>
            </w:pPr>
            <w:r w:rsidRPr="002A2701">
              <w:rPr>
                <w:rFonts w:ascii="宋体" w:hAnsi="宋体"/>
                <w:sz w:val="24"/>
                <w:szCs w:val="22"/>
              </w:rPr>
              <w:t>[7</w:t>
            </w:r>
            <w:r w:rsidRPr="002A2701">
              <w:rPr>
                <w:rFonts w:ascii="宋体" w:hAnsi="宋体" w:hint="eastAsia"/>
                <w:sz w:val="24"/>
                <w:szCs w:val="22"/>
              </w:rPr>
              <w:t xml:space="preserve">]  </w:t>
            </w:r>
            <w:proofErr w:type="gramStart"/>
            <w:r w:rsidRPr="002A2701">
              <w:rPr>
                <w:rFonts w:ascii="宋体" w:hAnsi="宋体"/>
                <w:sz w:val="24"/>
                <w:szCs w:val="22"/>
              </w:rPr>
              <w:t>孙致礼</w:t>
            </w:r>
            <w:proofErr w:type="gramEnd"/>
            <w:r w:rsidRPr="002A2701">
              <w:rPr>
                <w:rFonts w:ascii="宋体" w:hAnsi="宋体" w:hint="eastAsia"/>
                <w:sz w:val="24"/>
                <w:szCs w:val="22"/>
              </w:rPr>
              <w:t xml:space="preserve">. </w:t>
            </w:r>
            <w:r w:rsidRPr="002A2701">
              <w:rPr>
                <w:rFonts w:ascii="宋体" w:hAnsi="宋体"/>
                <w:sz w:val="24"/>
                <w:szCs w:val="22"/>
              </w:rPr>
              <w:t>新编英汉翻译教程[</w:t>
            </w:r>
            <w:r w:rsidRPr="002A2701">
              <w:rPr>
                <w:rFonts w:ascii="宋体" w:hAnsi="宋体"/>
                <w:spacing w:val="20"/>
                <w:sz w:val="24"/>
                <w:szCs w:val="22"/>
              </w:rPr>
              <w:t>M</w:t>
            </w:r>
            <w:r w:rsidRPr="002A2701">
              <w:rPr>
                <w:rFonts w:ascii="宋体" w:hAnsi="宋体"/>
                <w:sz w:val="24"/>
                <w:szCs w:val="22"/>
              </w:rPr>
              <w:t>]</w:t>
            </w:r>
            <w:r w:rsidRPr="002A2701">
              <w:rPr>
                <w:rFonts w:ascii="宋体" w:hAnsi="宋体" w:hint="eastAsia"/>
                <w:sz w:val="24"/>
                <w:szCs w:val="22"/>
              </w:rPr>
              <w:t xml:space="preserve">. </w:t>
            </w:r>
            <w:r w:rsidRPr="002A2701">
              <w:rPr>
                <w:rFonts w:ascii="宋体" w:hAnsi="宋体"/>
                <w:sz w:val="24"/>
                <w:szCs w:val="22"/>
              </w:rPr>
              <w:t>上海</w:t>
            </w:r>
            <w:r w:rsidRPr="002A2701">
              <w:rPr>
                <w:rFonts w:ascii="宋体" w:hAnsi="宋体" w:hint="eastAsia"/>
                <w:sz w:val="24"/>
                <w:szCs w:val="22"/>
              </w:rPr>
              <w:t xml:space="preserve">: </w:t>
            </w:r>
            <w:r w:rsidRPr="002A2701">
              <w:rPr>
                <w:rFonts w:ascii="宋体" w:hAnsi="宋体"/>
                <w:sz w:val="24"/>
                <w:szCs w:val="22"/>
              </w:rPr>
              <w:t>上海外语教育出版社</w:t>
            </w:r>
            <w:r w:rsidRPr="002A2701">
              <w:rPr>
                <w:rFonts w:ascii="宋体" w:hAnsi="宋体" w:hint="eastAsia"/>
                <w:sz w:val="24"/>
                <w:szCs w:val="22"/>
              </w:rPr>
              <w:t xml:space="preserve">, </w:t>
            </w:r>
            <w:r w:rsidRPr="002A2701">
              <w:rPr>
                <w:rFonts w:ascii="宋体" w:hAnsi="宋体"/>
                <w:sz w:val="24"/>
                <w:szCs w:val="22"/>
              </w:rPr>
              <w:t>2004:81．</w:t>
            </w:r>
          </w:p>
          <w:p w14:paraId="7C60B07C" w14:textId="500D4CAC" w:rsidR="002A2701" w:rsidRPr="002A2701" w:rsidRDefault="002A2701" w:rsidP="00751043">
            <w:pPr>
              <w:spacing w:line="360" w:lineRule="auto"/>
              <w:rPr>
                <w:rFonts w:ascii="宋体" w:hAnsi="宋体"/>
                <w:sz w:val="24"/>
                <w:szCs w:val="22"/>
              </w:rPr>
            </w:pPr>
            <w:r w:rsidRPr="002A2701">
              <w:rPr>
                <w:rFonts w:ascii="宋体" w:hAnsi="宋体"/>
                <w:sz w:val="24"/>
                <w:szCs w:val="22"/>
              </w:rPr>
              <w:t>[8</w:t>
            </w:r>
            <w:r w:rsidRPr="002A2701">
              <w:rPr>
                <w:rFonts w:ascii="宋体" w:hAnsi="宋体" w:hint="eastAsia"/>
                <w:sz w:val="24"/>
                <w:szCs w:val="22"/>
              </w:rPr>
              <w:t xml:space="preserve">] </w:t>
            </w:r>
            <w:r w:rsidRPr="002A2701">
              <w:rPr>
                <w:rFonts w:ascii="宋体" w:hAnsi="宋体"/>
                <w:sz w:val="24"/>
                <w:szCs w:val="22"/>
              </w:rPr>
              <w:t xml:space="preserve"> </w:t>
            </w:r>
            <w:r w:rsidR="000B35C0" w:rsidRPr="00651D42">
              <w:rPr>
                <w:rFonts w:asciiTheme="minorEastAsia" w:eastAsiaTheme="minorEastAsia" w:hAnsiTheme="minorEastAsia" w:hint="eastAsia"/>
                <w:sz w:val="24"/>
              </w:rPr>
              <w:t>谭载喜</w:t>
            </w:r>
            <w:r w:rsidR="000B35C0" w:rsidRPr="00651D42">
              <w:rPr>
                <w:rFonts w:asciiTheme="minorEastAsia" w:eastAsiaTheme="minorEastAsia" w:hAnsiTheme="minorEastAsia"/>
                <w:sz w:val="24"/>
              </w:rPr>
              <w:t>.</w:t>
            </w:r>
            <w:r w:rsidR="000B35C0" w:rsidRPr="00651D42">
              <w:rPr>
                <w:rFonts w:asciiTheme="minorEastAsia" w:eastAsiaTheme="minorEastAsia" w:hAnsiTheme="minorEastAsia" w:hint="eastAsia"/>
                <w:sz w:val="24"/>
              </w:rPr>
              <w:t>《奈达论翻译》</w:t>
            </w:r>
            <w:r w:rsidR="006462FA" w:rsidRPr="00651D42">
              <w:rPr>
                <w:rFonts w:asciiTheme="minorEastAsia" w:eastAsiaTheme="minorEastAsia" w:hAnsiTheme="minorEastAsia"/>
                <w:sz w:val="24"/>
              </w:rPr>
              <w:t>[</w:t>
            </w:r>
            <w:r w:rsidR="006462FA" w:rsidRPr="00651D42">
              <w:rPr>
                <w:rFonts w:asciiTheme="minorEastAsia" w:eastAsiaTheme="minorEastAsia" w:hAnsiTheme="minorEastAsia"/>
                <w:spacing w:val="20"/>
                <w:sz w:val="24"/>
              </w:rPr>
              <w:t>M</w:t>
            </w:r>
            <w:r w:rsidR="006462FA" w:rsidRPr="00651D42">
              <w:rPr>
                <w:rFonts w:asciiTheme="minorEastAsia" w:eastAsiaTheme="minorEastAsia" w:hAnsiTheme="minorEastAsia"/>
                <w:sz w:val="24"/>
              </w:rPr>
              <w:t>]</w:t>
            </w:r>
            <w:r w:rsidR="000B35C0" w:rsidRPr="00651D42">
              <w:rPr>
                <w:rFonts w:asciiTheme="minorEastAsia" w:eastAsiaTheme="minorEastAsia" w:hAnsiTheme="minorEastAsia"/>
                <w:sz w:val="24"/>
              </w:rPr>
              <w:t xml:space="preserve">. </w:t>
            </w:r>
            <w:r w:rsidR="000B35C0" w:rsidRPr="00651D42">
              <w:rPr>
                <w:rFonts w:asciiTheme="minorEastAsia" w:eastAsiaTheme="minorEastAsia" w:hAnsiTheme="minorEastAsia" w:hint="eastAsia"/>
                <w:sz w:val="24"/>
              </w:rPr>
              <w:t>北京：中国对外翻译出版公司</w:t>
            </w:r>
            <w:r w:rsidR="000B35C0" w:rsidRPr="00651D42">
              <w:rPr>
                <w:rFonts w:asciiTheme="minorEastAsia" w:eastAsiaTheme="minorEastAsia" w:hAnsiTheme="minorEastAsia"/>
                <w:sz w:val="24"/>
              </w:rPr>
              <w:t>, 1984.</w:t>
            </w:r>
            <w:r w:rsidRPr="00651D42">
              <w:rPr>
                <w:rFonts w:asciiTheme="minorEastAsia" w:eastAsiaTheme="minorEastAsia" w:hAnsiTheme="minorEastAsia"/>
                <w:sz w:val="24"/>
              </w:rPr>
              <w:t>.</w:t>
            </w:r>
          </w:p>
          <w:p w14:paraId="245F7EE2" w14:textId="77777777" w:rsidR="002A2701" w:rsidRPr="002A2701" w:rsidRDefault="002A2701" w:rsidP="00751043">
            <w:pPr>
              <w:spacing w:line="360" w:lineRule="auto"/>
              <w:rPr>
                <w:rFonts w:ascii="宋体" w:hAnsi="宋体"/>
                <w:sz w:val="24"/>
                <w:szCs w:val="22"/>
              </w:rPr>
            </w:pPr>
            <w:r w:rsidRPr="002A2701">
              <w:rPr>
                <w:rFonts w:ascii="宋体" w:hAnsi="宋体"/>
                <w:sz w:val="24"/>
                <w:szCs w:val="22"/>
              </w:rPr>
              <w:t>[9]  杨士焯. 英汉翻译教程[</w:t>
            </w:r>
            <w:r w:rsidRPr="002A2701">
              <w:rPr>
                <w:rFonts w:ascii="宋体" w:hAnsi="宋体"/>
                <w:spacing w:val="20"/>
                <w:sz w:val="24"/>
                <w:szCs w:val="22"/>
              </w:rPr>
              <w:t>M</w:t>
            </w:r>
            <w:r w:rsidRPr="002A2701">
              <w:rPr>
                <w:rFonts w:ascii="宋体" w:hAnsi="宋体"/>
                <w:sz w:val="24"/>
                <w:szCs w:val="22"/>
              </w:rPr>
              <w:t>]</w:t>
            </w:r>
            <w:r w:rsidRPr="002A2701">
              <w:rPr>
                <w:rFonts w:ascii="宋体" w:hAnsi="宋体" w:hint="eastAsia"/>
                <w:sz w:val="24"/>
                <w:szCs w:val="22"/>
              </w:rPr>
              <w:t xml:space="preserve">. </w:t>
            </w:r>
            <w:r w:rsidRPr="002A2701">
              <w:rPr>
                <w:rFonts w:ascii="宋体" w:hAnsi="宋体"/>
                <w:sz w:val="24"/>
                <w:szCs w:val="22"/>
              </w:rPr>
              <w:t>北京</w:t>
            </w:r>
            <w:r w:rsidRPr="002A2701">
              <w:rPr>
                <w:rFonts w:ascii="宋体" w:hAnsi="宋体" w:hint="eastAsia"/>
                <w:sz w:val="24"/>
                <w:szCs w:val="22"/>
              </w:rPr>
              <w:t xml:space="preserve">: </w:t>
            </w:r>
            <w:r w:rsidRPr="002A2701">
              <w:rPr>
                <w:rFonts w:ascii="宋体" w:hAnsi="宋体"/>
                <w:sz w:val="24"/>
                <w:szCs w:val="22"/>
              </w:rPr>
              <w:t>北京大学出版社</w:t>
            </w:r>
            <w:r w:rsidRPr="002A2701">
              <w:rPr>
                <w:rFonts w:ascii="宋体" w:hAnsi="宋体" w:hint="eastAsia"/>
                <w:sz w:val="24"/>
                <w:szCs w:val="22"/>
              </w:rPr>
              <w:t xml:space="preserve">, </w:t>
            </w:r>
            <w:r w:rsidRPr="002A2701">
              <w:rPr>
                <w:rFonts w:ascii="宋体" w:hAnsi="宋体"/>
                <w:sz w:val="24"/>
                <w:szCs w:val="22"/>
              </w:rPr>
              <w:t>2006:52．</w:t>
            </w:r>
          </w:p>
          <w:p w14:paraId="7D411D2D" w14:textId="07A639AE" w:rsidR="00DF5836" w:rsidRDefault="002A2701" w:rsidP="00C25560">
            <w:pPr>
              <w:spacing w:line="360" w:lineRule="auto"/>
              <w:rPr>
                <w:rFonts w:ascii="宋体" w:hAnsi="宋体"/>
                <w:sz w:val="24"/>
              </w:rPr>
            </w:pPr>
            <w:r w:rsidRPr="002A2701">
              <w:rPr>
                <w:rFonts w:ascii="宋体" w:hAnsi="宋体"/>
                <w:spacing w:val="20"/>
                <w:sz w:val="24"/>
                <w:szCs w:val="22"/>
              </w:rPr>
              <w:t>[10</w:t>
            </w:r>
            <w:r w:rsidRPr="002A2701">
              <w:rPr>
                <w:rFonts w:ascii="宋体" w:hAnsi="宋体" w:hint="eastAsia"/>
                <w:spacing w:val="20"/>
                <w:sz w:val="24"/>
                <w:szCs w:val="22"/>
              </w:rPr>
              <w:t xml:space="preserve">] </w:t>
            </w:r>
            <w:proofErr w:type="gramStart"/>
            <w:r w:rsidRPr="002A2701">
              <w:rPr>
                <w:rFonts w:ascii="宋体" w:hAnsi="宋体"/>
                <w:sz w:val="24"/>
                <w:szCs w:val="22"/>
              </w:rPr>
              <w:t>张春柏</w:t>
            </w:r>
            <w:proofErr w:type="gramEnd"/>
            <w:r w:rsidRPr="002A2701">
              <w:rPr>
                <w:rFonts w:ascii="宋体" w:hAnsi="宋体"/>
                <w:sz w:val="24"/>
                <w:szCs w:val="22"/>
              </w:rPr>
              <w:t>. 英汉汉英翻译教程[</w:t>
            </w:r>
            <w:r w:rsidRPr="002A2701">
              <w:rPr>
                <w:rFonts w:ascii="宋体" w:hAnsi="宋体"/>
                <w:spacing w:val="20"/>
                <w:sz w:val="24"/>
                <w:szCs w:val="22"/>
              </w:rPr>
              <w:t>M</w:t>
            </w:r>
            <w:r w:rsidRPr="002A2701">
              <w:rPr>
                <w:rFonts w:ascii="宋体" w:hAnsi="宋体"/>
                <w:sz w:val="24"/>
                <w:szCs w:val="22"/>
              </w:rPr>
              <w:t>]. 北京</w:t>
            </w:r>
            <w:r w:rsidRPr="002A2701">
              <w:rPr>
                <w:rFonts w:ascii="宋体" w:hAnsi="宋体" w:hint="eastAsia"/>
                <w:sz w:val="24"/>
                <w:szCs w:val="22"/>
              </w:rPr>
              <w:t xml:space="preserve">: </w:t>
            </w:r>
            <w:r w:rsidRPr="002A2701">
              <w:rPr>
                <w:rFonts w:ascii="宋体" w:hAnsi="宋体"/>
                <w:sz w:val="24"/>
                <w:szCs w:val="22"/>
              </w:rPr>
              <w:t>高等教育出版社</w:t>
            </w:r>
            <w:r w:rsidRPr="002A2701">
              <w:rPr>
                <w:rFonts w:ascii="宋体" w:hAnsi="宋体" w:hint="eastAsia"/>
                <w:sz w:val="24"/>
                <w:szCs w:val="22"/>
              </w:rPr>
              <w:t xml:space="preserve">, </w:t>
            </w:r>
            <w:r w:rsidRPr="002A2701">
              <w:rPr>
                <w:rFonts w:ascii="宋体" w:hAnsi="宋体"/>
                <w:sz w:val="24"/>
                <w:szCs w:val="22"/>
              </w:rPr>
              <w:t>2003.</w:t>
            </w:r>
          </w:p>
        </w:tc>
      </w:tr>
      <w:tr w:rsidR="00DF5836" w14:paraId="3EB6899C" w14:textId="77777777">
        <w:trPr>
          <w:trHeight w:val="2799"/>
        </w:trPr>
        <w:tc>
          <w:tcPr>
            <w:tcW w:w="8789" w:type="dxa"/>
            <w:gridSpan w:val="6"/>
          </w:tcPr>
          <w:p w14:paraId="6B1C5436" w14:textId="77777777" w:rsidR="00DF5836" w:rsidRDefault="002E4E93">
            <w:pPr>
              <w:spacing w:line="336" w:lineRule="auto"/>
              <w:rPr>
                <w:rFonts w:ascii="宋体" w:hAnsi="宋体"/>
                <w:b/>
                <w:sz w:val="24"/>
              </w:rPr>
            </w:pPr>
            <w:commentRangeStart w:id="53"/>
            <w:r>
              <w:rPr>
                <w:rFonts w:ascii="宋体" w:hAnsi="宋体"/>
                <w:b/>
                <w:sz w:val="24"/>
              </w:rPr>
              <w:t>指导教师意见：</w:t>
            </w:r>
            <w:commentRangeEnd w:id="53"/>
            <w:r>
              <w:rPr>
                <w:rStyle w:val="ae"/>
              </w:rPr>
              <w:commentReference w:id="53"/>
            </w:r>
          </w:p>
          <w:p w14:paraId="40795085" w14:textId="77777777" w:rsidR="00DF5836" w:rsidRDefault="002E4E93">
            <w:pPr>
              <w:spacing w:line="336" w:lineRule="auto"/>
              <w:ind w:firstLineChars="200" w:firstLine="480"/>
              <w:rPr>
                <w:rFonts w:ascii="宋体" w:hAnsi="宋体"/>
                <w:sz w:val="24"/>
              </w:rPr>
            </w:pPr>
            <w:r>
              <w:rPr>
                <w:rFonts w:ascii="宋体" w:hAnsi="宋体"/>
                <w:sz w:val="24"/>
              </w:rPr>
              <w:t xml:space="preserve">                             </w:t>
            </w:r>
          </w:p>
          <w:p w14:paraId="0912D04B" w14:textId="77777777" w:rsidR="00DF5836" w:rsidRDefault="00DF5836">
            <w:pPr>
              <w:spacing w:line="336" w:lineRule="auto"/>
              <w:jc w:val="center"/>
              <w:rPr>
                <w:rFonts w:ascii="宋体" w:hAnsi="宋体"/>
                <w:sz w:val="24"/>
              </w:rPr>
            </w:pPr>
          </w:p>
          <w:p w14:paraId="31CD75C9" w14:textId="77777777" w:rsidR="00DF5836" w:rsidRDefault="002E4E93">
            <w:pPr>
              <w:spacing w:line="336" w:lineRule="auto"/>
              <w:jc w:val="center"/>
              <w:rPr>
                <w:rFonts w:ascii="宋体" w:hAnsi="宋体"/>
                <w:sz w:val="24"/>
              </w:rPr>
            </w:pPr>
            <w:r>
              <w:rPr>
                <w:rFonts w:ascii="宋体" w:hAnsi="宋体"/>
                <w:sz w:val="24"/>
              </w:rPr>
              <w:t xml:space="preserve">                                          </w:t>
            </w:r>
          </w:p>
          <w:p w14:paraId="322C5DC3" w14:textId="77777777" w:rsidR="00DF5836" w:rsidRDefault="002E4E93">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6B15CF17" w14:textId="77777777" w:rsidR="00DF5836" w:rsidRDefault="002E4E93">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DF5836" w14:paraId="0CA3F1A7" w14:textId="77777777">
        <w:trPr>
          <w:trHeight w:val="2325"/>
        </w:trPr>
        <w:tc>
          <w:tcPr>
            <w:tcW w:w="8789" w:type="dxa"/>
            <w:gridSpan w:val="6"/>
          </w:tcPr>
          <w:p w14:paraId="7BCA0102" w14:textId="77777777" w:rsidR="00DF5836" w:rsidRDefault="002E4E93">
            <w:pPr>
              <w:spacing w:line="336" w:lineRule="auto"/>
              <w:rPr>
                <w:rFonts w:ascii="宋体" w:hAnsi="宋体"/>
                <w:b/>
                <w:sz w:val="24"/>
              </w:rPr>
            </w:pPr>
            <w:commentRangeStart w:id="54"/>
            <w:r>
              <w:rPr>
                <w:rFonts w:ascii="宋体" w:hAnsi="宋体"/>
                <w:b/>
                <w:sz w:val="24"/>
              </w:rPr>
              <w:t>教学单位意见：</w:t>
            </w:r>
            <w:commentRangeEnd w:id="54"/>
            <w:r>
              <w:rPr>
                <w:rStyle w:val="ae"/>
              </w:rPr>
              <w:commentReference w:id="54"/>
            </w:r>
          </w:p>
          <w:p w14:paraId="784F27B0" w14:textId="77777777" w:rsidR="00DF5836" w:rsidRDefault="00DF5836">
            <w:pPr>
              <w:spacing w:line="336" w:lineRule="auto"/>
              <w:ind w:firstLineChars="200" w:firstLine="480"/>
              <w:rPr>
                <w:rFonts w:ascii="宋体" w:hAnsi="宋体"/>
                <w:sz w:val="24"/>
              </w:rPr>
            </w:pPr>
          </w:p>
          <w:p w14:paraId="0FB294F5" w14:textId="77777777" w:rsidR="00DF5836" w:rsidRDefault="002E4E93">
            <w:pPr>
              <w:spacing w:line="336" w:lineRule="auto"/>
              <w:jc w:val="center"/>
              <w:rPr>
                <w:rFonts w:ascii="宋体" w:hAnsi="宋体"/>
                <w:sz w:val="24"/>
              </w:rPr>
            </w:pPr>
            <w:r>
              <w:rPr>
                <w:rFonts w:ascii="宋体" w:hAnsi="宋体"/>
                <w:sz w:val="24"/>
              </w:rPr>
              <w:t xml:space="preserve">             </w:t>
            </w:r>
          </w:p>
          <w:p w14:paraId="510944F5" w14:textId="77777777" w:rsidR="00DF5836" w:rsidRDefault="002E4E93">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6BA74F8E" w14:textId="77777777" w:rsidR="00DF5836" w:rsidRDefault="002E4E93">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87A38E9" w14:textId="77777777" w:rsidR="00DF5836" w:rsidRDefault="002E4E93">
      <w:pPr>
        <w:spacing w:line="360" w:lineRule="auto"/>
        <w:rPr>
          <w:sz w:val="24"/>
        </w:rPr>
      </w:pPr>
      <w:r>
        <w:rPr>
          <w:rFonts w:hint="eastAsia"/>
          <w:sz w:val="24"/>
        </w:rPr>
        <w:t>注：开题报告应在教师指导下由学生独立撰写，开题报告通过后方可进行毕业创作。</w:t>
      </w:r>
    </w:p>
    <w:p w14:paraId="53E600AF" w14:textId="77777777" w:rsidR="00DF5836" w:rsidRDefault="00DF5836"/>
    <w:sectPr w:rsidR="00DF5836">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y Xu" w:date="2018-12-07T10:22:00Z" w:initials="JX">
    <w:p w14:paraId="18371D98" w14:textId="77777777" w:rsidR="004B4963" w:rsidRDefault="004B4963">
      <w:pPr>
        <w:pStyle w:val="a4"/>
      </w:pPr>
      <w:r>
        <w:t>专业名称</w:t>
      </w:r>
      <w:r>
        <w:rPr>
          <w:rFonts w:hint="eastAsia"/>
        </w:rPr>
        <w:t>：英语（非师范），请据实填写。格式：宋体四号</w:t>
      </w:r>
    </w:p>
  </w:comment>
  <w:comment w:id="1" w:author="Joy Xu" w:date="2018-12-07T09:52:00Z" w:initials="JX">
    <w:p w14:paraId="09A1371A" w14:textId="77777777" w:rsidR="004B4963" w:rsidRDefault="004B4963">
      <w:pPr>
        <w:pStyle w:val="a4"/>
      </w:pPr>
      <w:r>
        <w:t>英文</w:t>
      </w:r>
      <w:r>
        <w:rPr>
          <w:rFonts w:hint="eastAsia"/>
        </w:rPr>
        <w:t>，</w:t>
      </w:r>
      <w:r>
        <w:rPr>
          <w:rFonts w:hint="eastAsia"/>
        </w:rPr>
        <w:t xml:space="preserve">Times New Roman </w:t>
      </w:r>
      <w:r>
        <w:rPr>
          <w:rFonts w:hint="eastAsia"/>
        </w:rPr>
        <w:t>小四，行间距</w:t>
      </w:r>
      <w:r>
        <w:rPr>
          <w:rFonts w:hint="eastAsia"/>
        </w:rPr>
        <w:t>1.5</w:t>
      </w:r>
      <w:r>
        <w:rPr>
          <w:rFonts w:hint="eastAsia"/>
        </w:rPr>
        <w:t>倍</w:t>
      </w:r>
    </w:p>
  </w:comment>
  <w:comment w:id="2" w:author="Joy Xu" w:date="2018-12-07T09:53:00Z" w:initials="JX">
    <w:p w14:paraId="0F17322C" w14:textId="77777777" w:rsidR="004B4963" w:rsidRDefault="004B4963">
      <w:pPr>
        <w:pStyle w:val="a4"/>
      </w:pPr>
      <w:r>
        <w:t>日期格式</w:t>
      </w:r>
      <w:r>
        <w:rPr>
          <w:rFonts w:hint="eastAsia"/>
        </w:rPr>
        <w:t>：</w:t>
      </w:r>
      <w:r>
        <w:rPr>
          <w:rFonts w:hint="eastAsia"/>
        </w:rPr>
        <w:t xml:space="preserve">2018.12.20 </w:t>
      </w:r>
    </w:p>
    <w:p w14:paraId="355E0FDF" w14:textId="77777777" w:rsidR="004B4963" w:rsidRDefault="004B4963">
      <w:pPr>
        <w:pStyle w:val="a4"/>
      </w:pPr>
      <w:r>
        <w:rPr>
          <w:rFonts w:hint="eastAsia"/>
        </w:rPr>
        <w:t xml:space="preserve">Times New Roman </w:t>
      </w:r>
      <w:r>
        <w:rPr>
          <w:rFonts w:hint="eastAsia"/>
        </w:rPr>
        <w:t>小四</w:t>
      </w:r>
    </w:p>
  </w:comment>
  <w:comment w:id="3" w:author="Joy Xu" w:date="2018-12-07T09:54:00Z" w:initials="JX">
    <w:p w14:paraId="065E420F" w14:textId="77777777" w:rsidR="004B4963" w:rsidRDefault="004B4963">
      <w:pPr>
        <w:pStyle w:val="a4"/>
      </w:pPr>
      <w:r>
        <w:rPr>
          <w:rFonts w:hint="eastAsia"/>
        </w:rPr>
        <w:t xml:space="preserve">Times New Roman </w:t>
      </w:r>
      <w:r>
        <w:rPr>
          <w:rFonts w:hint="eastAsia"/>
        </w:rPr>
        <w:t>小四</w:t>
      </w:r>
    </w:p>
  </w:comment>
  <w:comment w:id="4" w:author="Joy Xu" w:date="2018-12-07T09:54:00Z" w:initials="JX">
    <w:p w14:paraId="4A63147F" w14:textId="77777777" w:rsidR="004B4963" w:rsidRDefault="004B4963">
      <w:pPr>
        <w:pStyle w:val="a4"/>
      </w:pPr>
      <w:r>
        <w:rPr>
          <w:rFonts w:hint="eastAsia"/>
        </w:rPr>
        <w:t>宋体小四</w:t>
      </w:r>
    </w:p>
  </w:comment>
  <w:comment w:id="5" w:author="Joy Xu" w:date="2018-12-07T09:54:00Z" w:initials="JX">
    <w:p w14:paraId="14647392" w14:textId="77777777" w:rsidR="004B4963" w:rsidRDefault="004B4963">
      <w:pPr>
        <w:pStyle w:val="a4"/>
      </w:pPr>
      <w:r>
        <w:t>宋体小四</w:t>
      </w:r>
    </w:p>
  </w:comment>
  <w:comment w:id="7" w:author="Joy Xu" w:date="2018-12-07T09:57:00Z" w:initials="JX">
    <w:p w14:paraId="797625FD" w14:textId="77777777" w:rsidR="004B4963" w:rsidRDefault="004B4963">
      <w:pPr>
        <w:pStyle w:val="a4"/>
      </w:pPr>
      <w:r>
        <w:t>内容为</w:t>
      </w:r>
      <w:r>
        <w:rPr>
          <w:rFonts w:hint="eastAsia"/>
        </w:rPr>
        <w:t>：</w:t>
      </w:r>
      <w:r>
        <w:t>该</w:t>
      </w:r>
      <w:proofErr w:type="gramStart"/>
      <w:r>
        <w:rPr>
          <w:rFonts w:hint="eastAsia"/>
        </w:rPr>
        <w:t>源材料</w:t>
      </w:r>
      <w:proofErr w:type="gramEnd"/>
      <w:r>
        <w:t>选题的</w:t>
      </w:r>
      <w:r>
        <w:rPr>
          <w:rFonts w:hint="eastAsia"/>
        </w:rPr>
        <w:t>特点、翻译</w:t>
      </w:r>
      <w:r>
        <w:t>意义和目的</w:t>
      </w:r>
      <w:r>
        <w:rPr>
          <w:rFonts w:hint="eastAsia"/>
        </w:rPr>
        <w:t>。格式</w:t>
      </w:r>
      <w:r>
        <w:t>为</w:t>
      </w:r>
      <w:r>
        <w:rPr>
          <w:rFonts w:hint="eastAsia"/>
        </w:rPr>
        <w:t>：</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w:t>
      </w:r>
    </w:p>
  </w:comment>
  <w:comment w:id="8" w:author="李 亚星" w:date="2019-01-11T11:45:00Z" w:initials="李">
    <w:p w14:paraId="12F40502" w14:textId="2B7BD03C" w:rsidR="00DE1D79" w:rsidRDefault="00DE1D79">
      <w:pPr>
        <w:pStyle w:val="a4"/>
        <w:rPr>
          <w:rFonts w:hint="eastAsia"/>
        </w:rPr>
      </w:pPr>
      <w:r>
        <w:rPr>
          <w:rStyle w:val="ae"/>
        </w:rPr>
        <w:annotationRef/>
      </w:r>
      <w:r>
        <w:rPr>
          <w:rFonts w:hint="eastAsia"/>
        </w:rPr>
        <w:t>没有讲到提取</w:t>
      </w:r>
      <w:proofErr w:type="gramStart"/>
      <w:r>
        <w:rPr>
          <w:rFonts w:hint="eastAsia"/>
        </w:rPr>
        <w:t>术语库那步</w:t>
      </w:r>
      <w:proofErr w:type="gramEnd"/>
      <w:r>
        <w:rPr>
          <w:rFonts w:hint="eastAsia"/>
        </w:rPr>
        <w:t>呢</w:t>
      </w:r>
    </w:p>
  </w:comment>
  <w:comment w:id="10" w:author="李 亚星" w:date="2019-01-11T11:51:00Z" w:initials="李">
    <w:p w14:paraId="37E90DBC" w14:textId="5D1BCF6E" w:rsidR="00DE1D79" w:rsidRDefault="00DE1D79">
      <w:pPr>
        <w:pStyle w:val="a4"/>
        <w:rPr>
          <w:rFonts w:hint="eastAsia"/>
        </w:rPr>
      </w:pPr>
      <w:r>
        <w:rPr>
          <w:rStyle w:val="ae"/>
        </w:rPr>
        <w:annotationRef/>
      </w:r>
      <w:r>
        <w:rPr>
          <w:rFonts w:hint="eastAsia"/>
        </w:rPr>
        <w:t>说的太大了</w:t>
      </w:r>
    </w:p>
  </w:comment>
  <w:comment w:id="11" w:author="李 亚星" w:date="2019-01-11T11:53:00Z" w:initials="李">
    <w:p w14:paraId="79583410" w14:textId="15F49817" w:rsidR="00DE1D79" w:rsidRDefault="00DE1D79">
      <w:pPr>
        <w:pStyle w:val="a4"/>
        <w:rPr>
          <w:rFonts w:hint="eastAsia"/>
        </w:rPr>
      </w:pPr>
      <w:r>
        <w:rPr>
          <w:rStyle w:val="ae"/>
        </w:rPr>
        <w:annotationRef/>
      </w:r>
      <w:r>
        <w:rPr>
          <w:rFonts w:hint="eastAsia"/>
        </w:rPr>
        <w:t>这段太长了，能否精简到书的意义，以及翻译的意义，不要写自己是</w:t>
      </w:r>
      <w:proofErr w:type="gramStart"/>
      <w:r>
        <w:rPr>
          <w:rFonts w:hint="eastAsia"/>
        </w:rPr>
        <w:t>怎么准备</w:t>
      </w:r>
      <w:proofErr w:type="gramEnd"/>
      <w:r>
        <w:rPr>
          <w:rFonts w:hint="eastAsia"/>
        </w:rPr>
        <w:t>的，直接将翻译用到了什么理论策略方法，对今后翻译类似文本有什么帮助。不要讲自己翻译技能提升这些。</w:t>
      </w:r>
    </w:p>
  </w:comment>
  <w:comment w:id="12" w:author="Administrator" w:date="2018-12-10T14:13:00Z" w:initials="A">
    <w:p w14:paraId="14D078EE" w14:textId="77777777" w:rsidR="004B4963" w:rsidRDefault="004B4963">
      <w:pPr>
        <w:pStyle w:val="a4"/>
      </w:pPr>
      <w:r>
        <w:rPr>
          <w:rFonts w:hint="eastAsia"/>
        </w:rPr>
        <w:t>内容为：该翻译报告的文献梳理、翻译材料准备、各翻译环节使用的翻译策略分析和方法运用等。不允许复制目录内容。格式为：</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w:t>
      </w:r>
    </w:p>
    <w:p w14:paraId="45161A75" w14:textId="77777777" w:rsidR="004B4963" w:rsidRDefault="004B4963">
      <w:pPr>
        <w:pStyle w:val="a4"/>
      </w:pPr>
    </w:p>
  </w:comment>
  <w:comment w:id="13" w:author="李 亚星" w:date="2019-01-11T11:56:00Z" w:initials="李">
    <w:p w14:paraId="038976B5" w14:textId="678F9287" w:rsidR="00986277" w:rsidRDefault="00986277">
      <w:pPr>
        <w:pStyle w:val="a4"/>
      </w:pPr>
      <w:r>
        <w:rPr>
          <w:rStyle w:val="ae"/>
        </w:rPr>
        <w:annotationRef/>
      </w:r>
      <w:r>
        <w:rPr>
          <w:rFonts w:hint="eastAsia"/>
        </w:rPr>
        <w:t>这段是讲原文的特点，不要讲自己使用的翻译方法。</w:t>
      </w:r>
    </w:p>
  </w:comment>
  <w:comment w:id="14" w:author="李 亚星" w:date="2019-01-11T11:55:00Z" w:initials="李">
    <w:p w14:paraId="314056CF" w14:textId="18CA0B7D" w:rsidR="00986277" w:rsidRDefault="00986277">
      <w:pPr>
        <w:pStyle w:val="a4"/>
      </w:pPr>
      <w:r>
        <w:rPr>
          <w:rStyle w:val="ae"/>
        </w:rPr>
        <w:annotationRef/>
      </w:r>
      <w:r>
        <w:rPr>
          <w:rFonts w:hint="eastAsia"/>
        </w:rPr>
        <w:t>不通顺，分成</w:t>
      </w:r>
      <w:r>
        <w:rPr>
          <w:rFonts w:hint="eastAsia"/>
        </w:rPr>
        <w:t>lexical</w:t>
      </w:r>
      <w:r>
        <w:t xml:space="preserve"> </w:t>
      </w:r>
      <w:proofErr w:type="spellStart"/>
      <w:r>
        <w:rPr>
          <w:rFonts w:hint="eastAsia"/>
        </w:rPr>
        <w:t>level</w:t>
      </w:r>
      <w:r>
        <w:t>,syntax</w:t>
      </w:r>
      <w:proofErr w:type="spellEnd"/>
      <w:r>
        <w:t xml:space="preserve"> level</w:t>
      </w:r>
    </w:p>
  </w:comment>
  <w:comment w:id="15" w:author="李 亚星" w:date="2019-01-11T12:02:00Z" w:initials="李">
    <w:p w14:paraId="3538AD42" w14:textId="76DDEDCA" w:rsidR="00986277" w:rsidRDefault="00986277">
      <w:pPr>
        <w:pStyle w:val="a4"/>
      </w:pPr>
      <w:r>
        <w:rPr>
          <w:rStyle w:val="ae"/>
        </w:rPr>
        <w:annotationRef/>
      </w:r>
      <w:r>
        <w:rPr>
          <w:rFonts w:hint="eastAsia"/>
        </w:rPr>
        <w:t>改成</w:t>
      </w:r>
      <w:r>
        <w:rPr>
          <w:rFonts w:hint="eastAsia"/>
        </w:rPr>
        <w:t>transla</w:t>
      </w:r>
      <w:r>
        <w:t>tor</w:t>
      </w:r>
      <w:r>
        <w:rPr>
          <w:rFonts w:hint="eastAsia"/>
        </w:rPr>
        <w:t>，要不要搞混</w:t>
      </w:r>
    </w:p>
  </w:comment>
  <w:comment w:id="23" w:author="李 亚星" w:date="2019-01-11T12:00:00Z" w:initials="李">
    <w:p w14:paraId="49688CB1" w14:textId="5492FEDB" w:rsidR="00986277" w:rsidRDefault="00986277">
      <w:pPr>
        <w:pStyle w:val="a4"/>
      </w:pPr>
      <w:r>
        <w:rPr>
          <w:rStyle w:val="ae"/>
        </w:rPr>
        <w:annotationRef/>
      </w:r>
      <w:r>
        <w:rPr>
          <w:rFonts w:hint="eastAsia"/>
        </w:rPr>
        <w:t>策略最好选择一个最主要的翻译策略</w:t>
      </w:r>
    </w:p>
  </w:comment>
  <w:comment w:id="24" w:author="李 亚星" w:date="2019-01-11T12:00:00Z" w:initials="李">
    <w:p w14:paraId="02999021" w14:textId="43A6690B" w:rsidR="00986277" w:rsidRDefault="00986277">
      <w:pPr>
        <w:pStyle w:val="a4"/>
      </w:pPr>
      <w:r>
        <w:rPr>
          <w:rStyle w:val="ae"/>
        </w:rPr>
        <w:annotationRef/>
      </w:r>
      <w:r>
        <w:rPr>
          <w:rFonts w:hint="eastAsia"/>
        </w:rPr>
        <w:t>术语不统一</w:t>
      </w:r>
    </w:p>
  </w:comment>
  <w:comment w:id="29" w:author="Administrator" w:date="2018-12-10T14:12:00Z" w:initials="A">
    <w:p w14:paraId="34BC7C36" w14:textId="77777777" w:rsidR="004B4963" w:rsidRDefault="004B4963">
      <w:pPr>
        <w:pStyle w:val="a4"/>
      </w:pPr>
      <w:r>
        <w:rPr>
          <w:rFonts w:hint="eastAsia"/>
        </w:rPr>
        <w:t>请介绍翻译该文本时使用的方法，并简要对该方法进行阐释。格式为：</w:t>
      </w:r>
      <w:r>
        <w:rPr>
          <w:rFonts w:hint="eastAsia"/>
        </w:rPr>
        <w:t>Times</w:t>
      </w:r>
      <w:r>
        <w:t xml:space="preserve"> </w:t>
      </w:r>
      <w:r>
        <w:rPr>
          <w:rFonts w:hint="eastAsia"/>
        </w:rPr>
        <w:t>New</w:t>
      </w:r>
      <w:r>
        <w:t xml:space="preserve"> </w:t>
      </w:r>
      <w:r>
        <w:rPr>
          <w:rFonts w:hint="eastAsia"/>
        </w:rPr>
        <w:t>Romance</w:t>
      </w:r>
      <w:r>
        <w:rPr>
          <w:rFonts w:hint="eastAsia"/>
        </w:rPr>
        <w:t>，</w:t>
      </w:r>
      <w:r>
        <w:rPr>
          <w:rFonts w:hint="eastAsia"/>
        </w:rP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w:t>
      </w:r>
    </w:p>
  </w:comment>
  <w:comment w:id="48" w:author="李 亚星" w:date="2019-01-11T12:04:00Z" w:initials="李">
    <w:p w14:paraId="77719417" w14:textId="234AD1C1" w:rsidR="00986277" w:rsidRDefault="00986277">
      <w:pPr>
        <w:pStyle w:val="a4"/>
      </w:pPr>
      <w:r>
        <w:rPr>
          <w:rStyle w:val="ae"/>
        </w:rPr>
        <w:annotationRef/>
      </w:r>
      <w:r>
        <w:rPr>
          <w:rFonts w:hint="eastAsia"/>
        </w:rPr>
        <w:t>这个方法英文是这个吗？</w:t>
      </w:r>
    </w:p>
  </w:comment>
  <w:comment w:id="49" w:author="李 亚星" w:date="2019-01-11T12:05:00Z" w:initials="李">
    <w:p w14:paraId="63A0D47B" w14:textId="62443772" w:rsidR="00026BE9" w:rsidRDefault="00026BE9">
      <w:pPr>
        <w:pStyle w:val="a4"/>
      </w:pPr>
      <w:r>
        <w:rPr>
          <w:rStyle w:val="ae"/>
        </w:rPr>
        <w:annotationRef/>
      </w:r>
      <w:r>
        <w:rPr>
          <w:rFonts w:hint="eastAsia"/>
        </w:rPr>
        <w:t>翻译的不好，说不通。重新翻译</w:t>
      </w:r>
    </w:p>
  </w:comment>
  <w:comment w:id="50" w:author="李 亚星" w:date="2019-01-11T12:06:00Z" w:initials="李">
    <w:p w14:paraId="7F8152D9" w14:textId="474D79B0" w:rsidR="00026BE9" w:rsidRDefault="00026BE9">
      <w:pPr>
        <w:pStyle w:val="a4"/>
      </w:pPr>
      <w:r>
        <w:rPr>
          <w:rStyle w:val="ae"/>
        </w:rPr>
        <w:annotationRef/>
      </w:r>
      <w:r>
        <w:rPr>
          <w:rFonts w:hint="eastAsia"/>
        </w:rPr>
        <w:t>这个原则上面分析材料或者将翻译理论策略的时候，</w:t>
      </w:r>
      <w:proofErr w:type="gramStart"/>
      <w:r>
        <w:rPr>
          <w:rFonts w:hint="eastAsia"/>
        </w:rPr>
        <w:t>候分析</w:t>
      </w:r>
      <w:proofErr w:type="gramEnd"/>
      <w:r>
        <w:rPr>
          <w:rFonts w:hint="eastAsia"/>
        </w:rPr>
        <w:t>了吗？</w:t>
      </w:r>
    </w:p>
  </w:comment>
  <w:comment w:id="51" w:author="Administrator" w:date="2018-12-10T14:13:00Z" w:initials="A">
    <w:p w14:paraId="0EC028AD" w14:textId="77777777" w:rsidR="004B4963" w:rsidRDefault="004B4963">
      <w:pPr>
        <w:pStyle w:val="a4"/>
      </w:pPr>
      <w:r>
        <w:rPr>
          <w:rFonts w:hint="eastAsia"/>
        </w:rPr>
        <w:t>时间安排根据学校统一安排进行填写，不得进行更改。格式为：</w:t>
      </w:r>
      <w:r>
        <w:rPr>
          <w:rFonts w:hint="eastAsia"/>
        </w:rPr>
        <w:t>Times</w:t>
      </w:r>
      <w:r>
        <w:t xml:space="preserve"> </w:t>
      </w:r>
      <w:r>
        <w:rPr>
          <w:rFonts w:hint="eastAsia"/>
        </w:rPr>
        <w:t>New</w:t>
      </w:r>
      <w:r>
        <w:t xml:space="preserve"> </w:t>
      </w:r>
      <w:r>
        <w:rPr>
          <w:rFonts w:hint="eastAsia"/>
        </w:rPr>
        <w:t>Roman</w:t>
      </w:r>
      <w: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w:t>
      </w:r>
    </w:p>
  </w:comment>
  <w:comment w:id="52" w:author="Joy Xu" w:date="2018-12-07T10:11:00Z" w:initials="JX">
    <w:p w14:paraId="0A140789" w14:textId="77777777" w:rsidR="004B4963" w:rsidRDefault="004B4963">
      <w:pPr>
        <w:pStyle w:val="a4"/>
      </w:pPr>
      <w:r>
        <w:rPr>
          <w:rFonts w:hint="eastAsia"/>
        </w:rPr>
        <w:t>格式为：英语参考文献在前，汉语参考文献在后，按字母先后顺序排列，中文宋体小四，英文</w:t>
      </w:r>
      <w:r>
        <w:rPr>
          <w:rFonts w:hint="eastAsia"/>
        </w:rPr>
        <w:t xml:space="preserve">Times New Roman </w:t>
      </w:r>
      <w:r>
        <w:rPr>
          <w:rFonts w:hint="eastAsia"/>
        </w:rPr>
        <w:t>小四，行间距</w:t>
      </w:r>
      <w:r>
        <w:rPr>
          <w:rFonts w:hint="eastAsia"/>
        </w:rPr>
        <w:t>1.5</w:t>
      </w:r>
      <w:r>
        <w:rPr>
          <w:rFonts w:hint="eastAsia"/>
        </w:rPr>
        <w:t>倍，具体格式严格执行范例。</w:t>
      </w:r>
    </w:p>
  </w:comment>
  <w:comment w:id="53" w:author="Joy Xu" w:date="2018-12-07T10:18:00Z" w:initials="JX">
    <w:p w14:paraId="096B31EC" w14:textId="77777777" w:rsidR="004B4963" w:rsidRDefault="004B4963">
      <w:pPr>
        <w:pStyle w:val="a4"/>
      </w:pPr>
      <w:r>
        <w:rPr>
          <w:rFonts w:hint="eastAsia"/>
        </w:rPr>
        <w:t>内容：对学生的选题意义、文献综述、研究内容、研究方法、实践安排和参考文献等内容进行综合评价，并给出“是否同意开题，进行后续写作”的结论。格式：宋体小四，行间距</w:t>
      </w:r>
      <w:r>
        <w:rPr>
          <w:rFonts w:hint="eastAsia"/>
        </w:rPr>
        <w:t>1.5</w:t>
      </w:r>
      <w:r>
        <w:rPr>
          <w:rFonts w:hint="eastAsia"/>
        </w:rPr>
        <w:t>倍，首行缩进</w:t>
      </w:r>
      <w:r>
        <w:rPr>
          <w:rFonts w:hint="eastAsia"/>
        </w:rPr>
        <w:t>2</w:t>
      </w:r>
      <w:r>
        <w:rPr>
          <w:rFonts w:hint="eastAsia"/>
        </w:rPr>
        <w:t>字符，签名处和时间必须手写。其他部分为打印。</w:t>
      </w:r>
    </w:p>
  </w:comment>
  <w:comment w:id="54" w:author="Joy Xu" w:date="2018-12-07T10:19:00Z" w:initials="JX">
    <w:p w14:paraId="3A3F3D8C" w14:textId="77777777" w:rsidR="004B4963" w:rsidRDefault="004B4963">
      <w:pPr>
        <w:pStyle w:val="a4"/>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371D98" w15:done="0"/>
  <w15:commentEx w15:paraId="09A1371A" w15:done="0"/>
  <w15:commentEx w15:paraId="355E0FDF" w15:done="0"/>
  <w15:commentEx w15:paraId="065E420F" w15:done="0"/>
  <w15:commentEx w15:paraId="4A63147F" w15:done="0"/>
  <w15:commentEx w15:paraId="14647392" w15:done="0"/>
  <w15:commentEx w15:paraId="797625FD" w15:done="0"/>
  <w15:commentEx w15:paraId="12F40502" w15:done="0"/>
  <w15:commentEx w15:paraId="37E90DBC" w15:done="0"/>
  <w15:commentEx w15:paraId="79583410" w15:done="0"/>
  <w15:commentEx w15:paraId="45161A75" w15:done="0"/>
  <w15:commentEx w15:paraId="038976B5" w15:done="0"/>
  <w15:commentEx w15:paraId="314056CF" w15:done="0"/>
  <w15:commentEx w15:paraId="3538AD42" w15:done="0"/>
  <w15:commentEx w15:paraId="49688CB1" w15:done="0"/>
  <w15:commentEx w15:paraId="02999021" w15:done="0"/>
  <w15:commentEx w15:paraId="34BC7C36" w15:done="0"/>
  <w15:commentEx w15:paraId="77719417" w15:done="0"/>
  <w15:commentEx w15:paraId="63A0D47B" w15:done="0"/>
  <w15:commentEx w15:paraId="7F8152D9" w15:done="0"/>
  <w15:commentEx w15:paraId="0EC028AD" w15:done="0"/>
  <w15:commentEx w15:paraId="0A140789" w15:done="0"/>
  <w15:commentEx w15:paraId="096B31EC" w15:done="0"/>
  <w15:commentEx w15:paraId="3A3F3D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371D98" w16cid:durableId="1FCCC318"/>
  <w16cid:commentId w16cid:paraId="09A1371A" w16cid:durableId="1FCCC319"/>
  <w16cid:commentId w16cid:paraId="355E0FDF" w16cid:durableId="1FCCC31A"/>
  <w16cid:commentId w16cid:paraId="065E420F" w16cid:durableId="1FCCC31B"/>
  <w16cid:commentId w16cid:paraId="4A63147F" w16cid:durableId="1FCCC31C"/>
  <w16cid:commentId w16cid:paraId="14647392" w16cid:durableId="1FCCC31D"/>
  <w16cid:commentId w16cid:paraId="797625FD" w16cid:durableId="1FCCC31E"/>
  <w16cid:commentId w16cid:paraId="12F40502" w16cid:durableId="1FE30075"/>
  <w16cid:commentId w16cid:paraId="37E90DBC" w16cid:durableId="1FE301B3"/>
  <w16cid:commentId w16cid:paraId="79583410" w16cid:durableId="1FE3022E"/>
  <w16cid:commentId w16cid:paraId="45161A75" w16cid:durableId="1FCCC31F"/>
  <w16cid:commentId w16cid:paraId="038976B5" w16cid:durableId="1FE302ED"/>
  <w16cid:commentId w16cid:paraId="314056CF" w16cid:durableId="1FE302BA"/>
  <w16cid:commentId w16cid:paraId="3538AD42" w16cid:durableId="1FE30449"/>
  <w16cid:commentId w16cid:paraId="49688CB1" w16cid:durableId="1FE303C0"/>
  <w16cid:commentId w16cid:paraId="02999021" w16cid:durableId="1FE303E7"/>
  <w16cid:commentId w16cid:paraId="34BC7C36" w16cid:durableId="1FCCC320"/>
  <w16cid:commentId w16cid:paraId="77719417" w16cid:durableId="1FE304E7"/>
  <w16cid:commentId w16cid:paraId="63A0D47B" w16cid:durableId="1FE3050D"/>
  <w16cid:commentId w16cid:paraId="7F8152D9" w16cid:durableId="1FE30534"/>
  <w16cid:commentId w16cid:paraId="0EC028AD" w16cid:durableId="1FCCC321"/>
  <w16cid:commentId w16cid:paraId="0A140789" w16cid:durableId="1FCCC322"/>
  <w16cid:commentId w16cid:paraId="096B31EC" w16cid:durableId="1FCCC323"/>
  <w16cid:commentId w16cid:paraId="3A3F3D8C" w16cid:durableId="1FCCC3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31EA9" w14:textId="77777777" w:rsidR="00430A24" w:rsidRDefault="00430A24" w:rsidP="009B7DD8">
      <w:r>
        <w:separator/>
      </w:r>
    </w:p>
  </w:endnote>
  <w:endnote w:type="continuationSeparator" w:id="0">
    <w:p w14:paraId="137A550D" w14:textId="77777777" w:rsidR="00430A24" w:rsidRDefault="00430A24" w:rsidP="009B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7E92B" w14:textId="77777777" w:rsidR="00430A24" w:rsidRDefault="00430A24" w:rsidP="009B7DD8">
      <w:r>
        <w:separator/>
      </w:r>
    </w:p>
  </w:footnote>
  <w:footnote w:type="continuationSeparator" w:id="0">
    <w:p w14:paraId="717FEEAB" w14:textId="77777777" w:rsidR="00430A24" w:rsidRDefault="00430A24" w:rsidP="009B7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9590"/>
    <w:multiLevelType w:val="singleLevel"/>
    <w:tmpl w:val="1A8D9590"/>
    <w:lvl w:ilvl="0">
      <w:start w:val="4"/>
      <w:numFmt w:val="decimal"/>
      <w:lvlText w:val="%1."/>
      <w:lvlJc w:val="left"/>
      <w:pPr>
        <w:tabs>
          <w:tab w:val="left" w:pos="312"/>
        </w:tabs>
      </w:pPr>
    </w:lvl>
  </w:abstractNum>
  <w:abstractNum w:abstractNumId="1"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2D70604"/>
    <w:multiLevelType w:val="multilevel"/>
    <w:tmpl w:val="42D706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AAD22F0"/>
    <w:multiLevelType w:val="hybridMultilevel"/>
    <w:tmpl w:val="CD04B084"/>
    <w:lvl w:ilvl="0" w:tplc="5A4698F0">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381622"/>
    <w:multiLevelType w:val="hybridMultilevel"/>
    <w:tmpl w:val="D11A6A0E"/>
    <w:lvl w:ilvl="0" w:tplc="EE1A21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1785A13"/>
    <w:multiLevelType w:val="hybridMultilevel"/>
    <w:tmpl w:val="B12456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y Xu">
    <w15:presenceInfo w15:providerId="None" w15:userId="Joy Xu"/>
  </w15:person>
  <w15:person w15:author="李 亚星">
    <w15:presenceInfo w15:providerId="Windows Live" w15:userId="a4f0963806585845"/>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26BE9"/>
    <w:rsid w:val="00030D75"/>
    <w:rsid w:val="00033A5C"/>
    <w:rsid w:val="00043D0A"/>
    <w:rsid w:val="0006004F"/>
    <w:rsid w:val="00081D0F"/>
    <w:rsid w:val="00081FFC"/>
    <w:rsid w:val="00092617"/>
    <w:rsid w:val="00095204"/>
    <w:rsid w:val="000B35C0"/>
    <w:rsid w:val="000C578D"/>
    <w:rsid w:val="00104A92"/>
    <w:rsid w:val="0011115B"/>
    <w:rsid w:val="001151DF"/>
    <w:rsid w:val="0012246F"/>
    <w:rsid w:val="00144243"/>
    <w:rsid w:val="00155E90"/>
    <w:rsid w:val="0016670D"/>
    <w:rsid w:val="001768A6"/>
    <w:rsid w:val="00191B5A"/>
    <w:rsid w:val="001A299C"/>
    <w:rsid w:val="001A43EC"/>
    <w:rsid w:val="001B22BF"/>
    <w:rsid w:val="001B5454"/>
    <w:rsid w:val="001D4FCF"/>
    <w:rsid w:val="001E75EE"/>
    <w:rsid w:val="001F0840"/>
    <w:rsid w:val="001F7DC9"/>
    <w:rsid w:val="002073C5"/>
    <w:rsid w:val="0021525C"/>
    <w:rsid w:val="002228F5"/>
    <w:rsid w:val="002268B0"/>
    <w:rsid w:val="00230460"/>
    <w:rsid w:val="00257BCE"/>
    <w:rsid w:val="00260FE1"/>
    <w:rsid w:val="0028368B"/>
    <w:rsid w:val="00290469"/>
    <w:rsid w:val="00290F83"/>
    <w:rsid w:val="002A0242"/>
    <w:rsid w:val="002A2701"/>
    <w:rsid w:val="002B004F"/>
    <w:rsid w:val="002C70DF"/>
    <w:rsid w:val="002D101B"/>
    <w:rsid w:val="002D5299"/>
    <w:rsid w:val="002E0C44"/>
    <w:rsid w:val="002E4E93"/>
    <w:rsid w:val="002F2B73"/>
    <w:rsid w:val="00312702"/>
    <w:rsid w:val="003130DD"/>
    <w:rsid w:val="00325E66"/>
    <w:rsid w:val="003424BF"/>
    <w:rsid w:val="00354C46"/>
    <w:rsid w:val="00360496"/>
    <w:rsid w:val="00384E42"/>
    <w:rsid w:val="003C3CF1"/>
    <w:rsid w:val="003D03E7"/>
    <w:rsid w:val="003D2ABF"/>
    <w:rsid w:val="003E36A0"/>
    <w:rsid w:val="00407A33"/>
    <w:rsid w:val="00426EE4"/>
    <w:rsid w:val="00430A24"/>
    <w:rsid w:val="00452337"/>
    <w:rsid w:val="004575A7"/>
    <w:rsid w:val="004A7A16"/>
    <w:rsid w:val="004B4963"/>
    <w:rsid w:val="004E2E5B"/>
    <w:rsid w:val="00506712"/>
    <w:rsid w:val="00516A84"/>
    <w:rsid w:val="00517DE7"/>
    <w:rsid w:val="00521CA8"/>
    <w:rsid w:val="00545C13"/>
    <w:rsid w:val="0054689C"/>
    <w:rsid w:val="00565083"/>
    <w:rsid w:val="00573CA0"/>
    <w:rsid w:val="005845FB"/>
    <w:rsid w:val="0058607C"/>
    <w:rsid w:val="005866E5"/>
    <w:rsid w:val="005B5A1A"/>
    <w:rsid w:val="005C04B4"/>
    <w:rsid w:val="005F2A14"/>
    <w:rsid w:val="006110AC"/>
    <w:rsid w:val="0061188C"/>
    <w:rsid w:val="00613ED6"/>
    <w:rsid w:val="00622922"/>
    <w:rsid w:val="00637561"/>
    <w:rsid w:val="006462FA"/>
    <w:rsid w:val="00651D42"/>
    <w:rsid w:val="006679F2"/>
    <w:rsid w:val="0067185D"/>
    <w:rsid w:val="00683185"/>
    <w:rsid w:val="006922AF"/>
    <w:rsid w:val="006B57F8"/>
    <w:rsid w:val="006F2663"/>
    <w:rsid w:val="006F77F9"/>
    <w:rsid w:val="00704126"/>
    <w:rsid w:val="00725721"/>
    <w:rsid w:val="00730578"/>
    <w:rsid w:val="00733661"/>
    <w:rsid w:val="00751043"/>
    <w:rsid w:val="00751AD8"/>
    <w:rsid w:val="00763B3B"/>
    <w:rsid w:val="00774BCC"/>
    <w:rsid w:val="00774D28"/>
    <w:rsid w:val="00780331"/>
    <w:rsid w:val="00781B2F"/>
    <w:rsid w:val="0078244D"/>
    <w:rsid w:val="00790FFF"/>
    <w:rsid w:val="007A28B5"/>
    <w:rsid w:val="007B31E8"/>
    <w:rsid w:val="007F7C32"/>
    <w:rsid w:val="00816D57"/>
    <w:rsid w:val="008176EE"/>
    <w:rsid w:val="0082514F"/>
    <w:rsid w:val="008340EC"/>
    <w:rsid w:val="008679B1"/>
    <w:rsid w:val="00890D60"/>
    <w:rsid w:val="008A2C18"/>
    <w:rsid w:val="008A5125"/>
    <w:rsid w:val="008A709E"/>
    <w:rsid w:val="008B2717"/>
    <w:rsid w:val="008B48EE"/>
    <w:rsid w:val="008C3E35"/>
    <w:rsid w:val="0093466D"/>
    <w:rsid w:val="00986277"/>
    <w:rsid w:val="0099373C"/>
    <w:rsid w:val="009B18A3"/>
    <w:rsid w:val="009B7DD8"/>
    <w:rsid w:val="009C47FF"/>
    <w:rsid w:val="009C4ADE"/>
    <w:rsid w:val="009E2F3F"/>
    <w:rsid w:val="009F7423"/>
    <w:rsid w:val="00A00274"/>
    <w:rsid w:val="00A077E1"/>
    <w:rsid w:val="00A262ED"/>
    <w:rsid w:val="00A458BD"/>
    <w:rsid w:val="00A64132"/>
    <w:rsid w:val="00A87D02"/>
    <w:rsid w:val="00A92736"/>
    <w:rsid w:val="00A967C8"/>
    <w:rsid w:val="00AA02EA"/>
    <w:rsid w:val="00AB040A"/>
    <w:rsid w:val="00AD544D"/>
    <w:rsid w:val="00AE1D62"/>
    <w:rsid w:val="00AF7C12"/>
    <w:rsid w:val="00B0356A"/>
    <w:rsid w:val="00B10812"/>
    <w:rsid w:val="00B24996"/>
    <w:rsid w:val="00B32548"/>
    <w:rsid w:val="00B34F6E"/>
    <w:rsid w:val="00B47500"/>
    <w:rsid w:val="00B57696"/>
    <w:rsid w:val="00B66295"/>
    <w:rsid w:val="00B74043"/>
    <w:rsid w:val="00B90937"/>
    <w:rsid w:val="00BA0639"/>
    <w:rsid w:val="00BA6CF6"/>
    <w:rsid w:val="00BC5399"/>
    <w:rsid w:val="00BE6A73"/>
    <w:rsid w:val="00BF14F8"/>
    <w:rsid w:val="00C25560"/>
    <w:rsid w:val="00C40C9C"/>
    <w:rsid w:val="00C452B5"/>
    <w:rsid w:val="00C55415"/>
    <w:rsid w:val="00C653D5"/>
    <w:rsid w:val="00C655FC"/>
    <w:rsid w:val="00C95168"/>
    <w:rsid w:val="00C97B29"/>
    <w:rsid w:val="00CB5F35"/>
    <w:rsid w:val="00CE2519"/>
    <w:rsid w:val="00D10C8D"/>
    <w:rsid w:val="00D12F24"/>
    <w:rsid w:val="00D45351"/>
    <w:rsid w:val="00D534D4"/>
    <w:rsid w:val="00D61537"/>
    <w:rsid w:val="00D617C0"/>
    <w:rsid w:val="00D62A38"/>
    <w:rsid w:val="00D80EB7"/>
    <w:rsid w:val="00D835EC"/>
    <w:rsid w:val="00D9674C"/>
    <w:rsid w:val="00DA0C59"/>
    <w:rsid w:val="00DC6F41"/>
    <w:rsid w:val="00DD6868"/>
    <w:rsid w:val="00DE1D79"/>
    <w:rsid w:val="00DF5836"/>
    <w:rsid w:val="00E3193B"/>
    <w:rsid w:val="00E356E4"/>
    <w:rsid w:val="00E46081"/>
    <w:rsid w:val="00E4716F"/>
    <w:rsid w:val="00E5170E"/>
    <w:rsid w:val="00E72D1B"/>
    <w:rsid w:val="00E87288"/>
    <w:rsid w:val="00EA1052"/>
    <w:rsid w:val="00EA42BB"/>
    <w:rsid w:val="00EB3546"/>
    <w:rsid w:val="00EE3F88"/>
    <w:rsid w:val="00F13D3D"/>
    <w:rsid w:val="00F21549"/>
    <w:rsid w:val="00F21FEE"/>
    <w:rsid w:val="00F26875"/>
    <w:rsid w:val="00F30EB3"/>
    <w:rsid w:val="00F3118D"/>
    <w:rsid w:val="00F34D33"/>
    <w:rsid w:val="00F4446A"/>
    <w:rsid w:val="00F57B40"/>
    <w:rsid w:val="00F95E41"/>
    <w:rsid w:val="00FA068C"/>
    <w:rsid w:val="00FB5113"/>
    <w:rsid w:val="00FD3D3D"/>
    <w:rsid w:val="00FD65D1"/>
    <w:rsid w:val="032F6565"/>
    <w:rsid w:val="05174CBC"/>
    <w:rsid w:val="09C12063"/>
    <w:rsid w:val="1CAC44B6"/>
    <w:rsid w:val="1EFB1649"/>
    <w:rsid w:val="2C7E0060"/>
    <w:rsid w:val="345D6DFA"/>
    <w:rsid w:val="355452D8"/>
    <w:rsid w:val="50647876"/>
    <w:rsid w:val="52C14167"/>
    <w:rsid w:val="5E920BD1"/>
    <w:rsid w:val="64EE549E"/>
    <w:rsid w:val="694A6991"/>
    <w:rsid w:val="6C8A663A"/>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6ECC"/>
  <w15:docId w15:val="{11DE1D2E-3982-4BE1-B58C-F95C1F2B1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semiHidden/>
    <w:unhideWhenUsed/>
    <w:rPr>
      <w:color w:val="0063C8"/>
      <w:u w:val="none"/>
    </w:rPr>
  </w:style>
  <w:style w:type="character" w:styleId="ae">
    <w:name w:val="annotation reference"/>
    <w:basedOn w:val="a0"/>
    <w:uiPriority w:val="99"/>
    <w:semiHidden/>
    <w:unhideWhenUsed/>
    <w:qFormat/>
    <w:rPr>
      <w:sz w:val="21"/>
      <w:szCs w:val="21"/>
    </w:r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qFormat/>
    <w:rPr>
      <w:b/>
      <w:bCs/>
      <w:kern w:val="2"/>
      <w:sz w:val="21"/>
      <w:szCs w:val="24"/>
    </w:rPr>
  </w:style>
  <w:style w:type="character" w:customStyle="1" w:styleId="a8">
    <w:name w:val="批注框文本 字符"/>
    <w:basedOn w:val="a0"/>
    <w:link w:val="a7"/>
    <w:uiPriority w:val="99"/>
    <w:semiHidden/>
    <w:qFormat/>
    <w:rPr>
      <w:kern w:val="2"/>
      <w:sz w:val="18"/>
      <w:szCs w:val="18"/>
    </w:rPr>
  </w:style>
  <w:style w:type="paragraph" w:styleId="af0">
    <w:name w:val="Normal (Web)"/>
    <w:basedOn w:val="a"/>
    <w:uiPriority w:val="99"/>
    <w:semiHidden/>
    <w:unhideWhenUsed/>
    <w:rsid w:val="00637561"/>
    <w:rPr>
      <w:sz w:val="24"/>
    </w:rPr>
  </w:style>
  <w:style w:type="paragraph" w:styleId="af1">
    <w:name w:val="Revision"/>
    <w:hidden/>
    <w:uiPriority w:val="99"/>
    <w:semiHidden/>
    <w:rsid w:val="0058607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230173">
      <w:bodyDiv w:val="1"/>
      <w:marLeft w:val="0"/>
      <w:marRight w:val="0"/>
      <w:marTop w:val="0"/>
      <w:marBottom w:val="0"/>
      <w:divBdr>
        <w:top w:val="none" w:sz="0" w:space="0" w:color="auto"/>
        <w:left w:val="none" w:sz="0" w:space="0" w:color="auto"/>
        <w:bottom w:val="none" w:sz="0" w:space="0" w:color="auto"/>
        <w:right w:val="none" w:sz="0" w:space="0" w:color="auto"/>
      </w:divBdr>
    </w:div>
    <w:div w:id="1908416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8EA28D-8B6C-4593-95F0-CEF531DCC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1819</Words>
  <Characters>10370</Characters>
  <Application>Microsoft Office Word</Application>
  <DocSecurity>0</DocSecurity>
  <Lines>86</Lines>
  <Paragraphs>24</Paragraphs>
  <ScaleCrop>false</ScaleCrop>
  <Company>重庆第二师范学院</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3</cp:revision>
  <dcterms:created xsi:type="dcterms:W3CDTF">2019-01-11T04:07:00Z</dcterms:created>
  <dcterms:modified xsi:type="dcterms:W3CDTF">2019-01-11T04:08:00Z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