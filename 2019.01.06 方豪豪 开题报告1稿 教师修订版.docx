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E90A5" w14:textId="77777777" w:rsidR="00DF5836" w:rsidRDefault="002E4E93">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5A0FDCBC" w14:textId="77777777" w:rsidR="00DF5836" w:rsidRDefault="002E4E93">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D940D7C" w14:textId="77777777" w:rsidR="00DF5836" w:rsidRDefault="002E4E93">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commentRangeStart w:id="0"/>
      <w:r>
        <w:rPr>
          <w:b/>
          <w:spacing w:val="-10"/>
          <w:sz w:val="28"/>
        </w:rPr>
        <w:t>专业</w:t>
      </w:r>
      <w:r>
        <w:rPr>
          <w:spacing w:val="-10"/>
          <w:sz w:val="28"/>
          <w:u w:val="single"/>
        </w:rPr>
        <w:t xml:space="preserve"> </w:t>
      </w:r>
      <w:commentRangeEnd w:id="0"/>
      <w:r>
        <w:rPr>
          <w:rStyle w:val="ae"/>
        </w:rPr>
        <w:commentReference w:id="0"/>
      </w:r>
      <w:r>
        <w:rPr>
          <w:spacing w:val="-10"/>
          <w:sz w:val="28"/>
          <w:u w:val="single"/>
        </w:rPr>
        <w:t xml:space="preserve">   </w:t>
      </w:r>
      <w:r>
        <w:rPr>
          <w:rFonts w:hint="eastAsia"/>
          <w:spacing w:val="-10"/>
          <w:sz w:val="28"/>
          <w:u w:val="single"/>
        </w:rPr>
        <w:t>2015</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DF5836" w14:paraId="37903D1C" w14:textId="77777777">
        <w:trPr>
          <w:trHeight w:val="939"/>
        </w:trPr>
        <w:tc>
          <w:tcPr>
            <w:tcW w:w="1141" w:type="dxa"/>
            <w:vAlign w:val="center"/>
          </w:tcPr>
          <w:p w14:paraId="39E3A84B" w14:textId="77777777" w:rsidR="00DF5836" w:rsidRDefault="002E4E93">
            <w:pPr>
              <w:spacing w:line="380" w:lineRule="exact"/>
              <w:jc w:val="center"/>
              <w:rPr>
                <w:rFonts w:ascii="宋体" w:hAnsi="宋体"/>
                <w:b/>
                <w:w w:val="80"/>
                <w:sz w:val="24"/>
              </w:rPr>
            </w:pPr>
            <w:commentRangeStart w:id="1"/>
            <w:r>
              <w:rPr>
                <w:rFonts w:ascii="宋体" w:hAnsi="宋体"/>
                <w:b/>
                <w:w w:val="80"/>
                <w:sz w:val="24"/>
              </w:rPr>
              <w:t>论文题目</w:t>
            </w:r>
            <w:commentRangeEnd w:id="1"/>
            <w:r>
              <w:rPr>
                <w:rStyle w:val="ae"/>
              </w:rPr>
              <w:commentReference w:id="1"/>
            </w:r>
          </w:p>
        </w:tc>
        <w:tc>
          <w:tcPr>
            <w:tcW w:w="4962" w:type="dxa"/>
            <w:gridSpan w:val="3"/>
            <w:vAlign w:val="center"/>
          </w:tcPr>
          <w:p w14:paraId="65BC3842" w14:textId="2E584743" w:rsidR="00DF5836" w:rsidRDefault="002E4E93">
            <w:pPr>
              <w:widowControl/>
              <w:spacing w:line="380" w:lineRule="exact"/>
              <w:rPr>
                <w:rFonts w:ascii="宋体" w:hAnsi="宋体"/>
                <w:w w:val="80"/>
                <w:sz w:val="24"/>
              </w:rPr>
            </w:pPr>
            <w:r>
              <w:rPr>
                <w:rFonts w:hint="eastAsia"/>
                <w:b/>
                <w:bCs/>
                <w:sz w:val="24"/>
              </w:rPr>
              <w:t>Translation</w:t>
            </w:r>
            <w:r>
              <w:rPr>
                <w:b/>
                <w:bCs/>
                <w:sz w:val="24"/>
              </w:rPr>
              <w:t xml:space="preserve"> </w:t>
            </w:r>
            <w:r>
              <w:rPr>
                <w:rFonts w:hint="eastAsia"/>
                <w:b/>
                <w:bCs/>
                <w:sz w:val="24"/>
              </w:rPr>
              <w:t>Report</w:t>
            </w:r>
            <w:r>
              <w:rPr>
                <w:b/>
                <w:bCs/>
                <w:sz w:val="24"/>
              </w:rPr>
              <w:t xml:space="preserve"> </w:t>
            </w:r>
            <w:r>
              <w:rPr>
                <w:rFonts w:hint="eastAsia"/>
                <w:b/>
                <w:bCs/>
                <w:sz w:val="24"/>
              </w:rPr>
              <w:t>o</w:t>
            </w:r>
            <w:r>
              <w:rPr>
                <w:b/>
                <w:bCs/>
                <w:sz w:val="24"/>
              </w:rPr>
              <w:t xml:space="preserve">f </w:t>
            </w:r>
            <w:r w:rsidR="00033A5C" w:rsidRPr="00033A5C">
              <w:rPr>
                <w:b/>
                <w:bCs/>
                <w:i/>
                <w:sz w:val="24"/>
              </w:rPr>
              <w:t>Digital Human: The Rise of Platforms and Marketplaces</w:t>
            </w:r>
            <w:r w:rsidR="009B7DD8" w:rsidRPr="009B7DD8">
              <w:rPr>
                <w:rFonts w:hint="eastAsia"/>
                <w:b/>
                <w:bCs/>
                <w:sz w:val="24"/>
              </w:rPr>
              <w:t>（《人类智能化：平台市场的兴起》翻译报告）</w:t>
            </w:r>
          </w:p>
        </w:tc>
        <w:tc>
          <w:tcPr>
            <w:tcW w:w="1134" w:type="dxa"/>
            <w:vAlign w:val="center"/>
          </w:tcPr>
          <w:p w14:paraId="00C7161F" w14:textId="77777777" w:rsidR="00DF5836" w:rsidRDefault="002E4E93">
            <w:pPr>
              <w:widowControl/>
              <w:spacing w:line="380" w:lineRule="exact"/>
              <w:jc w:val="center"/>
              <w:rPr>
                <w:rFonts w:ascii="宋体" w:hAnsi="宋体"/>
                <w:b/>
                <w:w w:val="80"/>
                <w:sz w:val="24"/>
              </w:rPr>
            </w:pPr>
            <w:commentRangeStart w:id="2"/>
            <w:r>
              <w:rPr>
                <w:rFonts w:ascii="宋体" w:hAnsi="宋体"/>
                <w:b/>
                <w:w w:val="80"/>
                <w:sz w:val="24"/>
              </w:rPr>
              <w:t>开题日期</w:t>
            </w:r>
            <w:commentRangeEnd w:id="2"/>
            <w:r>
              <w:rPr>
                <w:rStyle w:val="ae"/>
              </w:rPr>
              <w:commentReference w:id="2"/>
            </w:r>
          </w:p>
        </w:tc>
        <w:tc>
          <w:tcPr>
            <w:tcW w:w="1552" w:type="dxa"/>
            <w:vAlign w:val="center"/>
          </w:tcPr>
          <w:p w14:paraId="0248A28A" w14:textId="41AF00DD" w:rsidR="00DF5836" w:rsidRDefault="00033A5C">
            <w:pPr>
              <w:widowControl/>
              <w:spacing w:line="380" w:lineRule="exact"/>
              <w:jc w:val="center"/>
              <w:rPr>
                <w:rFonts w:ascii="宋体" w:hAnsi="宋体"/>
                <w:w w:val="80"/>
                <w:sz w:val="24"/>
              </w:rPr>
            </w:pPr>
            <w:r>
              <w:rPr>
                <w:rFonts w:ascii="宋体" w:hAnsi="宋体" w:hint="eastAsia"/>
                <w:w w:val="80"/>
                <w:sz w:val="24"/>
              </w:rPr>
              <w:t>2019.1.12</w:t>
            </w:r>
          </w:p>
        </w:tc>
      </w:tr>
      <w:tr w:rsidR="00DF5836" w14:paraId="3F6B59E1" w14:textId="77777777">
        <w:trPr>
          <w:trHeight w:val="630"/>
        </w:trPr>
        <w:tc>
          <w:tcPr>
            <w:tcW w:w="1141" w:type="dxa"/>
            <w:vAlign w:val="center"/>
          </w:tcPr>
          <w:p w14:paraId="33851EC3" w14:textId="77777777" w:rsidR="00DF5836" w:rsidRDefault="002E4E93">
            <w:pPr>
              <w:spacing w:line="380" w:lineRule="exact"/>
              <w:jc w:val="center"/>
              <w:rPr>
                <w:rFonts w:ascii="宋体" w:hAnsi="宋体"/>
                <w:b/>
                <w:w w:val="80"/>
                <w:sz w:val="24"/>
              </w:rPr>
            </w:pPr>
            <w:commentRangeStart w:id="3"/>
            <w:r>
              <w:rPr>
                <w:rFonts w:ascii="宋体" w:hAnsi="宋体"/>
                <w:b/>
                <w:w w:val="80"/>
                <w:sz w:val="24"/>
              </w:rPr>
              <w:t>学  号</w:t>
            </w:r>
            <w:commentRangeEnd w:id="3"/>
            <w:r>
              <w:rPr>
                <w:rStyle w:val="ae"/>
              </w:rPr>
              <w:commentReference w:id="3"/>
            </w:r>
          </w:p>
        </w:tc>
        <w:tc>
          <w:tcPr>
            <w:tcW w:w="2127" w:type="dxa"/>
            <w:vAlign w:val="center"/>
          </w:tcPr>
          <w:p w14:paraId="518D0200" w14:textId="74D1377B" w:rsidR="00DF5836" w:rsidRDefault="00033A5C">
            <w:pPr>
              <w:spacing w:line="380" w:lineRule="exact"/>
              <w:jc w:val="center"/>
              <w:rPr>
                <w:rFonts w:ascii="宋体" w:hAnsi="宋体"/>
                <w:w w:val="80"/>
                <w:sz w:val="24"/>
              </w:rPr>
            </w:pPr>
            <w:r>
              <w:rPr>
                <w:rFonts w:ascii="宋体" w:hAnsi="宋体" w:hint="eastAsia"/>
                <w:w w:val="80"/>
                <w:sz w:val="24"/>
              </w:rPr>
              <w:t>1510403118</w:t>
            </w:r>
          </w:p>
        </w:tc>
        <w:tc>
          <w:tcPr>
            <w:tcW w:w="992" w:type="dxa"/>
            <w:vAlign w:val="center"/>
          </w:tcPr>
          <w:p w14:paraId="29928CDF" w14:textId="77777777" w:rsidR="00DF5836" w:rsidRDefault="002E4E93">
            <w:pPr>
              <w:spacing w:line="380" w:lineRule="exact"/>
              <w:jc w:val="center"/>
              <w:rPr>
                <w:rFonts w:ascii="宋体" w:hAnsi="宋体"/>
                <w:b/>
                <w:w w:val="80"/>
                <w:sz w:val="24"/>
              </w:rPr>
            </w:pPr>
            <w:commentRangeStart w:id="4"/>
            <w:r>
              <w:rPr>
                <w:rFonts w:ascii="宋体" w:hAnsi="宋体"/>
                <w:b/>
                <w:w w:val="80"/>
                <w:sz w:val="24"/>
              </w:rPr>
              <w:t>姓  名</w:t>
            </w:r>
            <w:commentRangeEnd w:id="4"/>
            <w:r>
              <w:rPr>
                <w:rStyle w:val="ae"/>
              </w:rPr>
              <w:commentReference w:id="4"/>
            </w:r>
          </w:p>
        </w:tc>
        <w:tc>
          <w:tcPr>
            <w:tcW w:w="1843" w:type="dxa"/>
            <w:vAlign w:val="center"/>
          </w:tcPr>
          <w:p w14:paraId="21E4E3DA" w14:textId="485B61EC" w:rsidR="00DF5836" w:rsidRDefault="00033A5C">
            <w:pPr>
              <w:spacing w:line="380" w:lineRule="exact"/>
              <w:jc w:val="center"/>
              <w:rPr>
                <w:rFonts w:ascii="宋体" w:hAnsi="宋体"/>
                <w:w w:val="80"/>
                <w:sz w:val="24"/>
              </w:rPr>
            </w:pPr>
            <w:r>
              <w:rPr>
                <w:rFonts w:ascii="宋体" w:hAnsi="宋体" w:hint="eastAsia"/>
                <w:w w:val="80"/>
                <w:sz w:val="24"/>
              </w:rPr>
              <w:t>方豪</w:t>
            </w:r>
            <w:proofErr w:type="gramStart"/>
            <w:r>
              <w:rPr>
                <w:rFonts w:ascii="宋体" w:hAnsi="宋体" w:hint="eastAsia"/>
                <w:w w:val="80"/>
                <w:sz w:val="24"/>
              </w:rPr>
              <w:t>豪</w:t>
            </w:r>
            <w:proofErr w:type="gramEnd"/>
          </w:p>
        </w:tc>
        <w:tc>
          <w:tcPr>
            <w:tcW w:w="1134" w:type="dxa"/>
            <w:vAlign w:val="center"/>
          </w:tcPr>
          <w:p w14:paraId="6505F3F1" w14:textId="77777777" w:rsidR="00DF5836" w:rsidRDefault="002E4E93">
            <w:pPr>
              <w:spacing w:line="380" w:lineRule="exact"/>
              <w:jc w:val="center"/>
              <w:rPr>
                <w:rFonts w:ascii="宋体" w:hAnsi="宋体"/>
                <w:b/>
                <w:w w:val="80"/>
                <w:sz w:val="24"/>
              </w:rPr>
            </w:pPr>
            <w:commentRangeStart w:id="5"/>
            <w:r>
              <w:rPr>
                <w:rFonts w:ascii="宋体" w:hAnsi="宋体"/>
                <w:b/>
                <w:w w:val="80"/>
                <w:sz w:val="24"/>
              </w:rPr>
              <w:t>指导教师</w:t>
            </w:r>
            <w:commentRangeEnd w:id="5"/>
            <w:r>
              <w:rPr>
                <w:rStyle w:val="ae"/>
              </w:rPr>
              <w:commentReference w:id="5"/>
            </w:r>
          </w:p>
        </w:tc>
        <w:tc>
          <w:tcPr>
            <w:tcW w:w="1552" w:type="dxa"/>
            <w:vAlign w:val="center"/>
          </w:tcPr>
          <w:p w14:paraId="449C68C0" w14:textId="7DDD43F9" w:rsidR="00DF5836" w:rsidRDefault="00033A5C">
            <w:pPr>
              <w:spacing w:line="380" w:lineRule="exact"/>
              <w:jc w:val="center"/>
              <w:rPr>
                <w:rFonts w:ascii="宋体" w:hAnsi="宋体"/>
                <w:w w:val="80"/>
                <w:sz w:val="24"/>
              </w:rPr>
            </w:pPr>
            <w:r>
              <w:rPr>
                <w:rFonts w:ascii="宋体" w:hAnsi="宋体" w:hint="eastAsia"/>
                <w:w w:val="80"/>
                <w:sz w:val="24"/>
              </w:rPr>
              <w:t>李亚星</w:t>
            </w:r>
          </w:p>
        </w:tc>
      </w:tr>
      <w:tr w:rsidR="00DF5836" w14:paraId="46911D0D" w14:textId="77777777">
        <w:trPr>
          <w:trHeight w:val="1905"/>
        </w:trPr>
        <w:tc>
          <w:tcPr>
            <w:tcW w:w="8789" w:type="dxa"/>
            <w:gridSpan w:val="6"/>
          </w:tcPr>
          <w:p w14:paraId="1463D532" w14:textId="77777777" w:rsidR="00DF5836" w:rsidRDefault="002E4E93">
            <w:pPr>
              <w:spacing w:line="336" w:lineRule="auto"/>
              <w:rPr>
                <w:rFonts w:ascii="宋体" w:hAnsi="宋体"/>
                <w:sz w:val="24"/>
              </w:rPr>
            </w:pPr>
            <w:commentRangeStart w:id="6"/>
            <w:r>
              <w:rPr>
                <w:b/>
                <w:bCs/>
                <w:sz w:val="24"/>
              </w:rPr>
              <w:t xml:space="preserve">Background of the </w:t>
            </w:r>
            <w:r>
              <w:rPr>
                <w:rFonts w:hint="eastAsia"/>
                <w:b/>
                <w:bCs/>
                <w:sz w:val="24"/>
              </w:rPr>
              <w:t>translation</w:t>
            </w:r>
          </w:p>
          <w:commentRangeEnd w:id="6"/>
          <w:p w14:paraId="7725339B" w14:textId="77777777" w:rsidR="00637561" w:rsidRPr="00637561" w:rsidRDefault="002E4E93" w:rsidP="002B004F">
            <w:pPr>
              <w:spacing w:line="360" w:lineRule="auto"/>
              <w:ind w:firstLineChars="200" w:firstLine="420"/>
              <w:rPr>
                <w:sz w:val="24"/>
              </w:rPr>
            </w:pPr>
            <w:r>
              <w:rPr>
                <w:rStyle w:val="ae"/>
              </w:rPr>
              <w:commentReference w:id="6"/>
            </w:r>
            <w:commentRangeStart w:id="7"/>
            <w:r w:rsidR="003130DD">
              <w:rPr>
                <w:rFonts w:hint="eastAsia"/>
              </w:rPr>
              <w:t xml:space="preserve"> </w:t>
            </w:r>
            <w:r w:rsidR="003130DD" w:rsidRPr="003130DD">
              <w:rPr>
                <w:rFonts w:hint="eastAsia"/>
                <w:sz w:val="24"/>
              </w:rPr>
              <w:t>Digital Human</w:t>
            </w:r>
            <w:r w:rsidR="003130DD" w:rsidRPr="003130DD">
              <w:rPr>
                <w:rFonts w:hint="eastAsia"/>
                <w:sz w:val="24"/>
              </w:rPr>
              <w:t>为小小出版社出版的一本金融科技科普</w:t>
            </w:r>
            <w:r w:rsidR="00751043">
              <w:rPr>
                <w:rFonts w:hint="eastAsia"/>
                <w:sz w:val="24"/>
              </w:rPr>
              <w:t>读物，主要讲述了人类社会中科技金融的不断进步，介绍了新兴科技。</w:t>
            </w:r>
            <w:r w:rsidR="00637561" w:rsidRPr="00637561">
              <w:rPr>
                <w:rFonts w:hint="eastAsia"/>
                <w:sz w:val="24"/>
              </w:rPr>
              <w:t>作者克里斯•斯金纳</w:t>
            </w:r>
            <w:r w:rsidR="00637561" w:rsidRPr="00637561">
              <w:rPr>
                <w:sz w:val="24"/>
              </w:rPr>
              <w:t>(Chris Skinner)</w:t>
            </w:r>
            <w:r w:rsidR="00637561" w:rsidRPr="00637561">
              <w:rPr>
                <w:rFonts w:hint="eastAsia"/>
                <w:sz w:val="24"/>
              </w:rPr>
              <w:t>是</w:t>
            </w:r>
            <w:r w:rsidR="00637561" w:rsidRPr="00637561">
              <w:rPr>
                <w:sz w:val="24"/>
              </w:rPr>
              <w:t>金融业研究评论人士，主要在</w:t>
            </w:r>
            <w:r w:rsidR="00637561" w:rsidRPr="00637561">
              <w:rPr>
                <w:sz w:val="24"/>
              </w:rPr>
              <w:t>“</w:t>
            </w:r>
            <w:r w:rsidR="00637561" w:rsidRPr="00637561">
              <w:rPr>
                <w:sz w:val="24"/>
              </w:rPr>
              <w:t>金融家网站</w:t>
            </w:r>
            <w:r w:rsidR="00637561" w:rsidRPr="00637561">
              <w:rPr>
                <w:sz w:val="24"/>
              </w:rPr>
              <w:t>”</w:t>
            </w:r>
            <w:r w:rsidR="00637561" w:rsidRPr="00637561">
              <w:rPr>
                <w:sz w:val="24"/>
              </w:rPr>
              <w:t>与其创建的欧洲讲座网络论坛</w:t>
            </w:r>
            <w:r w:rsidR="00637561" w:rsidRPr="00637561">
              <w:rPr>
                <w:sz w:val="24"/>
              </w:rPr>
              <w:t>“</w:t>
            </w:r>
            <w:r w:rsidR="00637561" w:rsidRPr="00637561">
              <w:rPr>
                <w:sz w:val="24"/>
              </w:rPr>
              <w:t>财政服务俱乐部</w:t>
            </w:r>
            <w:r w:rsidR="00637561" w:rsidRPr="00637561">
              <w:rPr>
                <w:sz w:val="24"/>
              </w:rPr>
              <w:t>”</w:t>
            </w:r>
            <w:r w:rsidR="00637561" w:rsidRPr="00637561">
              <w:rPr>
                <w:sz w:val="24"/>
              </w:rPr>
              <w:t>对金融市场进行评论分析。他还经常受邀在</w:t>
            </w:r>
            <w:r w:rsidR="00637561" w:rsidRPr="00637561">
              <w:rPr>
                <w:sz w:val="24"/>
              </w:rPr>
              <w:t>BBC</w:t>
            </w:r>
            <w:r w:rsidR="00637561" w:rsidRPr="00637561">
              <w:rPr>
                <w:sz w:val="24"/>
              </w:rPr>
              <w:t>、天空电视台新闻频道等媒体上就银行业主题发表评论</w:t>
            </w:r>
            <w:commentRangeEnd w:id="7"/>
            <w:r w:rsidR="00AE1D62">
              <w:rPr>
                <w:rStyle w:val="ae"/>
              </w:rPr>
              <w:commentReference w:id="7"/>
            </w:r>
            <w:r w:rsidR="00637561" w:rsidRPr="00637561">
              <w:rPr>
                <w:sz w:val="24"/>
              </w:rPr>
              <w:t>。</w:t>
            </w:r>
          </w:p>
          <w:p w14:paraId="7707074D" w14:textId="6ADA7A35" w:rsidR="00E72D1B" w:rsidRDefault="00751043" w:rsidP="002B004F">
            <w:pPr>
              <w:spacing w:line="360" w:lineRule="auto"/>
              <w:ind w:firstLineChars="200" w:firstLine="480"/>
              <w:rPr>
                <w:sz w:val="24"/>
              </w:rPr>
            </w:pPr>
            <w:commentRangeStart w:id="8"/>
            <w:r>
              <w:rPr>
                <w:rFonts w:hint="eastAsia"/>
                <w:sz w:val="24"/>
              </w:rPr>
              <w:t>译</w:t>
            </w:r>
            <w:r w:rsidR="003130DD" w:rsidRPr="003130DD">
              <w:rPr>
                <w:rFonts w:hint="eastAsia"/>
                <w:sz w:val="24"/>
              </w:rPr>
              <w:t>者</w:t>
            </w:r>
            <w:commentRangeEnd w:id="8"/>
            <w:r w:rsidR="00AE1D62">
              <w:rPr>
                <w:rStyle w:val="ae"/>
              </w:rPr>
              <w:commentReference w:id="8"/>
            </w:r>
            <w:r w:rsidR="003130DD" w:rsidRPr="003130DD">
              <w:rPr>
                <w:rFonts w:hint="eastAsia"/>
                <w:sz w:val="24"/>
              </w:rPr>
              <w:t>翻译该书的第三章</w:t>
            </w:r>
            <w:r w:rsidR="003130DD" w:rsidRPr="003130DD">
              <w:rPr>
                <w:rFonts w:hint="eastAsia"/>
                <w:sz w:val="24"/>
              </w:rPr>
              <w:t>The Rise of Platforms and Marketplaces</w:t>
            </w:r>
            <w:r w:rsidR="003130DD" w:rsidRPr="003130DD">
              <w:rPr>
                <w:rFonts w:hint="eastAsia"/>
                <w:sz w:val="24"/>
              </w:rPr>
              <w:t>，</w:t>
            </w:r>
            <w:r w:rsidR="00E87288">
              <w:rPr>
                <w:rFonts w:hint="eastAsia"/>
                <w:sz w:val="24"/>
              </w:rPr>
              <w:t>这篇文章</w:t>
            </w:r>
            <w:r w:rsidR="00C655FC">
              <w:rPr>
                <w:rFonts w:hint="eastAsia"/>
                <w:sz w:val="24"/>
              </w:rPr>
              <w:t>主要内容</w:t>
            </w:r>
            <w:r w:rsidR="00E87288">
              <w:rPr>
                <w:rFonts w:hint="eastAsia"/>
                <w:sz w:val="24"/>
              </w:rPr>
              <w:t>是关于</w:t>
            </w:r>
            <w:r w:rsidR="00E87288" w:rsidRPr="00E87288">
              <w:rPr>
                <w:sz w:val="24"/>
              </w:rPr>
              <w:t>平台市场的崛起</w:t>
            </w:r>
            <w:r w:rsidR="00E87288">
              <w:rPr>
                <w:rFonts w:hint="eastAsia"/>
                <w:sz w:val="24"/>
              </w:rPr>
              <w:t>，</w:t>
            </w:r>
            <w:r w:rsidR="00E87288" w:rsidRPr="00E87288">
              <w:rPr>
                <w:rFonts w:hint="eastAsia"/>
                <w:sz w:val="24"/>
              </w:rPr>
              <w:t>建立新的金融市场</w:t>
            </w:r>
            <w:r w:rsidR="00E87288">
              <w:rPr>
                <w:rFonts w:hint="eastAsia"/>
                <w:sz w:val="24"/>
              </w:rPr>
              <w:t>，</w:t>
            </w:r>
            <w:r w:rsidR="00E87288" w:rsidRPr="00E87288">
              <w:rPr>
                <w:sz w:val="24"/>
              </w:rPr>
              <w:t>银行市场和</w:t>
            </w:r>
            <w:commentRangeStart w:id="9"/>
            <w:r w:rsidR="00E87288" w:rsidRPr="00E87288">
              <w:rPr>
                <w:sz w:val="24"/>
              </w:rPr>
              <w:t>奇怪的银行家</w:t>
            </w:r>
            <w:commentRangeEnd w:id="9"/>
            <w:r w:rsidR="00AE1D62">
              <w:rPr>
                <w:rStyle w:val="ae"/>
              </w:rPr>
              <w:commentReference w:id="9"/>
            </w:r>
            <w:r w:rsidR="00E87288">
              <w:rPr>
                <w:rFonts w:hint="eastAsia"/>
                <w:sz w:val="24"/>
              </w:rPr>
              <w:t>等。翻译原材料最大的特点就是涉及到银行等金融领域，包含了很多金融专业术语以及公司名称。</w:t>
            </w:r>
            <w:commentRangeStart w:id="10"/>
            <w:r w:rsidR="00E87288">
              <w:rPr>
                <w:rFonts w:hint="eastAsia"/>
                <w:sz w:val="24"/>
              </w:rPr>
              <w:t>通过对专有名词的处理</w:t>
            </w:r>
            <w:r w:rsidR="00452337">
              <w:rPr>
                <w:rFonts w:hint="eastAsia"/>
                <w:sz w:val="24"/>
              </w:rPr>
              <w:t>，了解</w:t>
            </w:r>
            <w:r w:rsidR="001D4FCF" w:rsidRPr="001D4FCF">
              <w:rPr>
                <w:rFonts w:hint="eastAsia"/>
                <w:sz w:val="24"/>
              </w:rPr>
              <w:t>更多金融词汇和公司名称</w:t>
            </w:r>
            <w:r w:rsidR="00E87288">
              <w:rPr>
                <w:rFonts w:hint="eastAsia"/>
                <w:sz w:val="24"/>
              </w:rPr>
              <w:t>，例如，</w:t>
            </w:r>
            <w:r w:rsidR="001D4FCF">
              <w:rPr>
                <w:rFonts w:hint="eastAsia"/>
                <w:sz w:val="24"/>
              </w:rPr>
              <w:t xml:space="preserve"> </w:t>
            </w:r>
            <w:r w:rsidR="001D4FCF">
              <w:rPr>
                <w:rFonts w:hint="eastAsia"/>
                <w:sz w:val="24"/>
              </w:rPr>
              <w:t>“</w:t>
            </w:r>
            <w:r w:rsidR="00FD65D1" w:rsidRPr="00FD65D1">
              <w:rPr>
                <w:sz w:val="24"/>
              </w:rPr>
              <w:t>Ant Financial</w:t>
            </w:r>
            <w:r w:rsidR="001D4FCF">
              <w:rPr>
                <w:rFonts w:hint="eastAsia"/>
                <w:sz w:val="24"/>
              </w:rPr>
              <w:t>”译为“</w:t>
            </w:r>
            <w:r w:rsidR="001D4FCF" w:rsidRPr="001D4FCF">
              <w:rPr>
                <w:sz w:val="24"/>
              </w:rPr>
              <w:t xml:space="preserve"> </w:t>
            </w:r>
            <w:r w:rsidR="001D4FCF" w:rsidRPr="001D4FCF">
              <w:rPr>
                <w:sz w:val="24"/>
              </w:rPr>
              <w:t>蚂蚁金融</w:t>
            </w:r>
            <w:r w:rsidR="001D4FCF">
              <w:rPr>
                <w:rFonts w:hint="eastAsia"/>
                <w:sz w:val="24"/>
              </w:rPr>
              <w:t>”</w:t>
            </w:r>
            <w:r w:rsidR="00E87288">
              <w:rPr>
                <w:rFonts w:hint="eastAsia"/>
                <w:sz w:val="24"/>
              </w:rPr>
              <w:t>。</w:t>
            </w:r>
            <w:commentRangeEnd w:id="10"/>
            <w:r w:rsidR="00AE1D62">
              <w:rPr>
                <w:rStyle w:val="ae"/>
              </w:rPr>
              <w:commentReference w:id="10"/>
            </w:r>
            <w:r w:rsidR="00E87288">
              <w:rPr>
                <w:rFonts w:hint="eastAsia"/>
                <w:sz w:val="24"/>
              </w:rPr>
              <w:t>在句式上，通过利用翻译技巧和翻译理论对长难</w:t>
            </w:r>
            <w:proofErr w:type="gramStart"/>
            <w:r w:rsidR="00E87288">
              <w:rPr>
                <w:rFonts w:hint="eastAsia"/>
                <w:sz w:val="24"/>
              </w:rPr>
              <w:t>句</w:t>
            </w:r>
            <w:r w:rsidR="00FD65D1">
              <w:rPr>
                <w:rFonts w:hint="eastAsia"/>
                <w:sz w:val="24"/>
              </w:rPr>
              <w:t>以及</w:t>
            </w:r>
            <w:proofErr w:type="gramEnd"/>
            <w:r w:rsidR="00FD65D1">
              <w:rPr>
                <w:rFonts w:hint="eastAsia"/>
                <w:sz w:val="24"/>
              </w:rPr>
              <w:t>并列句</w:t>
            </w:r>
            <w:r w:rsidR="00E87288">
              <w:rPr>
                <w:rFonts w:hint="eastAsia"/>
                <w:sz w:val="24"/>
              </w:rPr>
              <w:t>的处理，达到更明确地符合原文，与原文风格相似，为以后翻译此类文章积累经验。</w:t>
            </w:r>
          </w:p>
          <w:p w14:paraId="54F6AB71" w14:textId="63B00A75" w:rsidR="00DF5836" w:rsidRPr="00637561" w:rsidRDefault="002A2701" w:rsidP="002B004F">
            <w:pPr>
              <w:spacing w:line="360" w:lineRule="auto"/>
              <w:ind w:firstLineChars="200" w:firstLine="480"/>
            </w:pPr>
            <w:proofErr w:type="gramStart"/>
            <w:r w:rsidRPr="002A2701">
              <w:rPr>
                <w:rFonts w:hint="eastAsia"/>
                <w:sz w:val="24"/>
              </w:rPr>
              <w:t>自全球</w:t>
            </w:r>
            <w:proofErr w:type="gramEnd"/>
            <w:r w:rsidRPr="002A2701">
              <w:rPr>
                <w:rFonts w:hint="eastAsia"/>
                <w:sz w:val="24"/>
              </w:rPr>
              <w:t>经济一体化以来，</w:t>
            </w:r>
            <w:r w:rsidR="001D4FCF">
              <w:rPr>
                <w:rFonts w:hint="eastAsia"/>
                <w:sz w:val="24"/>
              </w:rPr>
              <w:t>随着</w:t>
            </w:r>
            <w:r w:rsidR="00C655FC" w:rsidRPr="00C655FC">
              <w:rPr>
                <w:rFonts w:hint="eastAsia"/>
                <w:sz w:val="24"/>
              </w:rPr>
              <w:t>银行和各种市场的逐步开放</w:t>
            </w:r>
            <w:r w:rsidR="00C655FC">
              <w:rPr>
                <w:rFonts w:hint="eastAsia"/>
                <w:sz w:val="24"/>
              </w:rPr>
              <w:t>，</w:t>
            </w:r>
            <w:r w:rsidRPr="002A2701">
              <w:rPr>
                <w:rFonts w:hint="eastAsia"/>
                <w:sz w:val="24"/>
              </w:rPr>
              <w:t>人们密切关注世界各国的</w:t>
            </w:r>
            <w:r w:rsidR="001D4FCF">
              <w:rPr>
                <w:rFonts w:hint="eastAsia"/>
                <w:sz w:val="24"/>
              </w:rPr>
              <w:t>金融以及银行市场变化</w:t>
            </w:r>
            <w:r w:rsidRPr="002A2701">
              <w:rPr>
                <w:rFonts w:hint="eastAsia"/>
                <w:sz w:val="24"/>
              </w:rPr>
              <w:t>形势，</w:t>
            </w:r>
            <w:r>
              <w:rPr>
                <w:rFonts w:hint="eastAsia"/>
                <w:sz w:val="24"/>
              </w:rPr>
              <w:t>人类社会出现了新兴市场和新兴科技，</w:t>
            </w:r>
            <w:r w:rsidR="00E72D1B">
              <w:rPr>
                <w:rFonts w:hint="eastAsia"/>
                <w:sz w:val="24"/>
              </w:rPr>
              <w:t>对该金融</w:t>
            </w:r>
            <w:r w:rsidR="00637561" w:rsidRPr="00E72D1B">
              <w:rPr>
                <w:rFonts w:hint="eastAsia"/>
                <w:sz w:val="24"/>
              </w:rPr>
              <w:t>文本进行翻译分析，能为</w:t>
            </w:r>
            <w:r w:rsidR="00E72D1B">
              <w:rPr>
                <w:rFonts w:hint="eastAsia"/>
                <w:sz w:val="24"/>
              </w:rPr>
              <w:t>金融</w:t>
            </w:r>
            <w:r w:rsidR="00637561" w:rsidRPr="00E72D1B">
              <w:rPr>
                <w:rFonts w:hint="eastAsia"/>
                <w:sz w:val="24"/>
              </w:rPr>
              <w:t>翻译提供一些思路和建议，具有非凡的实用价值。</w:t>
            </w:r>
            <w:r w:rsidR="00E72D1B">
              <w:rPr>
                <w:rFonts w:hint="eastAsia"/>
                <w:sz w:val="24"/>
              </w:rPr>
              <w:t>而且</w:t>
            </w:r>
            <w:r>
              <w:rPr>
                <w:rFonts w:hint="eastAsia"/>
                <w:sz w:val="24"/>
              </w:rPr>
              <w:t>翻译报告的目的就是在翻译过程中更好地了解</w:t>
            </w:r>
            <w:r w:rsidR="001D4FCF">
              <w:rPr>
                <w:rFonts w:hint="eastAsia"/>
                <w:sz w:val="24"/>
              </w:rPr>
              <w:t>银行市场</w:t>
            </w:r>
            <w:r w:rsidRPr="002A2701">
              <w:rPr>
                <w:rFonts w:hint="eastAsia"/>
                <w:sz w:val="24"/>
              </w:rPr>
              <w:t>发展趋势</w:t>
            </w:r>
            <w:r w:rsidRPr="002A2701">
              <w:rPr>
                <w:rFonts w:hint="eastAsia"/>
                <w:sz w:val="24"/>
              </w:rPr>
              <w:t xml:space="preserve"> </w:t>
            </w:r>
            <w:r w:rsidRPr="002A2701">
              <w:rPr>
                <w:rFonts w:hint="eastAsia"/>
                <w:sz w:val="24"/>
              </w:rPr>
              <w:t>，</w:t>
            </w:r>
            <w:commentRangeStart w:id="11"/>
            <w:r w:rsidRPr="002A2701">
              <w:rPr>
                <w:rFonts w:hint="eastAsia"/>
                <w:sz w:val="24"/>
              </w:rPr>
              <w:t>获得更多的翻译经验，以及有关翻译理论和实践的思考，分析</w:t>
            </w:r>
            <w:r w:rsidR="001D4FCF" w:rsidRPr="001D4FCF">
              <w:rPr>
                <w:sz w:val="24"/>
              </w:rPr>
              <w:t>未来的商业模式</w:t>
            </w:r>
            <w:r w:rsidRPr="002A2701">
              <w:rPr>
                <w:rFonts w:hint="eastAsia"/>
                <w:sz w:val="24"/>
              </w:rPr>
              <w:t xml:space="preserve"> </w:t>
            </w:r>
            <w:r>
              <w:rPr>
                <w:rFonts w:hint="eastAsia"/>
                <w:sz w:val="24"/>
              </w:rPr>
              <w:t>，希望通过此次翻译，更多地了解</w:t>
            </w:r>
            <w:r w:rsidRPr="002A2701">
              <w:rPr>
                <w:rFonts w:hint="eastAsia"/>
                <w:sz w:val="24"/>
              </w:rPr>
              <w:t>世界</w:t>
            </w:r>
            <w:r w:rsidR="00FD65D1">
              <w:rPr>
                <w:rFonts w:hint="eastAsia"/>
                <w:sz w:val="24"/>
              </w:rPr>
              <w:t>新兴平台市场</w:t>
            </w:r>
            <w:r>
              <w:rPr>
                <w:rFonts w:hint="eastAsia"/>
                <w:sz w:val="24"/>
              </w:rPr>
              <w:t>发展趋势</w:t>
            </w:r>
            <w:r w:rsidRPr="002A2701">
              <w:rPr>
                <w:rFonts w:hint="eastAsia"/>
                <w:sz w:val="24"/>
              </w:rPr>
              <w:t>。</w:t>
            </w:r>
            <w:commentRangeEnd w:id="11"/>
            <w:r w:rsidR="00AE1D62">
              <w:rPr>
                <w:rStyle w:val="ae"/>
              </w:rPr>
              <w:commentReference w:id="11"/>
            </w:r>
          </w:p>
          <w:p w14:paraId="693C3A2F" w14:textId="77777777" w:rsidR="00DF5836" w:rsidRDefault="00DF5836" w:rsidP="00452337">
            <w:pPr>
              <w:rPr>
                <w:rFonts w:ascii="宋体" w:hAnsi="宋体"/>
                <w:sz w:val="24"/>
              </w:rPr>
            </w:pPr>
          </w:p>
        </w:tc>
      </w:tr>
      <w:tr w:rsidR="00DF5836" w14:paraId="0012408F" w14:textId="77777777">
        <w:trPr>
          <w:trHeight w:val="3932"/>
        </w:trPr>
        <w:tc>
          <w:tcPr>
            <w:tcW w:w="8789" w:type="dxa"/>
            <w:gridSpan w:val="6"/>
          </w:tcPr>
          <w:p w14:paraId="48145EDA" w14:textId="77777777" w:rsidR="00DF5836" w:rsidRDefault="002E4E93">
            <w:pPr>
              <w:spacing w:line="336" w:lineRule="auto"/>
              <w:rPr>
                <w:bCs/>
                <w:sz w:val="24"/>
              </w:rPr>
            </w:pPr>
            <w:commentRangeStart w:id="12"/>
            <w:r>
              <w:rPr>
                <w:b/>
                <w:sz w:val="24"/>
              </w:rPr>
              <w:lastRenderedPageBreak/>
              <w:t>Contents</w:t>
            </w:r>
            <w:commentRangeEnd w:id="12"/>
            <w:r>
              <w:rPr>
                <w:rStyle w:val="ae"/>
              </w:rPr>
              <w:commentReference w:id="12"/>
            </w:r>
            <w:r>
              <w:rPr>
                <w:b/>
                <w:sz w:val="24"/>
              </w:rPr>
              <w:t xml:space="preserve">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14:paraId="3BA93518" w14:textId="1B9E5990" w:rsidR="00E72D1B" w:rsidRDefault="00E72D1B" w:rsidP="002B004F">
            <w:pPr>
              <w:spacing w:line="360" w:lineRule="auto"/>
              <w:ind w:firstLineChars="200" w:firstLine="480"/>
              <w:rPr>
                <w:bCs/>
                <w:sz w:val="24"/>
              </w:rPr>
            </w:pPr>
            <w:r w:rsidRPr="00E72D1B">
              <w:rPr>
                <w:rFonts w:hint="eastAsia"/>
                <w:bCs/>
                <w:sz w:val="24"/>
              </w:rPr>
              <w:t>本报告</w:t>
            </w:r>
            <w:del w:id="13" w:author="李 亚星" w:date="2019-01-06T10:44:00Z">
              <w:r w:rsidRPr="00E72D1B" w:rsidDel="00AE1D62">
                <w:rPr>
                  <w:rFonts w:hint="eastAsia"/>
                  <w:bCs/>
                  <w:sz w:val="24"/>
                </w:rPr>
                <w:delText>旨在分析</w:delText>
              </w:r>
              <w:r w:rsidRPr="00E72D1B" w:rsidDel="00AE1D62">
                <w:rPr>
                  <w:bCs/>
                  <w:sz w:val="24"/>
                </w:rPr>
                <w:delText>银行和各种市场的逐步开放</w:delText>
              </w:r>
            </w:del>
            <w:r>
              <w:rPr>
                <w:rFonts w:hint="eastAsia"/>
                <w:bCs/>
                <w:sz w:val="24"/>
              </w:rPr>
              <w:t>，探讨译</w:t>
            </w:r>
            <w:r w:rsidRPr="00E72D1B">
              <w:rPr>
                <w:rFonts w:hint="eastAsia"/>
                <w:bCs/>
                <w:sz w:val="24"/>
              </w:rPr>
              <w:t>者在翻译文本过程中遇到的各种翻译问题。</w:t>
            </w:r>
          </w:p>
          <w:p w14:paraId="1A7BC067" w14:textId="69359FC8" w:rsidR="00E72D1B" w:rsidRPr="00E72D1B" w:rsidRDefault="00E72D1B" w:rsidP="002B004F">
            <w:pPr>
              <w:spacing w:line="360" w:lineRule="auto"/>
              <w:ind w:firstLineChars="200" w:firstLine="480"/>
              <w:rPr>
                <w:bCs/>
                <w:sz w:val="24"/>
              </w:rPr>
            </w:pPr>
            <w:r w:rsidRPr="00E72D1B">
              <w:rPr>
                <w:rFonts w:hint="eastAsia"/>
                <w:bCs/>
                <w:sz w:val="24"/>
              </w:rPr>
              <w:t>由于文本中出现大量金融专业术语以及公司名称。</w:t>
            </w:r>
            <w:r>
              <w:rPr>
                <w:rFonts w:hint="eastAsia"/>
                <w:bCs/>
                <w:sz w:val="24"/>
              </w:rPr>
              <w:t>译者将</w:t>
            </w:r>
            <w:r w:rsidRPr="00E72D1B">
              <w:rPr>
                <w:rFonts w:hint="eastAsia"/>
                <w:bCs/>
                <w:sz w:val="24"/>
              </w:rPr>
              <w:t>运用功能对等理论，探讨这些专有名词是如何被成功翻译为目标文本的。</w:t>
            </w:r>
          </w:p>
          <w:p w14:paraId="4721A388" w14:textId="5292323A" w:rsidR="00E72D1B" w:rsidRPr="00E72D1B" w:rsidRDefault="00E72D1B" w:rsidP="002B004F">
            <w:pPr>
              <w:spacing w:line="360" w:lineRule="auto"/>
              <w:ind w:firstLineChars="200" w:firstLine="480"/>
              <w:rPr>
                <w:bCs/>
                <w:sz w:val="24"/>
              </w:rPr>
            </w:pPr>
            <w:r>
              <w:rPr>
                <w:rFonts w:hint="eastAsia"/>
                <w:bCs/>
                <w:sz w:val="24"/>
              </w:rPr>
              <w:t>其次，原文本着重关注银行、</w:t>
            </w:r>
            <w:r w:rsidR="00452337">
              <w:rPr>
                <w:rFonts w:hint="eastAsia"/>
                <w:bCs/>
                <w:sz w:val="24"/>
              </w:rPr>
              <w:t>平台市场</w:t>
            </w:r>
            <w:r w:rsidRPr="00E72D1B">
              <w:rPr>
                <w:rFonts w:hint="eastAsia"/>
                <w:bCs/>
                <w:sz w:val="24"/>
              </w:rPr>
              <w:t>、</w:t>
            </w:r>
            <w:r w:rsidR="00452337">
              <w:rPr>
                <w:bCs/>
                <w:sz w:val="24"/>
              </w:rPr>
              <w:t>金融</w:t>
            </w:r>
            <w:r w:rsidR="00452337">
              <w:rPr>
                <w:rFonts w:hint="eastAsia"/>
                <w:bCs/>
                <w:sz w:val="24"/>
              </w:rPr>
              <w:t>的新兴话题，</w:t>
            </w:r>
            <w:commentRangeStart w:id="14"/>
            <w:r w:rsidR="00452337">
              <w:rPr>
                <w:rFonts w:hint="eastAsia"/>
                <w:bCs/>
                <w:sz w:val="24"/>
              </w:rPr>
              <w:t>这就给译者翻译提出了新的要求。</w:t>
            </w:r>
            <w:commentRangeEnd w:id="14"/>
            <w:r w:rsidR="00AE1D62">
              <w:rPr>
                <w:rStyle w:val="ae"/>
              </w:rPr>
              <w:commentReference w:id="14"/>
            </w:r>
            <w:r w:rsidR="00452337">
              <w:rPr>
                <w:rFonts w:hint="eastAsia"/>
                <w:bCs/>
                <w:sz w:val="24"/>
              </w:rPr>
              <w:t>译者必须熟悉金融</w:t>
            </w:r>
            <w:r w:rsidRPr="00E72D1B">
              <w:rPr>
                <w:rFonts w:hint="eastAsia"/>
                <w:bCs/>
                <w:sz w:val="24"/>
              </w:rPr>
              <w:t>领域最新术语，并</w:t>
            </w:r>
            <w:bookmarkStart w:id="15" w:name="_GoBack"/>
            <w:bookmarkEnd w:id="15"/>
            <w:r w:rsidRPr="00E72D1B">
              <w:rPr>
                <w:rFonts w:hint="eastAsia"/>
                <w:bCs/>
                <w:sz w:val="24"/>
              </w:rPr>
              <w:t>且准备翻译这些术语。</w:t>
            </w:r>
            <w:r w:rsidR="00452337">
              <w:rPr>
                <w:rFonts w:hint="eastAsia"/>
                <w:bCs/>
                <w:sz w:val="24"/>
              </w:rPr>
              <w:t>译者需要</w:t>
            </w:r>
            <w:r w:rsidR="00452337" w:rsidRPr="00452337">
              <w:rPr>
                <w:rFonts w:hint="eastAsia"/>
                <w:bCs/>
                <w:sz w:val="24"/>
              </w:rPr>
              <w:t>首先通过阅读相似的金融文章的翻译，了解</w:t>
            </w:r>
            <w:r w:rsidR="00452337">
              <w:rPr>
                <w:rFonts w:hint="eastAsia"/>
                <w:bCs/>
                <w:sz w:val="24"/>
              </w:rPr>
              <w:t>金融文章的翻译方法。</w:t>
            </w:r>
          </w:p>
          <w:p w14:paraId="1E954C9E" w14:textId="1BDB62FB" w:rsidR="002B004F" w:rsidRPr="002B004F" w:rsidRDefault="00452337" w:rsidP="002B004F">
            <w:pPr>
              <w:spacing w:line="360" w:lineRule="auto"/>
              <w:ind w:firstLineChars="200" w:firstLine="480"/>
              <w:rPr>
                <w:bCs/>
                <w:sz w:val="24"/>
              </w:rPr>
            </w:pPr>
            <w:r w:rsidRPr="00452337">
              <w:rPr>
                <w:rFonts w:hint="eastAsia"/>
                <w:bCs/>
                <w:sz w:val="24"/>
              </w:rPr>
              <w:t>最后，此文本用于</w:t>
            </w:r>
            <w:r>
              <w:rPr>
                <w:rFonts w:hint="eastAsia"/>
                <w:bCs/>
                <w:sz w:val="24"/>
              </w:rPr>
              <w:t>介绍平台市场的兴起，</w:t>
            </w:r>
            <w:r w:rsidRPr="00452337">
              <w:rPr>
                <w:rFonts w:hint="eastAsia"/>
                <w:bCs/>
                <w:sz w:val="24"/>
              </w:rPr>
              <w:t>关于金融类文章的翻译策略上，原文本身简洁明了，为了符合原文风格，译文也力求简明</w:t>
            </w:r>
            <w:r w:rsidRPr="00452337">
              <w:rPr>
                <w:rFonts w:hint="eastAsia"/>
                <w:bCs/>
                <w:sz w:val="24"/>
              </w:rPr>
              <w:t xml:space="preserve"> </w:t>
            </w:r>
            <w:r w:rsidR="002B004F">
              <w:rPr>
                <w:rFonts w:hint="eastAsia"/>
                <w:bCs/>
                <w:sz w:val="24"/>
              </w:rPr>
              <w:t>，</w:t>
            </w:r>
            <w:proofErr w:type="gramStart"/>
            <w:r w:rsidR="002B004F">
              <w:rPr>
                <w:rFonts w:hint="eastAsia"/>
                <w:bCs/>
                <w:sz w:val="24"/>
              </w:rPr>
              <w:t>采用</w:t>
            </w:r>
            <w:r w:rsidRPr="00452337">
              <w:rPr>
                <w:rFonts w:hint="eastAsia"/>
                <w:bCs/>
                <w:sz w:val="24"/>
              </w:rPr>
              <w:t>省</w:t>
            </w:r>
            <w:proofErr w:type="gramEnd"/>
            <w:r w:rsidRPr="00452337">
              <w:rPr>
                <w:rFonts w:hint="eastAsia"/>
                <w:bCs/>
                <w:sz w:val="24"/>
              </w:rPr>
              <w:t>译法等</w:t>
            </w:r>
            <w:r w:rsidR="002B004F">
              <w:rPr>
                <w:rFonts w:hint="eastAsia"/>
                <w:bCs/>
                <w:sz w:val="24"/>
              </w:rPr>
              <w:t>方法</w:t>
            </w:r>
            <w:r w:rsidR="002B004F" w:rsidRPr="002B004F">
              <w:rPr>
                <w:rFonts w:hint="eastAsia"/>
                <w:bCs/>
                <w:sz w:val="24"/>
              </w:rPr>
              <w:t>。</w:t>
            </w:r>
          </w:p>
          <w:p w14:paraId="19A7F1AB" w14:textId="4EBBB57F" w:rsidR="00452337" w:rsidRPr="00452337" w:rsidRDefault="00452337" w:rsidP="002B004F">
            <w:pPr>
              <w:spacing w:line="360" w:lineRule="auto"/>
              <w:ind w:firstLineChars="200" w:firstLine="480"/>
              <w:rPr>
                <w:bCs/>
                <w:sz w:val="24"/>
              </w:rPr>
            </w:pPr>
          </w:p>
          <w:p w14:paraId="01825562" w14:textId="53527AF6" w:rsidR="00DF5836" w:rsidRPr="001F7DC9" w:rsidRDefault="00DF5836" w:rsidP="00452337">
            <w:pPr>
              <w:spacing w:line="360" w:lineRule="auto"/>
              <w:ind w:firstLineChars="200" w:firstLine="480"/>
              <w:rPr>
                <w:rFonts w:ascii="宋体" w:hAnsi="宋体"/>
                <w:sz w:val="24"/>
              </w:rPr>
            </w:pPr>
          </w:p>
        </w:tc>
      </w:tr>
      <w:tr w:rsidR="00DF5836" w14:paraId="5D6C899C" w14:textId="77777777">
        <w:trPr>
          <w:trHeight w:val="845"/>
        </w:trPr>
        <w:tc>
          <w:tcPr>
            <w:tcW w:w="8789" w:type="dxa"/>
            <w:gridSpan w:val="6"/>
          </w:tcPr>
          <w:p w14:paraId="57436B04" w14:textId="77777777" w:rsidR="00DF5836" w:rsidRDefault="002E4E93">
            <w:pPr>
              <w:spacing w:line="360" w:lineRule="auto"/>
              <w:rPr>
                <w:b/>
                <w:bCs/>
                <w:sz w:val="24"/>
              </w:rPr>
            </w:pPr>
            <w:commentRangeStart w:id="16"/>
            <w:r>
              <w:rPr>
                <w:b/>
                <w:bCs/>
                <w:sz w:val="24"/>
              </w:rPr>
              <w:t>Methodology</w:t>
            </w:r>
            <w:r>
              <w:rPr>
                <w:rFonts w:hint="eastAsia"/>
                <w:b/>
                <w:bCs/>
                <w:sz w:val="24"/>
              </w:rPr>
              <w:t xml:space="preserve"> of the </w:t>
            </w:r>
            <w:r>
              <w:rPr>
                <w:b/>
                <w:bCs/>
                <w:sz w:val="24"/>
              </w:rPr>
              <w:t>translation</w:t>
            </w:r>
            <w:commentRangeEnd w:id="16"/>
            <w:r>
              <w:rPr>
                <w:rStyle w:val="ae"/>
              </w:rPr>
              <w:commentReference w:id="16"/>
            </w:r>
          </w:p>
          <w:p w14:paraId="799B6BDD" w14:textId="31FAB894" w:rsidR="002B004F" w:rsidRPr="002B004F" w:rsidRDefault="00AB040A" w:rsidP="000C578D">
            <w:pPr>
              <w:spacing w:line="360" w:lineRule="auto"/>
              <w:ind w:firstLineChars="200" w:firstLine="480"/>
              <w:rPr>
                <w:rFonts w:asciiTheme="minorEastAsia" w:hAnsiTheme="minorEastAsia"/>
                <w:bCs/>
                <w:sz w:val="24"/>
              </w:rPr>
            </w:pPr>
            <w:r w:rsidRPr="00AB040A">
              <w:rPr>
                <w:rFonts w:asciiTheme="minorEastAsia" w:hAnsiTheme="minorEastAsia" w:hint="eastAsia"/>
                <w:bCs/>
                <w:sz w:val="24"/>
              </w:rPr>
              <w:t>奈达，美国著名语言学家，翻译家，被誉为西方现代翻译理论之父，他提出了功能对等理念，强调以读者为中心，将读者感受作为衡量译文的标准。他认为“翻译就是在译语中再造出首先在意义上，其次在风格上与源语信息最迫近而又自然的对等信息。”因此</w:t>
            </w:r>
            <w:r w:rsidR="002B004F">
              <w:rPr>
                <w:rFonts w:asciiTheme="minorEastAsia" w:hAnsiTheme="minorEastAsia" w:hint="eastAsia"/>
                <w:bCs/>
                <w:sz w:val="24"/>
              </w:rPr>
              <w:t>本文</w:t>
            </w:r>
            <w:r w:rsidRPr="00AB040A">
              <w:rPr>
                <w:rFonts w:asciiTheme="minorEastAsia" w:hAnsiTheme="minorEastAsia" w:hint="eastAsia"/>
                <w:bCs/>
                <w:sz w:val="24"/>
              </w:rPr>
              <w:t>在翻译时，必须考虑读者反映，使他们最大限度地看懂并理解原文的内容和风格。</w:t>
            </w:r>
          </w:p>
          <w:p w14:paraId="05EB90E9" w14:textId="5875A739" w:rsidR="00452337" w:rsidRPr="00452337" w:rsidRDefault="00AB040A" w:rsidP="000C578D">
            <w:pPr>
              <w:spacing w:line="360" w:lineRule="auto"/>
              <w:ind w:firstLineChars="200" w:firstLine="480"/>
              <w:rPr>
                <w:rFonts w:asciiTheme="minorEastAsia" w:hAnsiTheme="minorEastAsia"/>
                <w:sz w:val="24"/>
              </w:rPr>
            </w:pPr>
            <w:r w:rsidRPr="00AB040A">
              <w:rPr>
                <w:rFonts w:asciiTheme="minorEastAsia" w:hAnsiTheme="minorEastAsia" w:hint="eastAsia"/>
                <w:bCs/>
                <w:sz w:val="24"/>
              </w:rPr>
              <w:t>人类智能化：平台市场的兴起</w:t>
            </w:r>
            <w:r w:rsidR="00452337" w:rsidRPr="00452337">
              <w:rPr>
                <w:rFonts w:asciiTheme="minorEastAsia" w:hAnsiTheme="minorEastAsia" w:hint="eastAsia"/>
                <w:sz w:val="24"/>
              </w:rPr>
              <w:t>翻译报告将运用奈达的功能对等理论等方法对文本的以下四个方面进行分析：</w:t>
            </w:r>
          </w:p>
          <w:p w14:paraId="3922F6F6" w14:textId="233ED2F2" w:rsidR="00452337" w:rsidRPr="00452337" w:rsidRDefault="000C578D" w:rsidP="000C578D">
            <w:pPr>
              <w:spacing w:line="360" w:lineRule="auto"/>
              <w:ind w:firstLineChars="150" w:firstLine="360"/>
              <w:rPr>
                <w:rFonts w:asciiTheme="minorEastAsia" w:hAnsiTheme="minorEastAsia"/>
                <w:sz w:val="24"/>
              </w:rPr>
            </w:pPr>
            <w:r>
              <w:rPr>
                <w:rFonts w:asciiTheme="minorEastAsia" w:hAnsiTheme="minorEastAsia" w:hint="eastAsia"/>
                <w:sz w:val="24"/>
              </w:rPr>
              <w:t>第一，</w:t>
            </w:r>
            <w:r w:rsidR="00452337" w:rsidRPr="00452337">
              <w:rPr>
                <w:rFonts w:asciiTheme="minorEastAsia" w:hAnsiTheme="minorEastAsia" w:hint="eastAsia"/>
                <w:sz w:val="24"/>
              </w:rPr>
              <w:t>总体分析文本结构，根据功能对等理论，探讨中英文</w:t>
            </w:r>
            <w:proofErr w:type="gramStart"/>
            <w:r w:rsidR="00452337" w:rsidRPr="00452337">
              <w:rPr>
                <w:rFonts w:asciiTheme="minorEastAsia" w:hAnsiTheme="minorEastAsia" w:hint="eastAsia"/>
                <w:sz w:val="24"/>
              </w:rPr>
              <w:t>本结构</w:t>
            </w:r>
            <w:proofErr w:type="gramEnd"/>
            <w:r w:rsidR="00452337" w:rsidRPr="00452337">
              <w:rPr>
                <w:rFonts w:asciiTheme="minorEastAsia" w:hAnsiTheme="minorEastAsia" w:hint="eastAsia"/>
                <w:sz w:val="24"/>
              </w:rPr>
              <w:t>之间的差异。</w:t>
            </w:r>
          </w:p>
          <w:p w14:paraId="0D691DAD" w14:textId="0DCA59BF" w:rsidR="00452337" w:rsidRPr="00452337" w:rsidRDefault="000C578D" w:rsidP="000C578D">
            <w:pPr>
              <w:spacing w:line="360" w:lineRule="auto"/>
              <w:ind w:leftChars="150" w:left="1035" w:hangingChars="300" w:hanging="720"/>
              <w:rPr>
                <w:rFonts w:asciiTheme="minorEastAsia" w:hAnsiTheme="minorEastAsia"/>
                <w:sz w:val="24"/>
              </w:rPr>
            </w:pPr>
            <w:r>
              <w:rPr>
                <w:rFonts w:asciiTheme="minorEastAsia" w:hAnsiTheme="minorEastAsia" w:hint="eastAsia"/>
                <w:sz w:val="24"/>
              </w:rPr>
              <w:t>第二，</w:t>
            </w:r>
            <w:r w:rsidR="00452337" w:rsidRPr="00452337">
              <w:rPr>
                <w:rFonts w:asciiTheme="minorEastAsia" w:hAnsiTheme="minorEastAsia" w:hint="eastAsia"/>
                <w:sz w:val="24"/>
              </w:rPr>
              <w:t>讨论</w:t>
            </w:r>
            <w:r w:rsidR="00AB040A">
              <w:rPr>
                <w:rFonts w:asciiTheme="minorEastAsia" w:hAnsiTheme="minorEastAsia" w:hint="eastAsia"/>
                <w:sz w:val="24"/>
              </w:rPr>
              <w:t>金融文本</w:t>
            </w:r>
            <w:r w:rsidR="00452337" w:rsidRPr="00452337">
              <w:rPr>
                <w:rFonts w:asciiTheme="minorEastAsia" w:hAnsiTheme="minorEastAsia" w:hint="eastAsia"/>
                <w:sz w:val="24"/>
              </w:rPr>
              <w:t>的翻译，着重分析</w:t>
            </w:r>
            <w:r w:rsidR="00AB040A">
              <w:rPr>
                <w:rFonts w:asciiTheme="minorEastAsia" w:hAnsiTheme="minorEastAsia" w:hint="eastAsia"/>
                <w:sz w:val="24"/>
              </w:rPr>
              <w:t>金融行业</w:t>
            </w:r>
            <w:r w:rsidR="00452337" w:rsidRPr="00452337">
              <w:rPr>
                <w:rFonts w:asciiTheme="minorEastAsia" w:hAnsiTheme="minorEastAsia" w:hint="eastAsia"/>
                <w:sz w:val="24"/>
              </w:rPr>
              <w:t>新兴词汇</w:t>
            </w:r>
            <w:r w:rsidR="002B004F">
              <w:rPr>
                <w:rFonts w:asciiTheme="minorEastAsia" w:hAnsiTheme="minorEastAsia" w:hint="eastAsia"/>
                <w:sz w:val="24"/>
              </w:rPr>
              <w:t>以及专业词汇</w:t>
            </w:r>
            <w:r w:rsidR="00452337" w:rsidRPr="00452337">
              <w:rPr>
                <w:rFonts w:asciiTheme="minorEastAsia" w:hAnsiTheme="minorEastAsia" w:hint="eastAsia"/>
                <w:sz w:val="24"/>
              </w:rPr>
              <w:t>的翻译方法。</w:t>
            </w:r>
          </w:p>
          <w:p w14:paraId="4B15F8EE" w14:textId="77777777" w:rsidR="000C578D" w:rsidRDefault="000C578D" w:rsidP="000C578D">
            <w:pPr>
              <w:spacing w:line="360" w:lineRule="auto"/>
              <w:ind w:leftChars="150" w:left="1035" w:hangingChars="300" w:hanging="720"/>
              <w:rPr>
                <w:rFonts w:asciiTheme="minorEastAsia" w:hAnsiTheme="minorEastAsia"/>
                <w:sz w:val="24"/>
              </w:rPr>
            </w:pPr>
            <w:r>
              <w:rPr>
                <w:rFonts w:asciiTheme="minorEastAsia" w:hAnsiTheme="minorEastAsia" w:hint="eastAsia"/>
                <w:sz w:val="24"/>
              </w:rPr>
              <w:t>第三，</w:t>
            </w:r>
            <w:r w:rsidR="00452337" w:rsidRPr="00452337">
              <w:rPr>
                <w:rFonts w:asciiTheme="minorEastAsia" w:hAnsiTheme="minorEastAsia" w:hint="eastAsia"/>
                <w:sz w:val="24"/>
              </w:rPr>
              <w:t>分析</w:t>
            </w:r>
            <w:r w:rsidR="002B004F" w:rsidRPr="002B004F">
              <w:rPr>
                <w:rFonts w:asciiTheme="minorEastAsia" w:hAnsiTheme="minorEastAsia" w:hint="eastAsia"/>
                <w:sz w:val="24"/>
              </w:rPr>
              <w:t>人名</w:t>
            </w:r>
            <w:r w:rsidR="002B004F">
              <w:rPr>
                <w:rFonts w:asciiTheme="minorEastAsia" w:hAnsiTheme="minorEastAsia" w:hint="eastAsia"/>
                <w:sz w:val="24"/>
              </w:rPr>
              <w:t>，</w:t>
            </w:r>
            <w:r w:rsidR="00452337" w:rsidRPr="00452337">
              <w:rPr>
                <w:rFonts w:asciiTheme="minorEastAsia" w:hAnsiTheme="minorEastAsia" w:hint="eastAsia"/>
                <w:sz w:val="24"/>
              </w:rPr>
              <w:t>公司名的翻译，通过</w:t>
            </w:r>
            <w:r w:rsidR="002B004F" w:rsidRPr="002B004F">
              <w:rPr>
                <w:rFonts w:asciiTheme="minorEastAsia" w:hAnsiTheme="minorEastAsia" w:hint="eastAsia"/>
                <w:sz w:val="24"/>
              </w:rPr>
              <w:t>意译，音译</w:t>
            </w:r>
            <w:r w:rsidR="00452337" w:rsidRPr="00452337">
              <w:rPr>
                <w:rFonts w:asciiTheme="minorEastAsia" w:hAnsiTheme="minorEastAsia" w:hint="eastAsia"/>
                <w:sz w:val="24"/>
              </w:rPr>
              <w:t>等处理方法来解决</w:t>
            </w:r>
            <w:r w:rsidR="002B004F">
              <w:rPr>
                <w:rFonts w:asciiTheme="minorEastAsia" w:hAnsiTheme="minorEastAsia" w:hint="eastAsia"/>
                <w:sz w:val="24"/>
              </w:rPr>
              <w:t>公司名</w:t>
            </w:r>
            <w:r w:rsidR="00452337" w:rsidRPr="00452337">
              <w:rPr>
                <w:rFonts w:asciiTheme="minorEastAsia" w:hAnsiTheme="minorEastAsia" w:hint="eastAsia"/>
                <w:sz w:val="24"/>
              </w:rPr>
              <w:t>翻译的问题。</w:t>
            </w:r>
          </w:p>
          <w:p w14:paraId="359EE7B2" w14:textId="24FBA42B" w:rsidR="00452337" w:rsidRDefault="000C578D" w:rsidP="000C578D">
            <w:pPr>
              <w:spacing w:line="360" w:lineRule="auto"/>
              <w:ind w:leftChars="150" w:left="1035" w:hangingChars="300" w:hanging="720"/>
              <w:rPr>
                <w:rFonts w:asciiTheme="minorEastAsia" w:hAnsiTheme="minorEastAsia"/>
                <w:sz w:val="24"/>
              </w:rPr>
            </w:pPr>
            <w:r>
              <w:rPr>
                <w:rFonts w:asciiTheme="minorEastAsia" w:hAnsiTheme="minorEastAsia" w:hint="eastAsia"/>
                <w:sz w:val="24"/>
              </w:rPr>
              <w:t>第四，</w:t>
            </w:r>
            <w:r w:rsidR="00452337" w:rsidRPr="00452337">
              <w:rPr>
                <w:rFonts w:asciiTheme="minorEastAsia" w:hAnsiTheme="minorEastAsia" w:hint="eastAsia"/>
                <w:sz w:val="24"/>
              </w:rPr>
              <w:t>在</w:t>
            </w:r>
            <w:r w:rsidR="00AB040A">
              <w:rPr>
                <w:rFonts w:asciiTheme="minorEastAsia" w:hAnsiTheme="minorEastAsia" w:hint="eastAsia"/>
                <w:sz w:val="24"/>
              </w:rPr>
              <w:t>金融文本</w:t>
            </w:r>
            <w:r w:rsidR="00452337" w:rsidRPr="00452337">
              <w:rPr>
                <w:rFonts w:asciiTheme="minorEastAsia" w:hAnsiTheme="minorEastAsia" w:hint="eastAsia"/>
                <w:sz w:val="24"/>
              </w:rPr>
              <w:t>的简要性原则的指导下，</w:t>
            </w:r>
            <w:r w:rsidR="00AB040A">
              <w:rPr>
                <w:rFonts w:asciiTheme="minorEastAsia" w:hAnsiTheme="minorEastAsia" w:hint="eastAsia"/>
                <w:sz w:val="24"/>
              </w:rPr>
              <w:t>在符合原文表达的基础上</w:t>
            </w:r>
            <w:r w:rsidR="00452337" w:rsidRPr="00452337">
              <w:rPr>
                <w:rFonts w:asciiTheme="minorEastAsia" w:hAnsiTheme="minorEastAsia" w:hint="eastAsia"/>
                <w:sz w:val="24"/>
              </w:rPr>
              <w:t>，</w:t>
            </w:r>
            <w:r w:rsidR="00AB040A">
              <w:rPr>
                <w:rFonts w:asciiTheme="minorEastAsia" w:hAnsiTheme="minorEastAsia" w:hint="eastAsia"/>
                <w:sz w:val="24"/>
              </w:rPr>
              <w:t>采用简洁的表达方法，</w:t>
            </w:r>
            <w:r w:rsidR="00452337" w:rsidRPr="00452337">
              <w:rPr>
                <w:rFonts w:asciiTheme="minorEastAsia" w:hAnsiTheme="minorEastAsia" w:hint="eastAsia"/>
                <w:sz w:val="24"/>
              </w:rPr>
              <w:t>对具体的文本翻译进行分析。</w:t>
            </w:r>
          </w:p>
          <w:p w14:paraId="29BD477F" w14:textId="77777777" w:rsidR="00DF5836" w:rsidRDefault="00DF5836" w:rsidP="002B004F">
            <w:pPr>
              <w:spacing w:line="360" w:lineRule="auto"/>
              <w:ind w:firstLineChars="200" w:firstLine="480"/>
              <w:rPr>
                <w:rFonts w:ascii="宋体" w:hAnsi="宋体"/>
                <w:sz w:val="24"/>
              </w:rPr>
            </w:pPr>
          </w:p>
        </w:tc>
      </w:tr>
      <w:tr w:rsidR="00DF5836" w14:paraId="189F1E2A" w14:textId="77777777">
        <w:trPr>
          <w:trHeight w:val="845"/>
        </w:trPr>
        <w:tc>
          <w:tcPr>
            <w:tcW w:w="8789" w:type="dxa"/>
            <w:gridSpan w:val="6"/>
          </w:tcPr>
          <w:p w14:paraId="27E80189" w14:textId="77777777" w:rsidR="00DF5836" w:rsidRDefault="002E4E93">
            <w:pPr>
              <w:spacing w:line="360" w:lineRule="auto"/>
              <w:rPr>
                <w:b/>
                <w:sz w:val="24"/>
              </w:rPr>
            </w:pPr>
            <w:commentRangeStart w:id="17"/>
            <w:r>
              <w:rPr>
                <w:b/>
                <w:sz w:val="24"/>
              </w:rPr>
              <w:t>Schedule of the translation report</w:t>
            </w:r>
            <w:commentRangeEnd w:id="17"/>
            <w:r>
              <w:rPr>
                <w:rStyle w:val="ae"/>
              </w:rPr>
              <w:commentReference w:id="17"/>
            </w:r>
          </w:p>
          <w:p w14:paraId="45CA0CC7" w14:textId="7E39148E" w:rsidR="00DF5836" w:rsidRDefault="002E4E93" w:rsidP="00751043">
            <w:pPr>
              <w:spacing w:line="360" w:lineRule="auto"/>
              <w:ind w:firstLineChars="200" w:firstLine="480"/>
              <w:rPr>
                <w:sz w:val="24"/>
              </w:rPr>
            </w:pPr>
            <w:r>
              <w:rPr>
                <w:rFonts w:hint="eastAsia"/>
                <w:sz w:val="24"/>
              </w:rPr>
              <w:t>Semester</w:t>
            </w:r>
            <w:r>
              <w:rPr>
                <w:sz w:val="24"/>
              </w:rPr>
              <w:t xml:space="preserve"> 7:  </w:t>
            </w:r>
            <w:r w:rsidR="00B47500">
              <w:rPr>
                <w:sz w:val="24"/>
              </w:rPr>
              <w:t>2018.11.04</w:t>
            </w:r>
            <w:r>
              <w:rPr>
                <w:sz w:val="24"/>
              </w:rPr>
              <w:t>, to finish checking topic</w:t>
            </w:r>
          </w:p>
          <w:p w14:paraId="735906A1" w14:textId="4B08C607" w:rsidR="00DF5836" w:rsidRDefault="002E4E93" w:rsidP="00751043">
            <w:pPr>
              <w:spacing w:line="360" w:lineRule="auto"/>
              <w:ind w:firstLineChars="200" w:firstLine="480"/>
              <w:rPr>
                <w:sz w:val="24"/>
              </w:rPr>
            </w:pPr>
            <w:r>
              <w:rPr>
                <w:rFonts w:hint="eastAsia"/>
                <w:sz w:val="24"/>
              </w:rPr>
              <w:t xml:space="preserve"> </w:t>
            </w:r>
            <w:r>
              <w:rPr>
                <w:sz w:val="24"/>
              </w:rPr>
              <w:t xml:space="preserve">          </w:t>
            </w:r>
            <w:r w:rsidR="00B47500">
              <w:rPr>
                <w:sz w:val="24"/>
              </w:rPr>
              <w:t>2018.11.11</w:t>
            </w:r>
            <w:r>
              <w:rPr>
                <w:sz w:val="24"/>
              </w:rPr>
              <w:t>, to decide the topic</w:t>
            </w:r>
          </w:p>
          <w:p w14:paraId="3960549C" w14:textId="6A892F92" w:rsidR="00DF5836" w:rsidRDefault="002E4E93" w:rsidP="00751043">
            <w:pPr>
              <w:spacing w:line="360" w:lineRule="auto"/>
              <w:ind w:firstLineChars="200" w:firstLine="480"/>
              <w:rPr>
                <w:sz w:val="24"/>
              </w:rPr>
            </w:pPr>
            <w:r>
              <w:rPr>
                <w:rFonts w:hint="eastAsia"/>
                <w:sz w:val="24"/>
              </w:rPr>
              <w:lastRenderedPageBreak/>
              <w:t xml:space="preserve"> </w:t>
            </w:r>
            <w:r>
              <w:rPr>
                <w:sz w:val="24"/>
              </w:rPr>
              <w:t xml:space="preserve">          </w:t>
            </w:r>
            <w:r w:rsidR="00B47500">
              <w:rPr>
                <w:sz w:val="24"/>
              </w:rPr>
              <w:t>2018.11.26</w:t>
            </w:r>
            <w:r>
              <w:rPr>
                <w:sz w:val="24"/>
              </w:rPr>
              <w:t xml:space="preserve">, to </w:t>
            </w:r>
            <w:r w:rsidR="00B47500">
              <w:rPr>
                <w:rFonts w:hint="eastAsia"/>
                <w:sz w:val="24"/>
              </w:rPr>
              <w:t>comple</w:t>
            </w:r>
            <w:r w:rsidR="00B47500">
              <w:rPr>
                <w:sz w:val="24"/>
              </w:rPr>
              <w:t>te</w:t>
            </w:r>
            <w:r>
              <w:rPr>
                <w:sz w:val="24"/>
              </w:rPr>
              <w:t xml:space="preserve"> the </w:t>
            </w:r>
            <w:r w:rsidR="00B47500">
              <w:rPr>
                <w:sz w:val="24"/>
              </w:rPr>
              <w:t>translation project</w:t>
            </w:r>
            <w:r>
              <w:rPr>
                <w:sz w:val="24"/>
              </w:rPr>
              <w:t xml:space="preserve"> </w:t>
            </w:r>
          </w:p>
          <w:p w14:paraId="45078FC6" w14:textId="77777777" w:rsidR="00B47500" w:rsidRDefault="00B47500" w:rsidP="00751043">
            <w:pPr>
              <w:spacing w:line="360" w:lineRule="auto"/>
              <w:ind w:firstLineChars="200" w:firstLine="480"/>
              <w:rPr>
                <w:sz w:val="24"/>
              </w:rPr>
            </w:pPr>
            <w:r>
              <w:rPr>
                <w:sz w:val="24"/>
              </w:rPr>
              <w:t xml:space="preserve">           2019.01.01, to finish the first draft of Proposal</w:t>
            </w:r>
          </w:p>
          <w:p w14:paraId="5965BF44" w14:textId="424FA25A" w:rsidR="00B47500" w:rsidRDefault="002E4E93" w:rsidP="00751043">
            <w:pPr>
              <w:spacing w:line="360" w:lineRule="auto"/>
              <w:ind w:firstLineChars="200" w:firstLine="480"/>
              <w:rPr>
                <w:sz w:val="24"/>
              </w:rPr>
            </w:pPr>
            <w:r>
              <w:rPr>
                <w:sz w:val="24"/>
              </w:rPr>
              <w:t xml:space="preserve">           2019.01.07, to finish the second draft of Proposal</w:t>
            </w:r>
          </w:p>
          <w:p w14:paraId="04144119" w14:textId="2E96D6F8" w:rsidR="002E4E93" w:rsidRPr="00B47500" w:rsidRDefault="002E4E93" w:rsidP="00751043">
            <w:pPr>
              <w:spacing w:line="360" w:lineRule="auto"/>
              <w:ind w:firstLineChars="200" w:firstLine="480"/>
              <w:rPr>
                <w:sz w:val="24"/>
              </w:rPr>
            </w:pPr>
            <w:r>
              <w:rPr>
                <w:rFonts w:hint="eastAsia"/>
                <w:sz w:val="24"/>
              </w:rPr>
              <w:t xml:space="preserve"> </w:t>
            </w:r>
            <w:r>
              <w:rPr>
                <w:sz w:val="24"/>
              </w:rPr>
              <w:t xml:space="preserve">          2019.01.12, to finalize the Proposal</w:t>
            </w:r>
          </w:p>
          <w:p w14:paraId="3F9AC3E8" w14:textId="4D32FBCB" w:rsidR="00DF5836" w:rsidRDefault="002E4E93" w:rsidP="00751043">
            <w:pPr>
              <w:spacing w:line="360" w:lineRule="auto"/>
              <w:ind w:firstLineChars="200" w:firstLine="480"/>
              <w:rPr>
                <w:sz w:val="24"/>
              </w:rPr>
            </w:pPr>
            <w:r>
              <w:rPr>
                <w:rFonts w:hint="eastAsia"/>
                <w:sz w:val="24"/>
              </w:rPr>
              <w:t xml:space="preserve"> </w:t>
            </w:r>
            <w:r>
              <w:rPr>
                <w:sz w:val="24"/>
              </w:rPr>
              <w:t xml:space="preserve">          2019.02.24, to finish the first draft of the report</w:t>
            </w:r>
          </w:p>
          <w:p w14:paraId="2F5A6FF4" w14:textId="5A3DA696" w:rsidR="00DF5836" w:rsidRDefault="002E4E93" w:rsidP="00751043">
            <w:pPr>
              <w:spacing w:line="360" w:lineRule="auto"/>
              <w:ind w:firstLineChars="200" w:firstLine="480"/>
              <w:rPr>
                <w:sz w:val="24"/>
              </w:rPr>
            </w:pPr>
            <w:r>
              <w:rPr>
                <w:rFonts w:hint="eastAsia"/>
                <w:sz w:val="24"/>
              </w:rPr>
              <w:t>S</w:t>
            </w:r>
            <w:r>
              <w:rPr>
                <w:sz w:val="24"/>
              </w:rPr>
              <w:t xml:space="preserve">emester 8:  2019.02.24, to finish the first draft of the report </w:t>
            </w:r>
          </w:p>
          <w:p w14:paraId="3B85A0DC" w14:textId="037A5FA4" w:rsidR="00DF5836" w:rsidRDefault="002E4E93" w:rsidP="00751043">
            <w:pPr>
              <w:spacing w:line="360" w:lineRule="auto"/>
              <w:ind w:firstLineChars="200" w:firstLine="480"/>
              <w:rPr>
                <w:sz w:val="24"/>
              </w:rPr>
            </w:pPr>
            <w:r>
              <w:rPr>
                <w:rFonts w:hint="eastAsia"/>
                <w:sz w:val="24"/>
              </w:rPr>
              <w:t xml:space="preserve"> </w:t>
            </w:r>
            <w:r>
              <w:rPr>
                <w:sz w:val="24"/>
              </w:rPr>
              <w:t xml:space="preserve">          2019.03.24, to finish the second draft of the report</w:t>
            </w:r>
          </w:p>
          <w:p w14:paraId="1078DAC3" w14:textId="5825B5FB" w:rsidR="00DF5836" w:rsidRDefault="002E4E93" w:rsidP="00751043">
            <w:pPr>
              <w:spacing w:line="360" w:lineRule="auto"/>
              <w:ind w:firstLineChars="200" w:firstLine="480"/>
              <w:rPr>
                <w:sz w:val="24"/>
              </w:rPr>
            </w:pPr>
            <w:r>
              <w:rPr>
                <w:sz w:val="24"/>
              </w:rPr>
              <w:t xml:space="preserve">           2019.04.07, to finish the final draft</w:t>
            </w:r>
          </w:p>
          <w:p w14:paraId="076D1F38" w14:textId="77777777" w:rsidR="00DF5836" w:rsidRDefault="002E4E93" w:rsidP="00751043">
            <w:pPr>
              <w:spacing w:line="360" w:lineRule="auto"/>
              <w:ind w:firstLineChars="200" w:firstLine="480"/>
              <w:rPr>
                <w:sz w:val="24"/>
              </w:rPr>
            </w:pPr>
            <w:r>
              <w:rPr>
                <w:rFonts w:hint="eastAsia"/>
                <w:sz w:val="24"/>
              </w:rPr>
              <w:t xml:space="preserve"> </w:t>
            </w:r>
            <w:r>
              <w:rPr>
                <w:sz w:val="24"/>
              </w:rPr>
              <w:t xml:space="preserve">         Week 11- week 12, the first thesis defense</w:t>
            </w:r>
          </w:p>
          <w:p w14:paraId="0053598D" w14:textId="77777777" w:rsidR="00DF5836" w:rsidRDefault="002E4E93" w:rsidP="00751043">
            <w:pPr>
              <w:spacing w:line="360" w:lineRule="auto"/>
              <w:ind w:firstLineChars="200" w:firstLine="480"/>
              <w:rPr>
                <w:rFonts w:ascii="宋体" w:hAnsi="宋体"/>
                <w:b/>
                <w:sz w:val="24"/>
              </w:rPr>
            </w:pPr>
            <w:r>
              <w:rPr>
                <w:rFonts w:hint="eastAsia"/>
                <w:sz w:val="24"/>
              </w:rPr>
              <w:t xml:space="preserve"> </w:t>
            </w:r>
            <w:r>
              <w:rPr>
                <w:sz w:val="24"/>
              </w:rPr>
              <w:t xml:space="preserve">         Week 13- week 14, the second thesis defense</w:t>
            </w:r>
          </w:p>
        </w:tc>
      </w:tr>
      <w:tr w:rsidR="00DF5836" w14:paraId="46093AAA" w14:textId="77777777">
        <w:trPr>
          <w:trHeight w:val="5089"/>
        </w:trPr>
        <w:tc>
          <w:tcPr>
            <w:tcW w:w="8789" w:type="dxa"/>
            <w:gridSpan w:val="6"/>
          </w:tcPr>
          <w:p w14:paraId="2B54DD9E" w14:textId="77777777" w:rsidR="00DF5836" w:rsidRDefault="002E4E93">
            <w:pPr>
              <w:spacing w:line="336" w:lineRule="auto"/>
              <w:rPr>
                <w:b/>
                <w:sz w:val="24"/>
              </w:rPr>
            </w:pPr>
            <w:commentRangeStart w:id="18"/>
            <w:r>
              <w:rPr>
                <w:b/>
                <w:sz w:val="24"/>
              </w:rPr>
              <w:lastRenderedPageBreak/>
              <w:t>References</w:t>
            </w:r>
            <w:commentRangeEnd w:id="18"/>
            <w:r>
              <w:rPr>
                <w:rStyle w:val="ae"/>
              </w:rPr>
              <w:commentReference w:id="18"/>
            </w:r>
          </w:p>
          <w:p w14:paraId="3AE191D3" w14:textId="77777777" w:rsidR="002A2701" w:rsidRPr="002A2701" w:rsidRDefault="002A2701" w:rsidP="00751043">
            <w:pPr>
              <w:spacing w:line="360" w:lineRule="auto"/>
              <w:ind w:left="140" w:hangingChars="50" w:hanging="140"/>
              <w:rPr>
                <w:sz w:val="24"/>
                <w:szCs w:val="22"/>
              </w:rPr>
            </w:pPr>
            <w:r w:rsidRPr="002A2701">
              <w:rPr>
                <w:spacing w:val="20"/>
                <w:sz w:val="24"/>
                <w:szCs w:val="22"/>
              </w:rPr>
              <w:t>[1] Catford</w:t>
            </w:r>
            <w:r w:rsidRPr="002A2701">
              <w:rPr>
                <w:sz w:val="24"/>
                <w:szCs w:val="22"/>
              </w:rPr>
              <w:t xml:space="preserve"> </w:t>
            </w:r>
            <w:r w:rsidRPr="002A2701">
              <w:rPr>
                <w:spacing w:val="20"/>
                <w:sz w:val="24"/>
                <w:szCs w:val="22"/>
              </w:rPr>
              <w:t>J</w:t>
            </w:r>
            <w:r w:rsidRPr="002A2701">
              <w:rPr>
                <w:sz w:val="24"/>
                <w:szCs w:val="22"/>
              </w:rPr>
              <w:t xml:space="preserve"> </w:t>
            </w:r>
            <w:r w:rsidRPr="002A2701">
              <w:rPr>
                <w:spacing w:val="20"/>
                <w:sz w:val="24"/>
                <w:szCs w:val="22"/>
              </w:rPr>
              <w:t>D</w:t>
            </w:r>
            <w:r w:rsidRPr="002A2701">
              <w:rPr>
                <w:rFonts w:hint="eastAsia"/>
                <w:sz w:val="24"/>
                <w:szCs w:val="22"/>
              </w:rPr>
              <w:t xml:space="preserve">. </w:t>
            </w:r>
            <w:r w:rsidRPr="002A2701">
              <w:rPr>
                <w:i/>
                <w:spacing w:val="20"/>
                <w:sz w:val="24"/>
                <w:szCs w:val="22"/>
              </w:rPr>
              <w:t>A</w:t>
            </w:r>
            <w:r w:rsidRPr="002A2701">
              <w:rPr>
                <w:i/>
                <w:sz w:val="24"/>
                <w:szCs w:val="22"/>
              </w:rPr>
              <w:t xml:space="preserve"> </w:t>
            </w:r>
            <w:r w:rsidRPr="002A2701">
              <w:rPr>
                <w:i/>
                <w:spacing w:val="20"/>
                <w:sz w:val="24"/>
                <w:szCs w:val="22"/>
              </w:rPr>
              <w:t>Linguistic</w:t>
            </w:r>
            <w:r w:rsidRPr="002A2701">
              <w:rPr>
                <w:i/>
                <w:sz w:val="24"/>
                <w:szCs w:val="22"/>
              </w:rPr>
              <w:t xml:space="preserve"> </w:t>
            </w:r>
            <w:r w:rsidRPr="002A2701">
              <w:rPr>
                <w:i/>
                <w:spacing w:val="20"/>
                <w:sz w:val="24"/>
                <w:szCs w:val="22"/>
              </w:rPr>
              <w:t>Theory</w:t>
            </w:r>
            <w:r w:rsidRPr="002A2701">
              <w:rPr>
                <w:i/>
                <w:sz w:val="24"/>
                <w:szCs w:val="22"/>
              </w:rPr>
              <w:t xml:space="preserve"> </w:t>
            </w:r>
            <w:r w:rsidRPr="002A2701">
              <w:rPr>
                <w:i/>
                <w:spacing w:val="20"/>
                <w:sz w:val="24"/>
                <w:szCs w:val="22"/>
              </w:rPr>
              <w:t>of</w:t>
            </w:r>
            <w:r w:rsidRPr="002A2701">
              <w:rPr>
                <w:i/>
                <w:sz w:val="24"/>
                <w:szCs w:val="22"/>
              </w:rPr>
              <w:t xml:space="preserve"> </w:t>
            </w:r>
            <w:r w:rsidRPr="002A2701">
              <w:rPr>
                <w:i/>
                <w:spacing w:val="20"/>
                <w:sz w:val="24"/>
                <w:szCs w:val="22"/>
              </w:rPr>
              <w:t>Translation</w:t>
            </w:r>
            <w:r w:rsidRPr="002A2701">
              <w:rPr>
                <w:rFonts w:hint="eastAsia"/>
                <w:i/>
                <w:spacing w:val="20"/>
                <w:sz w:val="24"/>
                <w:szCs w:val="22"/>
              </w:rPr>
              <w:t xml:space="preserve"> </w:t>
            </w:r>
            <w:r w:rsidRPr="002A2701">
              <w:rPr>
                <w:sz w:val="24"/>
                <w:szCs w:val="22"/>
              </w:rPr>
              <w:t>[M]</w:t>
            </w:r>
            <w:r w:rsidRPr="002A2701">
              <w:rPr>
                <w:rFonts w:hint="eastAsia"/>
                <w:sz w:val="24"/>
                <w:szCs w:val="22"/>
              </w:rPr>
              <w:t xml:space="preserve">. </w:t>
            </w:r>
            <w:r w:rsidRPr="002A2701">
              <w:rPr>
                <w:spacing w:val="20"/>
                <w:sz w:val="24"/>
                <w:szCs w:val="22"/>
              </w:rPr>
              <w:t>London</w:t>
            </w:r>
            <w:r w:rsidRPr="002A2701">
              <w:rPr>
                <w:rFonts w:hint="eastAsia"/>
                <w:sz w:val="24"/>
                <w:szCs w:val="22"/>
              </w:rPr>
              <w:t xml:space="preserve">: </w:t>
            </w:r>
            <w:r w:rsidRPr="002A2701">
              <w:rPr>
                <w:spacing w:val="20"/>
                <w:sz w:val="24"/>
                <w:szCs w:val="22"/>
              </w:rPr>
              <w:t>Oxford</w:t>
            </w:r>
            <w:r w:rsidRPr="002A2701">
              <w:rPr>
                <w:sz w:val="24"/>
                <w:szCs w:val="22"/>
              </w:rPr>
              <w:t xml:space="preserve"> </w:t>
            </w:r>
            <w:r w:rsidRPr="002A2701">
              <w:rPr>
                <w:spacing w:val="20"/>
                <w:sz w:val="24"/>
                <w:szCs w:val="22"/>
              </w:rPr>
              <w:t>University</w:t>
            </w:r>
            <w:r w:rsidRPr="002A2701">
              <w:rPr>
                <w:sz w:val="24"/>
                <w:szCs w:val="22"/>
              </w:rPr>
              <w:t xml:space="preserve"> </w:t>
            </w:r>
            <w:r w:rsidRPr="002A2701">
              <w:rPr>
                <w:spacing w:val="20"/>
                <w:sz w:val="24"/>
                <w:szCs w:val="22"/>
              </w:rPr>
              <w:t>Press</w:t>
            </w:r>
            <w:r w:rsidRPr="002A2701">
              <w:rPr>
                <w:rFonts w:hint="eastAsia"/>
                <w:sz w:val="24"/>
                <w:szCs w:val="22"/>
              </w:rPr>
              <w:t xml:space="preserve">, </w:t>
            </w:r>
            <w:r w:rsidRPr="002A2701">
              <w:rPr>
                <w:sz w:val="24"/>
                <w:szCs w:val="22"/>
              </w:rPr>
              <w:t>1965</w:t>
            </w:r>
            <w:r w:rsidRPr="002A2701">
              <w:rPr>
                <w:rFonts w:hint="eastAsia"/>
                <w:sz w:val="24"/>
                <w:szCs w:val="22"/>
              </w:rPr>
              <w:t>:</w:t>
            </w:r>
            <w:r w:rsidRPr="002A2701">
              <w:rPr>
                <w:sz w:val="24"/>
                <w:szCs w:val="22"/>
              </w:rPr>
              <w:t>1.</w:t>
            </w:r>
          </w:p>
          <w:p w14:paraId="7AA42929" w14:textId="77777777" w:rsidR="002A2701" w:rsidRPr="002A2701" w:rsidRDefault="002A2701" w:rsidP="00751043">
            <w:pPr>
              <w:spacing w:line="360" w:lineRule="auto"/>
              <w:rPr>
                <w:rFonts w:ascii="宋体" w:hAnsi="宋体"/>
                <w:sz w:val="24"/>
                <w:szCs w:val="22"/>
              </w:rPr>
            </w:pPr>
            <w:r w:rsidRPr="002A2701">
              <w:rPr>
                <w:spacing w:val="20"/>
                <w:sz w:val="24"/>
                <w:szCs w:val="22"/>
              </w:rPr>
              <w:t xml:space="preserve">[2] </w:t>
            </w:r>
            <w:proofErr w:type="spellStart"/>
            <w:r w:rsidRPr="002A2701">
              <w:rPr>
                <w:spacing w:val="20"/>
                <w:sz w:val="24"/>
                <w:szCs w:val="22"/>
              </w:rPr>
              <w:t>Gentzler</w:t>
            </w:r>
            <w:proofErr w:type="spellEnd"/>
            <w:r w:rsidRPr="002A2701">
              <w:rPr>
                <w:sz w:val="24"/>
                <w:szCs w:val="22"/>
              </w:rPr>
              <w:t xml:space="preserve"> </w:t>
            </w:r>
            <w:r w:rsidRPr="002A2701">
              <w:rPr>
                <w:spacing w:val="20"/>
                <w:sz w:val="24"/>
                <w:szCs w:val="22"/>
              </w:rPr>
              <w:t>E</w:t>
            </w:r>
            <w:r w:rsidRPr="002A2701">
              <w:rPr>
                <w:sz w:val="24"/>
                <w:szCs w:val="22"/>
              </w:rPr>
              <w:t>.</w:t>
            </w:r>
            <w:r w:rsidRPr="002A2701">
              <w:rPr>
                <w:i/>
                <w:sz w:val="24"/>
                <w:szCs w:val="22"/>
              </w:rPr>
              <w:t xml:space="preserve"> </w:t>
            </w:r>
            <w:r w:rsidRPr="002A2701">
              <w:rPr>
                <w:i/>
                <w:spacing w:val="20"/>
                <w:sz w:val="24"/>
                <w:szCs w:val="22"/>
              </w:rPr>
              <w:t>Contemporary</w:t>
            </w:r>
            <w:r w:rsidRPr="002A2701">
              <w:rPr>
                <w:i/>
                <w:sz w:val="24"/>
                <w:szCs w:val="22"/>
              </w:rPr>
              <w:t xml:space="preserve"> </w:t>
            </w:r>
            <w:r w:rsidRPr="002A2701">
              <w:rPr>
                <w:i/>
                <w:spacing w:val="20"/>
                <w:sz w:val="24"/>
                <w:szCs w:val="22"/>
              </w:rPr>
              <w:t>Translation</w:t>
            </w:r>
            <w:r w:rsidRPr="002A2701">
              <w:rPr>
                <w:i/>
                <w:sz w:val="24"/>
                <w:szCs w:val="22"/>
              </w:rPr>
              <w:t xml:space="preserve"> </w:t>
            </w:r>
            <w:r w:rsidRPr="002A2701">
              <w:rPr>
                <w:i/>
                <w:spacing w:val="20"/>
                <w:sz w:val="24"/>
                <w:szCs w:val="22"/>
              </w:rPr>
              <w:t>Theories</w:t>
            </w:r>
            <w:r w:rsidRPr="002A2701">
              <w:rPr>
                <w:i/>
                <w:sz w:val="24"/>
                <w:szCs w:val="22"/>
              </w:rPr>
              <w:t>（</w:t>
            </w:r>
            <w:r w:rsidRPr="002A2701">
              <w:rPr>
                <w:i/>
                <w:sz w:val="24"/>
                <w:szCs w:val="22"/>
              </w:rPr>
              <w:t xml:space="preserve"> </w:t>
            </w:r>
            <w:r w:rsidRPr="002A2701">
              <w:rPr>
                <w:i/>
                <w:spacing w:val="20"/>
                <w:sz w:val="24"/>
                <w:szCs w:val="22"/>
              </w:rPr>
              <w:t>revised</w:t>
            </w:r>
            <w:r w:rsidRPr="002A2701">
              <w:rPr>
                <w:i/>
                <w:sz w:val="24"/>
                <w:szCs w:val="22"/>
              </w:rPr>
              <w:t xml:space="preserve"> 2</w:t>
            </w:r>
            <w:r w:rsidRPr="002A2701">
              <w:rPr>
                <w:i/>
                <w:spacing w:val="20"/>
                <w:sz w:val="24"/>
                <w:szCs w:val="22"/>
              </w:rPr>
              <w:t>nd</w:t>
            </w:r>
            <w:r w:rsidRPr="002A2701">
              <w:rPr>
                <w:i/>
                <w:sz w:val="24"/>
                <w:szCs w:val="22"/>
              </w:rPr>
              <w:t xml:space="preserve"> </w:t>
            </w:r>
            <w:r w:rsidRPr="002A2701">
              <w:rPr>
                <w:i/>
                <w:spacing w:val="20"/>
                <w:sz w:val="24"/>
                <w:szCs w:val="22"/>
              </w:rPr>
              <w:t>edition</w:t>
            </w:r>
            <w:r w:rsidRPr="002A2701">
              <w:rPr>
                <w:i/>
                <w:sz w:val="24"/>
                <w:szCs w:val="22"/>
              </w:rPr>
              <w:t>）</w:t>
            </w:r>
            <w:r w:rsidRPr="002A2701">
              <w:rPr>
                <w:sz w:val="24"/>
                <w:szCs w:val="22"/>
              </w:rPr>
              <w:t>[M]</w:t>
            </w:r>
            <w:r w:rsidRPr="002A2701">
              <w:rPr>
                <w:rFonts w:hint="eastAsia"/>
                <w:sz w:val="24"/>
                <w:szCs w:val="22"/>
              </w:rPr>
              <w:t xml:space="preserve">. </w:t>
            </w:r>
            <w:r w:rsidRPr="002A2701">
              <w:rPr>
                <w:rFonts w:ascii="宋体" w:hAnsi="宋体"/>
                <w:sz w:val="24"/>
                <w:szCs w:val="22"/>
              </w:rPr>
              <w:t>上海</w:t>
            </w:r>
            <w:r w:rsidRPr="002A2701">
              <w:rPr>
                <w:rFonts w:ascii="宋体" w:hAnsi="宋体" w:hint="eastAsia"/>
                <w:sz w:val="24"/>
                <w:szCs w:val="22"/>
              </w:rPr>
              <w:t xml:space="preserve">: </w:t>
            </w:r>
            <w:r w:rsidRPr="002A2701">
              <w:rPr>
                <w:rFonts w:ascii="宋体" w:hAnsi="宋体"/>
                <w:sz w:val="24"/>
                <w:szCs w:val="22"/>
              </w:rPr>
              <w:t>上海外语教育出版社</w:t>
            </w:r>
            <w:r w:rsidRPr="002A2701">
              <w:rPr>
                <w:rFonts w:ascii="宋体" w:hAnsi="宋体" w:hint="eastAsia"/>
                <w:sz w:val="24"/>
                <w:szCs w:val="22"/>
              </w:rPr>
              <w:t xml:space="preserve">, </w:t>
            </w:r>
            <w:r w:rsidRPr="002A2701">
              <w:rPr>
                <w:rFonts w:ascii="宋体" w:hAnsi="宋体"/>
                <w:sz w:val="24"/>
                <w:szCs w:val="22"/>
              </w:rPr>
              <w:t>2004:166.</w:t>
            </w:r>
          </w:p>
          <w:p w14:paraId="06CBFE1D" w14:textId="77777777" w:rsidR="002A2701" w:rsidRPr="002A2701" w:rsidRDefault="002A2701" w:rsidP="00751043">
            <w:pPr>
              <w:spacing w:line="360" w:lineRule="auto"/>
              <w:rPr>
                <w:sz w:val="24"/>
                <w:szCs w:val="22"/>
              </w:rPr>
            </w:pPr>
            <w:r w:rsidRPr="002A2701">
              <w:rPr>
                <w:spacing w:val="20"/>
                <w:sz w:val="24"/>
                <w:szCs w:val="22"/>
              </w:rPr>
              <w:t>[3]</w:t>
            </w:r>
            <w:r w:rsidRPr="002A2701">
              <w:rPr>
                <w:rFonts w:hint="eastAsia"/>
                <w:spacing w:val="20"/>
                <w:sz w:val="24"/>
                <w:szCs w:val="22"/>
              </w:rPr>
              <w:t xml:space="preserve"> </w:t>
            </w:r>
            <w:r w:rsidRPr="002A2701">
              <w:rPr>
                <w:spacing w:val="20"/>
                <w:sz w:val="24"/>
                <w:szCs w:val="22"/>
              </w:rPr>
              <w:t>House</w:t>
            </w:r>
            <w:r w:rsidRPr="002A2701">
              <w:rPr>
                <w:sz w:val="24"/>
                <w:szCs w:val="22"/>
              </w:rPr>
              <w:t xml:space="preserve"> </w:t>
            </w:r>
            <w:r w:rsidRPr="002A2701">
              <w:rPr>
                <w:spacing w:val="20"/>
                <w:sz w:val="24"/>
                <w:szCs w:val="22"/>
              </w:rPr>
              <w:t>J</w:t>
            </w:r>
            <w:r w:rsidRPr="002A2701">
              <w:rPr>
                <w:sz w:val="24"/>
                <w:szCs w:val="22"/>
              </w:rPr>
              <w:t xml:space="preserve">. </w:t>
            </w:r>
            <w:r w:rsidRPr="002A2701">
              <w:rPr>
                <w:i/>
                <w:spacing w:val="20"/>
                <w:sz w:val="24"/>
                <w:szCs w:val="22"/>
              </w:rPr>
              <w:t>Text</w:t>
            </w:r>
            <w:r w:rsidRPr="002A2701">
              <w:rPr>
                <w:i/>
                <w:sz w:val="24"/>
                <w:szCs w:val="22"/>
              </w:rPr>
              <w:t xml:space="preserve"> </w:t>
            </w:r>
            <w:r w:rsidRPr="002A2701">
              <w:rPr>
                <w:i/>
                <w:spacing w:val="20"/>
                <w:sz w:val="24"/>
                <w:szCs w:val="22"/>
              </w:rPr>
              <w:t>and</w:t>
            </w:r>
            <w:r w:rsidRPr="002A2701">
              <w:rPr>
                <w:i/>
                <w:sz w:val="24"/>
                <w:szCs w:val="22"/>
              </w:rPr>
              <w:t xml:space="preserve"> </w:t>
            </w:r>
            <w:r w:rsidRPr="002A2701">
              <w:rPr>
                <w:i/>
                <w:spacing w:val="20"/>
                <w:sz w:val="24"/>
                <w:szCs w:val="22"/>
              </w:rPr>
              <w:t>context</w:t>
            </w:r>
            <w:r w:rsidRPr="002A2701">
              <w:rPr>
                <w:i/>
                <w:sz w:val="24"/>
                <w:szCs w:val="22"/>
              </w:rPr>
              <w:t xml:space="preserve"> </w:t>
            </w:r>
            <w:r w:rsidRPr="002A2701">
              <w:rPr>
                <w:i/>
                <w:spacing w:val="20"/>
                <w:sz w:val="24"/>
                <w:szCs w:val="22"/>
              </w:rPr>
              <w:t>in</w:t>
            </w:r>
            <w:r w:rsidRPr="002A2701">
              <w:rPr>
                <w:i/>
                <w:sz w:val="24"/>
                <w:szCs w:val="22"/>
              </w:rPr>
              <w:t xml:space="preserve"> </w:t>
            </w:r>
            <w:r w:rsidRPr="002A2701">
              <w:rPr>
                <w:i/>
                <w:spacing w:val="20"/>
                <w:sz w:val="24"/>
                <w:szCs w:val="22"/>
              </w:rPr>
              <w:t xml:space="preserve">translation </w:t>
            </w:r>
            <w:r w:rsidRPr="002A2701">
              <w:rPr>
                <w:sz w:val="24"/>
                <w:szCs w:val="22"/>
              </w:rPr>
              <w:t xml:space="preserve">[M]. </w:t>
            </w:r>
            <w:r w:rsidRPr="002A2701">
              <w:rPr>
                <w:spacing w:val="20"/>
                <w:sz w:val="24"/>
                <w:szCs w:val="22"/>
              </w:rPr>
              <w:t>Journal</w:t>
            </w:r>
            <w:r w:rsidRPr="002A2701">
              <w:rPr>
                <w:sz w:val="24"/>
                <w:szCs w:val="22"/>
              </w:rPr>
              <w:t xml:space="preserve"> </w:t>
            </w:r>
            <w:r w:rsidRPr="002A2701">
              <w:rPr>
                <w:spacing w:val="20"/>
                <w:sz w:val="24"/>
                <w:szCs w:val="22"/>
              </w:rPr>
              <w:t>of</w:t>
            </w:r>
            <w:r w:rsidRPr="002A2701">
              <w:rPr>
                <w:sz w:val="24"/>
                <w:szCs w:val="22"/>
              </w:rPr>
              <w:t xml:space="preserve"> </w:t>
            </w:r>
            <w:r w:rsidRPr="002A2701">
              <w:rPr>
                <w:spacing w:val="20"/>
                <w:sz w:val="24"/>
                <w:szCs w:val="22"/>
              </w:rPr>
              <w:t>Pragmatics</w:t>
            </w:r>
            <w:r w:rsidRPr="002A2701">
              <w:rPr>
                <w:rFonts w:hint="eastAsia"/>
                <w:sz w:val="24"/>
                <w:szCs w:val="22"/>
              </w:rPr>
              <w:t xml:space="preserve">, </w:t>
            </w:r>
            <w:r w:rsidRPr="002A2701">
              <w:rPr>
                <w:sz w:val="24"/>
                <w:szCs w:val="22"/>
              </w:rPr>
              <w:t>2006</w:t>
            </w:r>
            <w:r w:rsidRPr="002A2701">
              <w:rPr>
                <w:rFonts w:hint="eastAsia"/>
                <w:sz w:val="24"/>
                <w:szCs w:val="22"/>
              </w:rPr>
              <w:t>:</w:t>
            </w:r>
            <w:r w:rsidRPr="002A2701">
              <w:rPr>
                <w:sz w:val="24"/>
                <w:szCs w:val="22"/>
              </w:rPr>
              <w:t>338.</w:t>
            </w:r>
          </w:p>
          <w:p w14:paraId="5AE04785" w14:textId="77777777" w:rsidR="002A2701" w:rsidRPr="002A2701" w:rsidRDefault="002A2701" w:rsidP="00751043">
            <w:pPr>
              <w:spacing w:line="360" w:lineRule="auto"/>
              <w:rPr>
                <w:rFonts w:ascii="宋体" w:hAnsi="宋体"/>
                <w:sz w:val="24"/>
                <w:szCs w:val="22"/>
              </w:rPr>
            </w:pPr>
            <w:r w:rsidRPr="002A2701">
              <w:rPr>
                <w:spacing w:val="20"/>
                <w:sz w:val="24"/>
                <w:szCs w:val="22"/>
              </w:rPr>
              <w:t>[4</w:t>
            </w:r>
            <w:r w:rsidRPr="002A2701">
              <w:rPr>
                <w:rFonts w:hint="eastAsia"/>
                <w:spacing w:val="20"/>
                <w:sz w:val="24"/>
                <w:szCs w:val="22"/>
              </w:rPr>
              <w:t xml:space="preserve">] </w:t>
            </w:r>
            <w:proofErr w:type="gramStart"/>
            <w:r w:rsidRPr="002A2701">
              <w:rPr>
                <w:rFonts w:ascii="宋体" w:hAnsi="宋体"/>
                <w:sz w:val="24"/>
                <w:szCs w:val="22"/>
              </w:rPr>
              <w:t>陈明瑶</w:t>
            </w:r>
            <w:proofErr w:type="gramEnd"/>
            <w:r w:rsidRPr="002A2701">
              <w:rPr>
                <w:rFonts w:ascii="宋体" w:hAnsi="宋体" w:hint="eastAsia"/>
                <w:sz w:val="24"/>
                <w:szCs w:val="22"/>
              </w:rPr>
              <w:t xml:space="preserve">. </w:t>
            </w:r>
            <w:r w:rsidRPr="002A2701">
              <w:rPr>
                <w:rFonts w:ascii="宋体" w:hAnsi="宋体"/>
                <w:spacing w:val="20"/>
                <w:sz w:val="24"/>
                <w:szCs w:val="22"/>
              </w:rPr>
              <w:t>WTO</w:t>
            </w:r>
            <w:r w:rsidRPr="002A2701">
              <w:rPr>
                <w:rFonts w:ascii="宋体" w:hAnsi="宋体"/>
                <w:sz w:val="24"/>
                <w:szCs w:val="22"/>
              </w:rPr>
              <w:t xml:space="preserve"> 文本的词汇特点及其翻译[J]</w:t>
            </w:r>
            <w:r w:rsidRPr="002A2701">
              <w:rPr>
                <w:rFonts w:ascii="宋体" w:hAnsi="宋体" w:hint="eastAsia"/>
                <w:sz w:val="24"/>
                <w:szCs w:val="22"/>
              </w:rPr>
              <w:t xml:space="preserve">. </w:t>
            </w:r>
            <w:r w:rsidRPr="002A2701">
              <w:rPr>
                <w:rFonts w:ascii="宋体" w:hAnsi="宋体"/>
                <w:sz w:val="24"/>
                <w:szCs w:val="22"/>
              </w:rPr>
              <w:t>上海科技翻译</w:t>
            </w:r>
            <w:r w:rsidRPr="002A2701">
              <w:rPr>
                <w:rFonts w:ascii="宋体" w:hAnsi="宋体" w:hint="eastAsia"/>
                <w:sz w:val="24"/>
                <w:szCs w:val="22"/>
              </w:rPr>
              <w:t xml:space="preserve">, </w:t>
            </w:r>
            <w:r w:rsidRPr="002A2701">
              <w:rPr>
                <w:rFonts w:ascii="宋体" w:hAnsi="宋体"/>
                <w:sz w:val="24"/>
                <w:szCs w:val="22"/>
              </w:rPr>
              <w:t>2003（4）</w:t>
            </w:r>
            <w:r w:rsidRPr="002A2701">
              <w:rPr>
                <w:rFonts w:ascii="宋体" w:hAnsi="宋体" w:hint="eastAsia"/>
                <w:sz w:val="24"/>
                <w:szCs w:val="22"/>
              </w:rPr>
              <w:t>:</w:t>
            </w:r>
            <w:r w:rsidRPr="002A2701">
              <w:rPr>
                <w:rFonts w:ascii="宋体" w:hAnsi="宋体"/>
                <w:sz w:val="24"/>
                <w:szCs w:val="22"/>
              </w:rPr>
              <w:t>18</w:t>
            </w:r>
            <w:r w:rsidRPr="002A2701">
              <w:rPr>
                <w:rFonts w:ascii="宋体" w:hAnsi="宋体" w:hint="eastAsia"/>
                <w:sz w:val="24"/>
                <w:szCs w:val="22"/>
              </w:rPr>
              <w:t>-</w:t>
            </w:r>
            <w:r w:rsidRPr="002A2701">
              <w:rPr>
                <w:rFonts w:ascii="宋体" w:hAnsi="宋体"/>
                <w:sz w:val="24"/>
                <w:szCs w:val="22"/>
              </w:rPr>
              <w:t>20.</w:t>
            </w:r>
          </w:p>
          <w:p w14:paraId="6924A0DD" w14:textId="77777777" w:rsidR="002A2701" w:rsidRPr="002A2701" w:rsidRDefault="002A2701" w:rsidP="00751043">
            <w:pPr>
              <w:spacing w:line="360" w:lineRule="auto"/>
              <w:rPr>
                <w:rFonts w:ascii="宋体" w:hAnsi="宋体"/>
                <w:sz w:val="24"/>
                <w:szCs w:val="22"/>
              </w:rPr>
            </w:pPr>
            <w:r w:rsidRPr="002A2701">
              <w:rPr>
                <w:rFonts w:ascii="宋体" w:hAnsi="宋体"/>
                <w:spacing w:val="20"/>
                <w:sz w:val="24"/>
                <w:szCs w:val="22"/>
              </w:rPr>
              <w:t>[5]</w:t>
            </w:r>
            <w:r w:rsidRPr="002A2701">
              <w:rPr>
                <w:rFonts w:ascii="宋体" w:hAnsi="宋体" w:hint="eastAsia"/>
                <w:spacing w:val="20"/>
                <w:sz w:val="24"/>
                <w:szCs w:val="22"/>
              </w:rPr>
              <w:t xml:space="preserve"> </w:t>
            </w:r>
            <w:r w:rsidRPr="002A2701">
              <w:rPr>
                <w:rFonts w:ascii="宋体" w:hAnsi="宋体"/>
                <w:sz w:val="24"/>
                <w:szCs w:val="22"/>
              </w:rPr>
              <w:t>郭著章</w:t>
            </w:r>
            <w:r w:rsidRPr="002A2701">
              <w:rPr>
                <w:rFonts w:ascii="宋体" w:hAnsi="宋体" w:hint="eastAsia"/>
                <w:sz w:val="24"/>
                <w:szCs w:val="22"/>
              </w:rPr>
              <w:t xml:space="preserve">, </w:t>
            </w:r>
            <w:r w:rsidRPr="002A2701">
              <w:rPr>
                <w:rFonts w:ascii="宋体" w:hAnsi="宋体"/>
                <w:sz w:val="24"/>
                <w:szCs w:val="22"/>
              </w:rPr>
              <w:t>李庆生</w:t>
            </w:r>
            <w:r w:rsidRPr="002A2701">
              <w:rPr>
                <w:rFonts w:ascii="宋体" w:hAnsi="宋体" w:hint="eastAsia"/>
                <w:sz w:val="24"/>
                <w:szCs w:val="22"/>
              </w:rPr>
              <w:t xml:space="preserve">. </w:t>
            </w:r>
            <w:r w:rsidRPr="002A2701">
              <w:rPr>
                <w:rFonts w:ascii="宋体" w:hAnsi="宋体"/>
                <w:sz w:val="24"/>
                <w:szCs w:val="22"/>
              </w:rPr>
              <w:t>英汉互译实用教程[</w:t>
            </w:r>
            <w:r w:rsidRPr="002A2701">
              <w:rPr>
                <w:rFonts w:ascii="宋体" w:hAnsi="宋体"/>
                <w:spacing w:val="20"/>
                <w:sz w:val="24"/>
                <w:szCs w:val="22"/>
              </w:rPr>
              <w:t>M</w:t>
            </w:r>
            <w:r w:rsidRPr="002A2701">
              <w:rPr>
                <w:rFonts w:ascii="宋体" w:hAnsi="宋体"/>
                <w:sz w:val="24"/>
                <w:szCs w:val="22"/>
              </w:rPr>
              <w:t>]. 武汉</w:t>
            </w:r>
            <w:r w:rsidRPr="002A2701">
              <w:rPr>
                <w:rFonts w:ascii="宋体" w:hAnsi="宋体" w:hint="eastAsia"/>
                <w:sz w:val="24"/>
                <w:szCs w:val="22"/>
              </w:rPr>
              <w:t xml:space="preserve">: </w:t>
            </w:r>
            <w:r w:rsidRPr="002A2701">
              <w:rPr>
                <w:rFonts w:ascii="宋体" w:hAnsi="宋体"/>
                <w:sz w:val="24"/>
                <w:szCs w:val="22"/>
              </w:rPr>
              <w:t>武汉大学出版社</w:t>
            </w:r>
            <w:r w:rsidRPr="002A2701">
              <w:rPr>
                <w:rFonts w:ascii="宋体" w:hAnsi="宋体" w:hint="eastAsia"/>
                <w:sz w:val="24"/>
                <w:szCs w:val="22"/>
              </w:rPr>
              <w:t xml:space="preserve">, </w:t>
            </w:r>
            <w:r w:rsidRPr="002A2701">
              <w:rPr>
                <w:rFonts w:ascii="宋体" w:hAnsi="宋体"/>
                <w:sz w:val="24"/>
                <w:szCs w:val="22"/>
              </w:rPr>
              <w:t>2010.</w:t>
            </w:r>
          </w:p>
          <w:p w14:paraId="3D3C3F89" w14:textId="77777777" w:rsidR="002A2701" w:rsidRPr="002A2701" w:rsidRDefault="002A2701" w:rsidP="00751043">
            <w:pPr>
              <w:spacing w:line="360" w:lineRule="auto"/>
              <w:rPr>
                <w:rFonts w:ascii="宋体" w:hAnsi="宋体"/>
                <w:sz w:val="24"/>
                <w:szCs w:val="22"/>
              </w:rPr>
            </w:pPr>
            <w:r w:rsidRPr="002A2701">
              <w:rPr>
                <w:rFonts w:ascii="宋体" w:hAnsi="宋体"/>
                <w:spacing w:val="20"/>
                <w:sz w:val="24"/>
                <w:szCs w:val="22"/>
              </w:rPr>
              <w:t>[6]</w:t>
            </w:r>
            <w:r w:rsidRPr="002A2701">
              <w:rPr>
                <w:rFonts w:ascii="宋体" w:hAnsi="宋体" w:hint="eastAsia"/>
                <w:spacing w:val="20"/>
                <w:sz w:val="24"/>
                <w:szCs w:val="22"/>
              </w:rPr>
              <w:t xml:space="preserve"> </w:t>
            </w:r>
            <w:r w:rsidRPr="002A2701">
              <w:rPr>
                <w:rFonts w:ascii="宋体" w:hAnsi="宋体"/>
                <w:sz w:val="24"/>
                <w:szCs w:val="22"/>
              </w:rPr>
              <w:t>刘宓庆</w:t>
            </w:r>
            <w:r w:rsidRPr="002A2701">
              <w:rPr>
                <w:rFonts w:ascii="宋体" w:hAnsi="宋体" w:hint="eastAsia"/>
                <w:sz w:val="24"/>
                <w:szCs w:val="22"/>
              </w:rPr>
              <w:t xml:space="preserve">. </w:t>
            </w:r>
            <w:r w:rsidRPr="002A2701">
              <w:rPr>
                <w:rFonts w:ascii="宋体" w:hAnsi="宋体"/>
                <w:sz w:val="24"/>
                <w:szCs w:val="22"/>
              </w:rPr>
              <w:t>翻译基础[</w:t>
            </w:r>
            <w:r w:rsidRPr="002A2701">
              <w:rPr>
                <w:rFonts w:ascii="宋体" w:hAnsi="宋体"/>
                <w:spacing w:val="20"/>
                <w:sz w:val="24"/>
                <w:szCs w:val="22"/>
              </w:rPr>
              <w:t>M</w:t>
            </w:r>
            <w:r w:rsidRPr="002A2701">
              <w:rPr>
                <w:rFonts w:ascii="宋体" w:hAnsi="宋体"/>
                <w:sz w:val="24"/>
                <w:szCs w:val="22"/>
              </w:rPr>
              <w:t>]</w:t>
            </w:r>
            <w:r w:rsidRPr="002A2701">
              <w:rPr>
                <w:rFonts w:ascii="宋体" w:hAnsi="宋体" w:hint="eastAsia"/>
                <w:sz w:val="24"/>
                <w:szCs w:val="22"/>
              </w:rPr>
              <w:t xml:space="preserve">. </w:t>
            </w:r>
            <w:r w:rsidRPr="002A2701">
              <w:rPr>
                <w:rFonts w:ascii="宋体" w:hAnsi="宋体"/>
                <w:sz w:val="24"/>
                <w:szCs w:val="22"/>
              </w:rPr>
              <w:t>上海</w:t>
            </w:r>
            <w:r w:rsidRPr="002A2701">
              <w:rPr>
                <w:rFonts w:ascii="宋体" w:hAnsi="宋体" w:hint="eastAsia"/>
                <w:sz w:val="24"/>
                <w:szCs w:val="22"/>
              </w:rPr>
              <w:t xml:space="preserve">: </w:t>
            </w:r>
            <w:r w:rsidRPr="002A2701">
              <w:rPr>
                <w:rFonts w:ascii="宋体" w:hAnsi="宋体"/>
                <w:sz w:val="24"/>
                <w:szCs w:val="22"/>
              </w:rPr>
              <w:t>华东师范大学出版社</w:t>
            </w:r>
            <w:r w:rsidRPr="002A2701">
              <w:rPr>
                <w:rFonts w:ascii="宋体" w:hAnsi="宋体" w:hint="eastAsia"/>
                <w:sz w:val="24"/>
                <w:szCs w:val="22"/>
              </w:rPr>
              <w:t xml:space="preserve">, </w:t>
            </w:r>
            <w:r w:rsidRPr="002A2701">
              <w:rPr>
                <w:rFonts w:ascii="宋体" w:hAnsi="宋体"/>
                <w:sz w:val="24"/>
                <w:szCs w:val="22"/>
              </w:rPr>
              <w:t>2008:96．</w:t>
            </w:r>
          </w:p>
          <w:p w14:paraId="4B5E5145" w14:textId="77777777" w:rsidR="002A2701" w:rsidRPr="002A2701" w:rsidRDefault="002A2701" w:rsidP="00751043">
            <w:pPr>
              <w:spacing w:line="360" w:lineRule="auto"/>
              <w:rPr>
                <w:rFonts w:ascii="宋体" w:hAnsi="宋体"/>
                <w:sz w:val="24"/>
                <w:szCs w:val="22"/>
              </w:rPr>
            </w:pPr>
            <w:r w:rsidRPr="002A2701">
              <w:rPr>
                <w:rFonts w:ascii="宋体" w:hAnsi="宋体"/>
                <w:sz w:val="24"/>
                <w:szCs w:val="22"/>
              </w:rPr>
              <w:t>[7</w:t>
            </w:r>
            <w:r w:rsidRPr="002A2701">
              <w:rPr>
                <w:rFonts w:ascii="宋体" w:hAnsi="宋体" w:hint="eastAsia"/>
                <w:sz w:val="24"/>
                <w:szCs w:val="22"/>
              </w:rPr>
              <w:t xml:space="preserve">]  </w:t>
            </w:r>
            <w:proofErr w:type="gramStart"/>
            <w:r w:rsidRPr="002A2701">
              <w:rPr>
                <w:rFonts w:ascii="宋体" w:hAnsi="宋体"/>
                <w:sz w:val="24"/>
                <w:szCs w:val="22"/>
              </w:rPr>
              <w:t>孙致礼</w:t>
            </w:r>
            <w:proofErr w:type="gramEnd"/>
            <w:r w:rsidRPr="002A2701">
              <w:rPr>
                <w:rFonts w:ascii="宋体" w:hAnsi="宋体" w:hint="eastAsia"/>
                <w:sz w:val="24"/>
                <w:szCs w:val="22"/>
              </w:rPr>
              <w:t xml:space="preserve">. </w:t>
            </w:r>
            <w:r w:rsidRPr="002A2701">
              <w:rPr>
                <w:rFonts w:ascii="宋体" w:hAnsi="宋体"/>
                <w:sz w:val="24"/>
                <w:szCs w:val="22"/>
              </w:rPr>
              <w:t>新编英汉翻译教程[</w:t>
            </w:r>
            <w:r w:rsidRPr="002A2701">
              <w:rPr>
                <w:rFonts w:ascii="宋体" w:hAnsi="宋体"/>
                <w:spacing w:val="20"/>
                <w:sz w:val="24"/>
                <w:szCs w:val="22"/>
              </w:rPr>
              <w:t>M</w:t>
            </w:r>
            <w:r w:rsidRPr="002A2701">
              <w:rPr>
                <w:rFonts w:ascii="宋体" w:hAnsi="宋体"/>
                <w:sz w:val="24"/>
                <w:szCs w:val="22"/>
              </w:rPr>
              <w:t>]</w:t>
            </w:r>
            <w:r w:rsidRPr="002A2701">
              <w:rPr>
                <w:rFonts w:ascii="宋体" w:hAnsi="宋体" w:hint="eastAsia"/>
                <w:sz w:val="24"/>
                <w:szCs w:val="22"/>
              </w:rPr>
              <w:t xml:space="preserve">. </w:t>
            </w:r>
            <w:r w:rsidRPr="002A2701">
              <w:rPr>
                <w:rFonts w:ascii="宋体" w:hAnsi="宋体"/>
                <w:sz w:val="24"/>
                <w:szCs w:val="22"/>
              </w:rPr>
              <w:t>上海</w:t>
            </w:r>
            <w:r w:rsidRPr="002A2701">
              <w:rPr>
                <w:rFonts w:ascii="宋体" w:hAnsi="宋体" w:hint="eastAsia"/>
                <w:sz w:val="24"/>
                <w:szCs w:val="22"/>
              </w:rPr>
              <w:t xml:space="preserve">: </w:t>
            </w:r>
            <w:r w:rsidRPr="002A2701">
              <w:rPr>
                <w:rFonts w:ascii="宋体" w:hAnsi="宋体"/>
                <w:sz w:val="24"/>
                <w:szCs w:val="22"/>
              </w:rPr>
              <w:t>上海外语教育出版社</w:t>
            </w:r>
            <w:r w:rsidRPr="002A2701">
              <w:rPr>
                <w:rFonts w:ascii="宋体" w:hAnsi="宋体" w:hint="eastAsia"/>
                <w:sz w:val="24"/>
                <w:szCs w:val="22"/>
              </w:rPr>
              <w:t xml:space="preserve">, </w:t>
            </w:r>
            <w:r w:rsidRPr="002A2701">
              <w:rPr>
                <w:rFonts w:ascii="宋体" w:hAnsi="宋体"/>
                <w:sz w:val="24"/>
                <w:szCs w:val="22"/>
              </w:rPr>
              <w:t>2004:81．</w:t>
            </w:r>
          </w:p>
          <w:p w14:paraId="7C60B07C" w14:textId="77777777" w:rsidR="002A2701" w:rsidRPr="002A2701" w:rsidRDefault="002A2701" w:rsidP="00751043">
            <w:pPr>
              <w:spacing w:line="360" w:lineRule="auto"/>
              <w:rPr>
                <w:rFonts w:ascii="宋体" w:hAnsi="宋体"/>
                <w:sz w:val="24"/>
                <w:szCs w:val="22"/>
              </w:rPr>
            </w:pPr>
            <w:r w:rsidRPr="002A2701">
              <w:rPr>
                <w:rFonts w:ascii="宋体" w:hAnsi="宋体"/>
                <w:sz w:val="24"/>
                <w:szCs w:val="22"/>
              </w:rPr>
              <w:t>[8</w:t>
            </w:r>
            <w:r w:rsidRPr="002A2701">
              <w:rPr>
                <w:rFonts w:ascii="宋体" w:hAnsi="宋体" w:hint="eastAsia"/>
                <w:sz w:val="24"/>
                <w:szCs w:val="22"/>
              </w:rPr>
              <w:t xml:space="preserve">] </w:t>
            </w:r>
            <w:r w:rsidRPr="002A2701">
              <w:rPr>
                <w:rFonts w:ascii="宋体" w:hAnsi="宋体"/>
                <w:sz w:val="24"/>
                <w:szCs w:val="22"/>
              </w:rPr>
              <w:t xml:space="preserve"> </w:t>
            </w:r>
            <w:proofErr w:type="gramStart"/>
            <w:r w:rsidRPr="002A2701">
              <w:rPr>
                <w:rFonts w:ascii="宋体" w:hAnsi="宋体"/>
                <w:sz w:val="24"/>
                <w:szCs w:val="22"/>
              </w:rPr>
              <w:t>孙致礼</w:t>
            </w:r>
            <w:proofErr w:type="gramEnd"/>
            <w:r w:rsidRPr="002A2701">
              <w:rPr>
                <w:rFonts w:ascii="宋体" w:hAnsi="宋体"/>
                <w:sz w:val="24"/>
                <w:szCs w:val="22"/>
              </w:rPr>
              <w:t>. 中国的文学翻译</w:t>
            </w:r>
            <w:r w:rsidRPr="002A2701">
              <w:rPr>
                <w:rFonts w:ascii="宋体" w:hAnsi="宋体" w:hint="eastAsia"/>
                <w:sz w:val="24"/>
                <w:szCs w:val="22"/>
              </w:rPr>
              <w:t xml:space="preserve">: </w:t>
            </w:r>
            <w:r w:rsidRPr="002A2701">
              <w:rPr>
                <w:rFonts w:ascii="宋体" w:hAnsi="宋体"/>
                <w:sz w:val="24"/>
                <w:szCs w:val="22"/>
              </w:rPr>
              <w:t>从归化到趋向异化[</w:t>
            </w:r>
            <w:r w:rsidRPr="002A2701">
              <w:rPr>
                <w:rFonts w:ascii="宋体" w:hAnsi="宋体"/>
                <w:spacing w:val="20"/>
                <w:sz w:val="24"/>
                <w:szCs w:val="22"/>
              </w:rPr>
              <w:t>J</w:t>
            </w:r>
            <w:r w:rsidRPr="002A2701">
              <w:rPr>
                <w:rFonts w:ascii="宋体" w:hAnsi="宋体"/>
                <w:sz w:val="24"/>
                <w:szCs w:val="22"/>
              </w:rPr>
              <w:t>]</w:t>
            </w:r>
            <w:r w:rsidRPr="002A2701">
              <w:rPr>
                <w:rFonts w:ascii="宋体" w:hAnsi="宋体" w:hint="eastAsia"/>
                <w:sz w:val="24"/>
                <w:szCs w:val="22"/>
              </w:rPr>
              <w:t xml:space="preserve">. </w:t>
            </w:r>
            <w:r w:rsidRPr="002A2701">
              <w:rPr>
                <w:rFonts w:ascii="宋体" w:hAnsi="宋体"/>
                <w:sz w:val="24"/>
                <w:szCs w:val="22"/>
              </w:rPr>
              <w:t>中国翻译</w:t>
            </w:r>
            <w:r w:rsidRPr="002A2701">
              <w:rPr>
                <w:rFonts w:ascii="宋体" w:hAnsi="宋体" w:hint="eastAsia"/>
                <w:sz w:val="24"/>
                <w:szCs w:val="22"/>
              </w:rPr>
              <w:t xml:space="preserve">, </w:t>
            </w:r>
            <w:r w:rsidRPr="002A2701">
              <w:rPr>
                <w:rFonts w:ascii="宋体" w:hAnsi="宋体"/>
                <w:sz w:val="24"/>
                <w:szCs w:val="22"/>
              </w:rPr>
              <w:t>2002.</w:t>
            </w:r>
          </w:p>
          <w:p w14:paraId="245F7EE2" w14:textId="77777777" w:rsidR="002A2701" w:rsidRPr="002A2701" w:rsidRDefault="002A2701" w:rsidP="00751043">
            <w:pPr>
              <w:spacing w:line="360" w:lineRule="auto"/>
              <w:rPr>
                <w:rFonts w:ascii="宋体" w:hAnsi="宋体"/>
                <w:sz w:val="24"/>
                <w:szCs w:val="22"/>
              </w:rPr>
            </w:pPr>
            <w:r w:rsidRPr="002A2701">
              <w:rPr>
                <w:rFonts w:ascii="宋体" w:hAnsi="宋体"/>
                <w:sz w:val="24"/>
                <w:szCs w:val="22"/>
              </w:rPr>
              <w:t>[9]  杨士焯. 英汉翻译教程[</w:t>
            </w:r>
            <w:r w:rsidRPr="002A2701">
              <w:rPr>
                <w:rFonts w:ascii="宋体" w:hAnsi="宋体"/>
                <w:spacing w:val="20"/>
                <w:sz w:val="24"/>
                <w:szCs w:val="22"/>
              </w:rPr>
              <w:t>M</w:t>
            </w:r>
            <w:r w:rsidRPr="002A2701">
              <w:rPr>
                <w:rFonts w:ascii="宋体" w:hAnsi="宋体"/>
                <w:sz w:val="24"/>
                <w:szCs w:val="22"/>
              </w:rPr>
              <w:t>]</w:t>
            </w:r>
            <w:r w:rsidRPr="002A2701">
              <w:rPr>
                <w:rFonts w:ascii="宋体" w:hAnsi="宋体" w:hint="eastAsia"/>
                <w:sz w:val="24"/>
                <w:szCs w:val="22"/>
              </w:rPr>
              <w:t xml:space="preserve">. </w:t>
            </w:r>
            <w:r w:rsidRPr="002A2701">
              <w:rPr>
                <w:rFonts w:ascii="宋体" w:hAnsi="宋体"/>
                <w:sz w:val="24"/>
                <w:szCs w:val="22"/>
              </w:rPr>
              <w:t>北京</w:t>
            </w:r>
            <w:r w:rsidRPr="002A2701">
              <w:rPr>
                <w:rFonts w:ascii="宋体" w:hAnsi="宋体" w:hint="eastAsia"/>
                <w:sz w:val="24"/>
                <w:szCs w:val="22"/>
              </w:rPr>
              <w:t xml:space="preserve">: </w:t>
            </w:r>
            <w:r w:rsidRPr="002A2701">
              <w:rPr>
                <w:rFonts w:ascii="宋体" w:hAnsi="宋体"/>
                <w:sz w:val="24"/>
                <w:szCs w:val="22"/>
              </w:rPr>
              <w:t>北京大学出版社</w:t>
            </w:r>
            <w:r w:rsidRPr="002A2701">
              <w:rPr>
                <w:rFonts w:ascii="宋体" w:hAnsi="宋体" w:hint="eastAsia"/>
                <w:sz w:val="24"/>
                <w:szCs w:val="22"/>
              </w:rPr>
              <w:t xml:space="preserve">, </w:t>
            </w:r>
            <w:r w:rsidRPr="002A2701">
              <w:rPr>
                <w:rFonts w:ascii="宋体" w:hAnsi="宋体"/>
                <w:sz w:val="24"/>
                <w:szCs w:val="22"/>
              </w:rPr>
              <w:t>2006:52．</w:t>
            </w:r>
          </w:p>
          <w:p w14:paraId="7E9364E9" w14:textId="77777777" w:rsidR="002A2701" w:rsidRPr="002A2701" w:rsidRDefault="002A2701" w:rsidP="00751043">
            <w:pPr>
              <w:spacing w:line="360" w:lineRule="auto"/>
              <w:rPr>
                <w:rFonts w:ascii="宋体" w:hAnsi="宋体"/>
                <w:kern w:val="0"/>
                <w:sz w:val="24"/>
                <w:szCs w:val="21"/>
              </w:rPr>
            </w:pPr>
            <w:r w:rsidRPr="002A2701">
              <w:rPr>
                <w:rFonts w:ascii="宋体" w:hAnsi="宋体"/>
                <w:spacing w:val="20"/>
                <w:sz w:val="24"/>
                <w:szCs w:val="22"/>
              </w:rPr>
              <w:t>[10</w:t>
            </w:r>
            <w:r w:rsidRPr="002A2701">
              <w:rPr>
                <w:rFonts w:ascii="宋体" w:hAnsi="宋体" w:hint="eastAsia"/>
                <w:spacing w:val="20"/>
                <w:sz w:val="24"/>
                <w:szCs w:val="22"/>
              </w:rPr>
              <w:t xml:space="preserve">] </w:t>
            </w:r>
            <w:proofErr w:type="gramStart"/>
            <w:r w:rsidRPr="002A2701">
              <w:rPr>
                <w:rFonts w:ascii="宋体" w:hAnsi="宋体"/>
                <w:sz w:val="24"/>
                <w:szCs w:val="22"/>
              </w:rPr>
              <w:t>张春柏</w:t>
            </w:r>
            <w:proofErr w:type="gramEnd"/>
            <w:r w:rsidRPr="002A2701">
              <w:rPr>
                <w:rFonts w:ascii="宋体" w:hAnsi="宋体"/>
                <w:sz w:val="24"/>
                <w:szCs w:val="22"/>
              </w:rPr>
              <w:t>. 英汉汉英翻译教程[</w:t>
            </w:r>
            <w:r w:rsidRPr="002A2701">
              <w:rPr>
                <w:rFonts w:ascii="宋体" w:hAnsi="宋体"/>
                <w:spacing w:val="20"/>
                <w:sz w:val="24"/>
                <w:szCs w:val="22"/>
              </w:rPr>
              <w:t>M</w:t>
            </w:r>
            <w:r w:rsidRPr="002A2701">
              <w:rPr>
                <w:rFonts w:ascii="宋体" w:hAnsi="宋体"/>
                <w:sz w:val="24"/>
                <w:szCs w:val="22"/>
              </w:rPr>
              <w:t>]. 北京</w:t>
            </w:r>
            <w:r w:rsidRPr="002A2701">
              <w:rPr>
                <w:rFonts w:ascii="宋体" w:hAnsi="宋体" w:hint="eastAsia"/>
                <w:sz w:val="24"/>
                <w:szCs w:val="22"/>
              </w:rPr>
              <w:t xml:space="preserve">: </w:t>
            </w:r>
            <w:r w:rsidRPr="002A2701">
              <w:rPr>
                <w:rFonts w:ascii="宋体" w:hAnsi="宋体"/>
                <w:sz w:val="24"/>
                <w:szCs w:val="22"/>
              </w:rPr>
              <w:t>高等教育出版社</w:t>
            </w:r>
            <w:r w:rsidRPr="002A2701">
              <w:rPr>
                <w:rFonts w:ascii="宋体" w:hAnsi="宋体" w:hint="eastAsia"/>
                <w:sz w:val="24"/>
                <w:szCs w:val="22"/>
              </w:rPr>
              <w:t xml:space="preserve">, </w:t>
            </w:r>
            <w:r w:rsidRPr="002A2701">
              <w:rPr>
                <w:rFonts w:ascii="宋体" w:hAnsi="宋体"/>
                <w:sz w:val="24"/>
                <w:szCs w:val="22"/>
              </w:rPr>
              <w:t>2003.</w:t>
            </w:r>
          </w:p>
          <w:p w14:paraId="7793436A" w14:textId="77777777" w:rsidR="002A2701" w:rsidRPr="002A2701" w:rsidRDefault="002A2701" w:rsidP="00751043">
            <w:pPr>
              <w:spacing w:line="360" w:lineRule="auto"/>
              <w:ind w:firstLineChars="200" w:firstLine="482"/>
              <w:jc w:val="center"/>
              <w:rPr>
                <w:b/>
                <w:sz w:val="24"/>
              </w:rPr>
            </w:pPr>
          </w:p>
          <w:p w14:paraId="3956FDD4" w14:textId="77777777" w:rsidR="002A2701" w:rsidRPr="002A2701" w:rsidRDefault="002A2701" w:rsidP="00751043">
            <w:pPr>
              <w:spacing w:line="360" w:lineRule="auto"/>
              <w:rPr>
                <w:b/>
                <w:color w:val="FF0000"/>
                <w:sz w:val="28"/>
                <w:szCs w:val="28"/>
              </w:rPr>
            </w:pPr>
          </w:p>
          <w:p w14:paraId="7D411D2D" w14:textId="77777777" w:rsidR="00DF5836" w:rsidRDefault="00DF5836" w:rsidP="00C25560">
            <w:pPr>
              <w:spacing w:line="360" w:lineRule="auto"/>
              <w:rPr>
                <w:rFonts w:ascii="宋体" w:hAnsi="宋体"/>
                <w:sz w:val="24"/>
              </w:rPr>
            </w:pPr>
          </w:p>
        </w:tc>
      </w:tr>
      <w:tr w:rsidR="00DF5836" w14:paraId="3EB6899C" w14:textId="77777777">
        <w:trPr>
          <w:trHeight w:val="2799"/>
        </w:trPr>
        <w:tc>
          <w:tcPr>
            <w:tcW w:w="8789" w:type="dxa"/>
            <w:gridSpan w:val="6"/>
          </w:tcPr>
          <w:p w14:paraId="6B1C5436" w14:textId="77777777" w:rsidR="00DF5836" w:rsidRDefault="002E4E93">
            <w:pPr>
              <w:spacing w:line="336" w:lineRule="auto"/>
              <w:rPr>
                <w:rFonts w:ascii="宋体" w:hAnsi="宋体"/>
                <w:b/>
                <w:sz w:val="24"/>
              </w:rPr>
            </w:pPr>
            <w:commentRangeStart w:id="19"/>
            <w:r>
              <w:rPr>
                <w:rFonts w:ascii="宋体" w:hAnsi="宋体"/>
                <w:b/>
                <w:sz w:val="24"/>
              </w:rPr>
              <w:lastRenderedPageBreak/>
              <w:t>指导教师意见：</w:t>
            </w:r>
            <w:commentRangeEnd w:id="19"/>
            <w:r>
              <w:rPr>
                <w:rStyle w:val="ae"/>
              </w:rPr>
              <w:commentReference w:id="19"/>
            </w:r>
          </w:p>
          <w:p w14:paraId="40795085" w14:textId="77777777" w:rsidR="00DF5836" w:rsidRDefault="002E4E93">
            <w:pPr>
              <w:spacing w:line="336" w:lineRule="auto"/>
              <w:ind w:firstLineChars="200" w:firstLine="480"/>
              <w:rPr>
                <w:rFonts w:ascii="宋体" w:hAnsi="宋体"/>
                <w:sz w:val="24"/>
              </w:rPr>
            </w:pPr>
            <w:r>
              <w:rPr>
                <w:rFonts w:ascii="宋体" w:hAnsi="宋体"/>
                <w:sz w:val="24"/>
              </w:rPr>
              <w:t xml:space="preserve">                             </w:t>
            </w:r>
          </w:p>
          <w:p w14:paraId="0912D04B" w14:textId="77777777" w:rsidR="00DF5836" w:rsidRDefault="00DF5836">
            <w:pPr>
              <w:spacing w:line="336" w:lineRule="auto"/>
              <w:jc w:val="center"/>
              <w:rPr>
                <w:rFonts w:ascii="宋体" w:hAnsi="宋体"/>
                <w:sz w:val="24"/>
              </w:rPr>
            </w:pPr>
          </w:p>
          <w:p w14:paraId="31CD75C9" w14:textId="77777777" w:rsidR="00DF5836" w:rsidRDefault="002E4E93">
            <w:pPr>
              <w:spacing w:line="336" w:lineRule="auto"/>
              <w:jc w:val="center"/>
              <w:rPr>
                <w:rFonts w:ascii="宋体" w:hAnsi="宋体"/>
                <w:sz w:val="24"/>
              </w:rPr>
            </w:pPr>
            <w:r>
              <w:rPr>
                <w:rFonts w:ascii="宋体" w:hAnsi="宋体"/>
                <w:sz w:val="24"/>
              </w:rPr>
              <w:t xml:space="preserve">                                          </w:t>
            </w:r>
          </w:p>
          <w:p w14:paraId="322C5DC3" w14:textId="77777777" w:rsidR="00DF5836" w:rsidRDefault="002E4E93">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6B15CF17" w14:textId="77777777" w:rsidR="00DF5836" w:rsidRDefault="002E4E93">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DF5836" w14:paraId="0CA3F1A7" w14:textId="77777777">
        <w:trPr>
          <w:trHeight w:val="2325"/>
        </w:trPr>
        <w:tc>
          <w:tcPr>
            <w:tcW w:w="8789" w:type="dxa"/>
            <w:gridSpan w:val="6"/>
          </w:tcPr>
          <w:p w14:paraId="7BCA0102" w14:textId="77777777" w:rsidR="00DF5836" w:rsidRDefault="002E4E93">
            <w:pPr>
              <w:spacing w:line="336" w:lineRule="auto"/>
              <w:rPr>
                <w:rFonts w:ascii="宋体" w:hAnsi="宋体"/>
                <w:b/>
                <w:sz w:val="24"/>
              </w:rPr>
            </w:pPr>
            <w:commentRangeStart w:id="20"/>
            <w:r>
              <w:rPr>
                <w:rFonts w:ascii="宋体" w:hAnsi="宋体"/>
                <w:b/>
                <w:sz w:val="24"/>
              </w:rPr>
              <w:t>教学单位意见：</w:t>
            </w:r>
            <w:commentRangeEnd w:id="20"/>
            <w:r>
              <w:rPr>
                <w:rStyle w:val="ae"/>
              </w:rPr>
              <w:commentReference w:id="20"/>
            </w:r>
          </w:p>
          <w:p w14:paraId="784F27B0" w14:textId="77777777" w:rsidR="00DF5836" w:rsidRDefault="00DF5836">
            <w:pPr>
              <w:spacing w:line="336" w:lineRule="auto"/>
              <w:ind w:firstLineChars="200" w:firstLine="480"/>
              <w:rPr>
                <w:rFonts w:ascii="宋体" w:hAnsi="宋体"/>
                <w:sz w:val="24"/>
              </w:rPr>
            </w:pPr>
          </w:p>
          <w:p w14:paraId="0FB294F5" w14:textId="77777777" w:rsidR="00DF5836" w:rsidRDefault="002E4E93">
            <w:pPr>
              <w:spacing w:line="336" w:lineRule="auto"/>
              <w:jc w:val="center"/>
              <w:rPr>
                <w:rFonts w:ascii="宋体" w:hAnsi="宋体"/>
                <w:sz w:val="24"/>
              </w:rPr>
            </w:pPr>
            <w:r>
              <w:rPr>
                <w:rFonts w:ascii="宋体" w:hAnsi="宋体"/>
                <w:sz w:val="24"/>
              </w:rPr>
              <w:t xml:space="preserve">             </w:t>
            </w:r>
          </w:p>
          <w:p w14:paraId="510944F5" w14:textId="77777777" w:rsidR="00DF5836" w:rsidRDefault="002E4E93">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6BA74F8E" w14:textId="77777777" w:rsidR="00DF5836" w:rsidRDefault="002E4E93">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87A38E9" w14:textId="77777777" w:rsidR="00DF5836" w:rsidRDefault="002E4E93">
      <w:pPr>
        <w:spacing w:line="360" w:lineRule="auto"/>
        <w:rPr>
          <w:sz w:val="24"/>
        </w:rPr>
      </w:pPr>
      <w:r>
        <w:rPr>
          <w:rFonts w:hint="eastAsia"/>
          <w:sz w:val="24"/>
        </w:rPr>
        <w:t>注：开题报告应在教师指导下由学生独立撰写，开题报告通过后方可进行毕业创作。</w:t>
      </w:r>
    </w:p>
    <w:p w14:paraId="53E600AF" w14:textId="77777777" w:rsidR="00DF5836" w:rsidRDefault="00DF5836"/>
    <w:sectPr w:rsidR="00DF5836">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y Xu" w:date="2018-12-07T10:22:00Z" w:initials="JX">
    <w:p w14:paraId="18371D98" w14:textId="77777777" w:rsidR="00426EE4" w:rsidRDefault="00426EE4">
      <w:pPr>
        <w:pStyle w:val="a4"/>
      </w:pPr>
      <w:r>
        <w:t>专业名称</w:t>
      </w:r>
      <w:r>
        <w:rPr>
          <w:rFonts w:hint="eastAsia"/>
        </w:rPr>
        <w:t>：英语（非师范），请据实填写。格式：宋体四号</w:t>
      </w:r>
    </w:p>
  </w:comment>
  <w:comment w:id="1" w:author="Joy Xu" w:date="2018-12-07T09:52:00Z" w:initials="JX">
    <w:p w14:paraId="09A1371A" w14:textId="77777777" w:rsidR="00426EE4" w:rsidRDefault="00426EE4">
      <w:pPr>
        <w:pStyle w:val="a4"/>
      </w:pPr>
      <w:r>
        <w:t>英文</w:t>
      </w:r>
      <w:r>
        <w:rPr>
          <w:rFonts w:hint="eastAsia"/>
        </w:rPr>
        <w:t>，</w:t>
      </w:r>
      <w:r>
        <w:rPr>
          <w:rFonts w:hint="eastAsia"/>
        </w:rPr>
        <w:t xml:space="preserve">Times New Roman </w:t>
      </w:r>
      <w:r>
        <w:rPr>
          <w:rFonts w:hint="eastAsia"/>
        </w:rPr>
        <w:t>小四，行间距</w:t>
      </w:r>
      <w:r>
        <w:rPr>
          <w:rFonts w:hint="eastAsia"/>
        </w:rPr>
        <w:t>1.5</w:t>
      </w:r>
      <w:r>
        <w:rPr>
          <w:rFonts w:hint="eastAsia"/>
        </w:rPr>
        <w:t>倍</w:t>
      </w:r>
    </w:p>
  </w:comment>
  <w:comment w:id="2" w:author="Joy Xu" w:date="2018-12-07T09:53:00Z" w:initials="JX">
    <w:p w14:paraId="0F17322C" w14:textId="77777777" w:rsidR="00426EE4" w:rsidRDefault="00426EE4">
      <w:pPr>
        <w:pStyle w:val="a4"/>
      </w:pPr>
      <w:r>
        <w:t>日期格式</w:t>
      </w:r>
      <w:r>
        <w:rPr>
          <w:rFonts w:hint="eastAsia"/>
        </w:rPr>
        <w:t>：</w:t>
      </w:r>
      <w:r>
        <w:rPr>
          <w:rFonts w:hint="eastAsia"/>
        </w:rPr>
        <w:t xml:space="preserve">2018.12.20 </w:t>
      </w:r>
    </w:p>
    <w:p w14:paraId="355E0FDF" w14:textId="77777777" w:rsidR="00426EE4" w:rsidRDefault="00426EE4">
      <w:pPr>
        <w:pStyle w:val="a4"/>
      </w:pPr>
      <w:r>
        <w:rPr>
          <w:rFonts w:hint="eastAsia"/>
        </w:rPr>
        <w:t xml:space="preserve">Times New Roman </w:t>
      </w:r>
      <w:r>
        <w:rPr>
          <w:rFonts w:hint="eastAsia"/>
        </w:rPr>
        <w:t>小四</w:t>
      </w:r>
    </w:p>
  </w:comment>
  <w:comment w:id="3" w:author="Joy Xu" w:date="2018-12-07T09:54:00Z" w:initials="JX">
    <w:p w14:paraId="065E420F" w14:textId="77777777" w:rsidR="00426EE4" w:rsidRDefault="00426EE4">
      <w:pPr>
        <w:pStyle w:val="a4"/>
      </w:pPr>
      <w:r>
        <w:rPr>
          <w:rFonts w:hint="eastAsia"/>
        </w:rPr>
        <w:t xml:space="preserve">Times New Roman </w:t>
      </w:r>
      <w:r>
        <w:rPr>
          <w:rFonts w:hint="eastAsia"/>
        </w:rPr>
        <w:t>小四</w:t>
      </w:r>
    </w:p>
  </w:comment>
  <w:comment w:id="4" w:author="Joy Xu" w:date="2018-12-07T09:54:00Z" w:initials="JX">
    <w:p w14:paraId="4A63147F" w14:textId="77777777" w:rsidR="00426EE4" w:rsidRDefault="00426EE4">
      <w:pPr>
        <w:pStyle w:val="a4"/>
      </w:pPr>
      <w:r>
        <w:rPr>
          <w:rFonts w:hint="eastAsia"/>
        </w:rPr>
        <w:t>宋体小四</w:t>
      </w:r>
    </w:p>
  </w:comment>
  <w:comment w:id="5" w:author="Joy Xu" w:date="2018-12-07T09:54:00Z" w:initials="JX">
    <w:p w14:paraId="14647392" w14:textId="77777777" w:rsidR="00426EE4" w:rsidRDefault="00426EE4">
      <w:pPr>
        <w:pStyle w:val="a4"/>
      </w:pPr>
      <w:r>
        <w:t>宋体小四</w:t>
      </w:r>
    </w:p>
  </w:comment>
  <w:comment w:id="6" w:author="Joy Xu" w:date="2018-12-07T09:57:00Z" w:initials="JX">
    <w:p w14:paraId="797625FD" w14:textId="77777777" w:rsidR="00426EE4" w:rsidRDefault="00426EE4">
      <w:pPr>
        <w:pStyle w:val="a4"/>
      </w:pPr>
      <w:r>
        <w:t>内容为</w:t>
      </w:r>
      <w:r>
        <w:rPr>
          <w:rFonts w:hint="eastAsia"/>
        </w:rPr>
        <w:t>：</w:t>
      </w:r>
      <w:r>
        <w:t>该</w:t>
      </w:r>
      <w:proofErr w:type="gramStart"/>
      <w:r>
        <w:rPr>
          <w:rFonts w:hint="eastAsia"/>
        </w:rPr>
        <w:t>源材料</w:t>
      </w:r>
      <w:proofErr w:type="gramEnd"/>
      <w:r>
        <w:t>选题的</w:t>
      </w:r>
      <w:r>
        <w:rPr>
          <w:rFonts w:hint="eastAsia"/>
        </w:rPr>
        <w:t>特点、翻译</w:t>
      </w:r>
      <w:r>
        <w:t>意义和目的</w:t>
      </w:r>
      <w:r>
        <w:rPr>
          <w:rFonts w:hint="eastAsia"/>
        </w:rPr>
        <w:t>。格式</w:t>
      </w:r>
      <w:r>
        <w:t>为</w:t>
      </w:r>
      <w:r>
        <w:rPr>
          <w:rFonts w:hint="eastAsia"/>
        </w:rPr>
        <w:t>：</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w:t>
      </w:r>
    </w:p>
  </w:comment>
  <w:comment w:id="7" w:author="李 亚星" w:date="2019-01-06T10:40:00Z" w:initials="李">
    <w:p w14:paraId="4683B0DA" w14:textId="58FD1708" w:rsidR="00AE1D62" w:rsidRDefault="00AE1D62">
      <w:pPr>
        <w:pStyle w:val="a4"/>
      </w:pPr>
      <w:r>
        <w:rPr>
          <w:rStyle w:val="ae"/>
        </w:rPr>
        <w:annotationRef/>
      </w:r>
      <w:r>
        <w:rPr>
          <w:rFonts w:hint="eastAsia"/>
        </w:rPr>
        <w:t>项目简介和作者介绍混淆</w:t>
      </w:r>
    </w:p>
  </w:comment>
  <w:comment w:id="8" w:author="李 亚星" w:date="2019-01-06T10:40:00Z" w:initials="李">
    <w:p w14:paraId="00696E91" w14:textId="189152EB" w:rsidR="00AE1D62" w:rsidRDefault="00AE1D62">
      <w:pPr>
        <w:pStyle w:val="a4"/>
        <w:rPr>
          <w:rFonts w:hint="eastAsia"/>
        </w:rPr>
      </w:pPr>
      <w:r>
        <w:rPr>
          <w:rStyle w:val="ae"/>
        </w:rPr>
        <w:annotationRef/>
      </w:r>
      <w:r>
        <w:rPr>
          <w:rFonts w:hint="eastAsia"/>
        </w:rPr>
        <w:t>建议增加几句对全书的概况</w:t>
      </w:r>
    </w:p>
  </w:comment>
  <w:comment w:id="9" w:author="李 亚星" w:date="2019-01-06T10:41:00Z" w:initials="李">
    <w:p w14:paraId="1A26D2D2" w14:textId="1B36ACA0" w:rsidR="00AE1D62" w:rsidRDefault="00AE1D62">
      <w:pPr>
        <w:pStyle w:val="a4"/>
      </w:pPr>
      <w:r>
        <w:rPr>
          <w:rStyle w:val="ae"/>
        </w:rPr>
        <w:annotationRef/>
      </w:r>
      <w:r>
        <w:rPr>
          <w:rFonts w:hint="eastAsia"/>
        </w:rPr>
        <w:t>？？有这个吗？</w:t>
      </w:r>
    </w:p>
  </w:comment>
  <w:comment w:id="10" w:author="李 亚星" w:date="2019-01-06T10:41:00Z" w:initials="李">
    <w:p w14:paraId="1B8930CC" w14:textId="0B30117D" w:rsidR="00AE1D62" w:rsidRDefault="00AE1D62">
      <w:pPr>
        <w:pStyle w:val="a4"/>
      </w:pPr>
      <w:r>
        <w:rPr>
          <w:rStyle w:val="ae"/>
        </w:rPr>
        <w:annotationRef/>
      </w:r>
      <w:r>
        <w:rPr>
          <w:rFonts w:hint="eastAsia"/>
        </w:rPr>
        <w:t>这里可以不要例子</w:t>
      </w:r>
    </w:p>
  </w:comment>
  <w:comment w:id="11" w:author="李 亚星" w:date="2019-01-06T10:42:00Z" w:initials="李">
    <w:p w14:paraId="4E1B9751" w14:textId="17BB879B" w:rsidR="00AE1D62" w:rsidRDefault="00AE1D62">
      <w:pPr>
        <w:pStyle w:val="a4"/>
        <w:rPr>
          <w:rFonts w:hint="eastAsia"/>
        </w:rPr>
      </w:pPr>
      <w:r>
        <w:rPr>
          <w:rStyle w:val="ae"/>
        </w:rPr>
        <w:annotationRef/>
      </w:r>
      <w:r>
        <w:rPr>
          <w:rFonts w:hint="eastAsia"/>
        </w:rPr>
        <w:t>这里着重突出翻译的意义，你这个是书的意义。</w:t>
      </w:r>
    </w:p>
  </w:comment>
  <w:comment w:id="12" w:author="Administrator" w:date="2018-12-10T14:13:00Z" w:initials="A">
    <w:p w14:paraId="14D078EE" w14:textId="77777777" w:rsidR="00426EE4" w:rsidRDefault="00426EE4">
      <w:pPr>
        <w:pStyle w:val="a4"/>
      </w:pPr>
      <w:r>
        <w:rPr>
          <w:rFonts w:hint="eastAsia"/>
        </w:rPr>
        <w:t>内容为：该翻译报告的文献梳理、翻译材料准备、各翻译环节使用的翻译策略分析和方法运用等。不允许复制目录内容。格式为：</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w:t>
      </w:r>
    </w:p>
    <w:p w14:paraId="45161A75" w14:textId="77777777" w:rsidR="00426EE4" w:rsidRDefault="00426EE4">
      <w:pPr>
        <w:pStyle w:val="a4"/>
      </w:pPr>
    </w:p>
  </w:comment>
  <w:comment w:id="14" w:author="李 亚星" w:date="2019-01-06T10:45:00Z" w:initials="李">
    <w:p w14:paraId="24DEACE6" w14:textId="3FC0D5C1" w:rsidR="00AE1D62" w:rsidRDefault="00AE1D62">
      <w:pPr>
        <w:pStyle w:val="a4"/>
      </w:pPr>
      <w:r>
        <w:rPr>
          <w:rStyle w:val="ae"/>
        </w:rPr>
        <w:annotationRef/>
      </w:r>
      <w:r>
        <w:t>C</w:t>
      </w:r>
      <w:r>
        <w:rPr>
          <w:rFonts w:hint="eastAsia"/>
        </w:rPr>
        <w:t>ontent</w:t>
      </w:r>
      <w:r>
        <w:t>s</w:t>
      </w:r>
      <w:r>
        <w:rPr>
          <w:rFonts w:hint="eastAsia"/>
        </w:rPr>
        <w:t>和</w:t>
      </w:r>
      <w:r>
        <w:rPr>
          <w:rFonts w:hint="eastAsia"/>
        </w:rPr>
        <w:t>m</w:t>
      </w:r>
      <w:r>
        <w:t>ethodology</w:t>
      </w:r>
      <w:r>
        <w:rPr>
          <w:rFonts w:hint="eastAsia"/>
        </w:rPr>
        <w:t>必须重新写，两者混淆了，然后不要写这样应该怎么样，讲的是你怎么做的。</w:t>
      </w:r>
    </w:p>
  </w:comment>
  <w:comment w:id="16" w:author="Administrator" w:date="2018-12-10T14:12:00Z" w:initials="A">
    <w:p w14:paraId="34BC7C36" w14:textId="77777777" w:rsidR="00426EE4" w:rsidRDefault="00426EE4">
      <w:pPr>
        <w:pStyle w:val="a4"/>
      </w:pPr>
      <w:r>
        <w:rPr>
          <w:rFonts w:hint="eastAsia"/>
        </w:rPr>
        <w:t>请介绍翻译该文本时使用的方法，并简要对该方法进行阐释。格式为：</w:t>
      </w:r>
      <w:r>
        <w:rPr>
          <w:rFonts w:hint="eastAsia"/>
        </w:rPr>
        <w:t>Times</w:t>
      </w:r>
      <w:r>
        <w:t xml:space="preserve"> </w:t>
      </w:r>
      <w:r>
        <w:rPr>
          <w:rFonts w:hint="eastAsia"/>
        </w:rPr>
        <w:t>New</w:t>
      </w:r>
      <w:r>
        <w:t xml:space="preserve"> </w:t>
      </w:r>
      <w:r>
        <w:rPr>
          <w:rFonts w:hint="eastAsia"/>
        </w:rPr>
        <w:t>Romance</w:t>
      </w:r>
      <w:r>
        <w:rPr>
          <w:rFonts w:hint="eastAsia"/>
        </w:rPr>
        <w:t>，</w:t>
      </w:r>
      <w:r>
        <w:rPr>
          <w:rFonts w:hint="eastAsia"/>
        </w:rPr>
        <w:t xml:space="preserve"> </w:t>
      </w:r>
      <w:r>
        <w:rPr>
          <w:rFonts w:hint="eastAsia"/>
        </w:rPr>
        <w:t>小四号字体，行距</w:t>
      </w:r>
      <w:r>
        <w:rPr>
          <w:rFonts w:hint="eastAsia"/>
        </w:rPr>
        <w:t>1.5</w:t>
      </w:r>
      <w:r>
        <w:rPr>
          <w:rFonts w:hint="eastAsia"/>
        </w:rPr>
        <w:t>倍，首行缩进</w:t>
      </w:r>
      <w:r>
        <w:rPr>
          <w:rFonts w:hint="eastAsia"/>
        </w:rPr>
        <w:t>2</w:t>
      </w:r>
      <w:r>
        <w:rPr>
          <w:rFonts w:hint="eastAsia"/>
        </w:rPr>
        <w:t>字符。</w:t>
      </w:r>
    </w:p>
  </w:comment>
  <w:comment w:id="17" w:author="Administrator" w:date="2018-12-10T14:13:00Z" w:initials="A">
    <w:p w14:paraId="0EC028AD" w14:textId="77777777" w:rsidR="00426EE4" w:rsidRDefault="00426EE4">
      <w:pPr>
        <w:pStyle w:val="a4"/>
      </w:pPr>
      <w:r>
        <w:rPr>
          <w:rFonts w:hint="eastAsia"/>
        </w:rPr>
        <w:t>时间安排根据学校统一安排进行填写，不得进行更改。格式为：</w:t>
      </w:r>
      <w:r>
        <w:rPr>
          <w:rFonts w:hint="eastAsia"/>
        </w:rPr>
        <w:t>Times</w:t>
      </w:r>
      <w:r>
        <w:t xml:space="preserve"> </w:t>
      </w:r>
      <w:r>
        <w:rPr>
          <w:rFonts w:hint="eastAsia"/>
        </w:rPr>
        <w:t>New</w:t>
      </w:r>
      <w:r>
        <w:t xml:space="preserve"> </w:t>
      </w:r>
      <w:r>
        <w:rPr>
          <w:rFonts w:hint="eastAsia"/>
        </w:rPr>
        <w:t>Roman</w:t>
      </w:r>
      <w:r>
        <w:t xml:space="preserve">, </w:t>
      </w:r>
      <w:r>
        <w:rPr>
          <w:rFonts w:hint="eastAsia"/>
        </w:rPr>
        <w:t>小四号字体，行距</w:t>
      </w:r>
      <w:r>
        <w:rPr>
          <w:rFonts w:hint="eastAsia"/>
        </w:rPr>
        <w:t>1.5</w:t>
      </w:r>
      <w:r>
        <w:rPr>
          <w:rFonts w:hint="eastAsia"/>
        </w:rPr>
        <w:t>倍，首行缩进</w:t>
      </w:r>
      <w:r>
        <w:rPr>
          <w:rFonts w:hint="eastAsia"/>
        </w:rPr>
        <w:t>2</w:t>
      </w:r>
      <w:r>
        <w:rPr>
          <w:rFonts w:hint="eastAsia"/>
        </w:rPr>
        <w:t>字符。</w:t>
      </w:r>
    </w:p>
  </w:comment>
  <w:comment w:id="18" w:author="Joy Xu" w:date="2018-12-07T10:11:00Z" w:initials="JX">
    <w:p w14:paraId="0A140789" w14:textId="77777777" w:rsidR="00426EE4" w:rsidRDefault="00426EE4">
      <w:pPr>
        <w:pStyle w:val="a4"/>
      </w:pPr>
      <w:r>
        <w:rPr>
          <w:rFonts w:hint="eastAsia"/>
        </w:rPr>
        <w:t>格式为：英语参考文献在前，汉语参考文献在后，按字母先后顺序排列，中文宋体小四，英文</w:t>
      </w:r>
      <w:r>
        <w:rPr>
          <w:rFonts w:hint="eastAsia"/>
        </w:rPr>
        <w:t xml:space="preserve">Times New Roman </w:t>
      </w:r>
      <w:r>
        <w:rPr>
          <w:rFonts w:hint="eastAsia"/>
        </w:rPr>
        <w:t>小四，行间距</w:t>
      </w:r>
      <w:r>
        <w:rPr>
          <w:rFonts w:hint="eastAsia"/>
        </w:rPr>
        <w:t>1.5</w:t>
      </w:r>
      <w:r>
        <w:rPr>
          <w:rFonts w:hint="eastAsia"/>
        </w:rPr>
        <w:t>倍，具体格式严格执行范例。</w:t>
      </w:r>
    </w:p>
  </w:comment>
  <w:comment w:id="19" w:author="Joy Xu" w:date="2018-12-07T10:18:00Z" w:initials="JX">
    <w:p w14:paraId="096B31EC" w14:textId="77777777" w:rsidR="00426EE4" w:rsidRDefault="00426EE4">
      <w:pPr>
        <w:pStyle w:val="a4"/>
      </w:pPr>
      <w:r>
        <w:rPr>
          <w:rFonts w:hint="eastAsia"/>
        </w:rPr>
        <w:t>内容：对学生的选题意义、文献综述、研究内容、研究方法、实践安排和参考文献等内容进行综合评价，并给出“是否同意开题，进行后续写作”的结论。格式：宋体小四，行间距</w:t>
      </w:r>
      <w:r>
        <w:rPr>
          <w:rFonts w:hint="eastAsia"/>
        </w:rPr>
        <w:t>1.5</w:t>
      </w:r>
      <w:r>
        <w:rPr>
          <w:rFonts w:hint="eastAsia"/>
        </w:rPr>
        <w:t>倍，首行缩进</w:t>
      </w:r>
      <w:r>
        <w:rPr>
          <w:rFonts w:hint="eastAsia"/>
        </w:rPr>
        <w:t>2</w:t>
      </w:r>
      <w:r>
        <w:rPr>
          <w:rFonts w:hint="eastAsia"/>
        </w:rPr>
        <w:t>字符，签名处和时间必须手写。其他部分为打印。</w:t>
      </w:r>
    </w:p>
  </w:comment>
  <w:comment w:id="20" w:author="Joy Xu" w:date="2018-12-07T10:19:00Z" w:initials="JX">
    <w:p w14:paraId="3A3F3D8C" w14:textId="77777777" w:rsidR="00426EE4" w:rsidRDefault="00426EE4">
      <w:pPr>
        <w:pStyle w:val="a4"/>
      </w:pPr>
      <w:r>
        <w:t>由学院填写</w:t>
      </w:r>
      <w:r>
        <w:rPr>
          <w:rFonts w:hint="eastAsia"/>
        </w:rPr>
        <w:t>，</w:t>
      </w:r>
      <w:r>
        <w:t>内容为</w:t>
      </w:r>
      <w:r>
        <w:rPr>
          <w:rFonts w:hint="eastAsia"/>
        </w:rPr>
        <w:t>：</w:t>
      </w:r>
      <w:r>
        <w:t>同意或不同意指导教师意见</w:t>
      </w:r>
      <w:r>
        <w:rPr>
          <w:rFonts w:hint="eastAsia"/>
        </w:rPr>
        <w:t>。</w:t>
      </w:r>
      <w:r>
        <w:t>由学院盖章</w:t>
      </w:r>
      <w:r>
        <w:rPr>
          <w:rFonts w:hint="eastAsia"/>
        </w:rPr>
        <w:t>，</w:t>
      </w:r>
      <w:r>
        <w:t>日期手写</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371D98" w15:done="0"/>
  <w15:commentEx w15:paraId="09A1371A" w15:done="0"/>
  <w15:commentEx w15:paraId="355E0FDF" w15:done="0"/>
  <w15:commentEx w15:paraId="065E420F" w15:done="0"/>
  <w15:commentEx w15:paraId="4A63147F" w15:done="0"/>
  <w15:commentEx w15:paraId="14647392" w15:done="0"/>
  <w15:commentEx w15:paraId="797625FD" w15:done="0"/>
  <w15:commentEx w15:paraId="4683B0DA" w15:done="0"/>
  <w15:commentEx w15:paraId="00696E91" w15:done="0"/>
  <w15:commentEx w15:paraId="1A26D2D2" w15:done="0"/>
  <w15:commentEx w15:paraId="1B8930CC" w15:done="0"/>
  <w15:commentEx w15:paraId="4E1B9751" w15:done="0"/>
  <w15:commentEx w15:paraId="45161A75" w15:done="0"/>
  <w15:commentEx w15:paraId="24DEACE6" w15:done="0"/>
  <w15:commentEx w15:paraId="34BC7C36" w15:done="0"/>
  <w15:commentEx w15:paraId="0EC028AD" w15:done="0"/>
  <w15:commentEx w15:paraId="0A140789" w15:done="0"/>
  <w15:commentEx w15:paraId="096B31EC" w15:done="0"/>
  <w15:commentEx w15:paraId="3A3F3D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371D98" w16cid:durableId="1FCCC318"/>
  <w16cid:commentId w16cid:paraId="09A1371A" w16cid:durableId="1FCCC319"/>
  <w16cid:commentId w16cid:paraId="355E0FDF" w16cid:durableId="1FCCC31A"/>
  <w16cid:commentId w16cid:paraId="065E420F" w16cid:durableId="1FCCC31B"/>
  <w16cid:commentId w16cid:paraId="4A63147F" w16cid:durableId="1FCCC31C"/>
  <w16cid:commentId w16cid:paraId="14647392" w16cid:durableId="1FCCC31D"/>
  <w16cid:commentId w16cid:paraId="797625FD" w16cid:durableId="1FCCC31E"/>
  <w16cid:commentId w16cid:paraId="4683B0DA" w16cid:durableId="1FDC599A"/>
  <w16cid:commentId w16cid:paraId="00696E91" w16cid:durableId="1FDC59AB"/>
  <w16cid:commentId w16cid:paraId="1A26D2D2" w16cid:durableId="1FDC59CB"/>
  <w16cid:commentId w16cid:paraId="1B8930CC" w16cid:durableId="1FDC59F2"/>
  <w16cid:commentId w16cid:paraId="4E1B9751" w16cid:durableId="1FDC5A25"/>
  <w16cid:commentId w16cid:paraId="45161A75" w16cid:durableId="1FCCC31F"/>
  <w16cid:commentId w16cid:paraId="24DEACE6" w16cid:durableId="1FDC5ABC"/>
  <w16cid:commentId w16cid:paraId="34BC7C36" w16cid:durableId="1FCCC320"/>
  <w16cid:commentId w16cid:paraId="0EC028AD" w16cid:durableId="1FCCC321"/>
  <w16cid:commentId w16cid:paraId="0A140789" w16cid:durableId="1FCCC322"/>
  <w16cid:commentId w16cid:paraId="096B31EC" w16cid:durableId="1FCCC323"/>
  <w16cid:commentId w16cid:paraId="3A3F3D8C" w16cid:durableId="1FCCC3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B099B" w14:textId="77777777" w:rsidR="006F77F9" w:rsidRDefault="006F77F9" w:rsidP="009B7DD8">
      <w:r>
        <w:separator/>
      </w:r>
    </w:p>
  </w:endnote>
  <w:endnote w:type="continuationSeparator" w:id="0">
    <w:p w14:paraId="5901FCDB" w14:textId="77777777" w:rsidR="006F77F9" w:rsidRDefault="006F77F9" w:rsidP="009B7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26CE9" w14:textId="77777777" w:rsidR="006F77F9" w:rsidRDefault="006F77F9" w:rsidP="009B7DD8">
      <w:r>
        <w:separator/>
      </w:r>
    </w:p>
  </w:footnote>
  <w:footnote w:type="continuationSeparator" w:id="0">
    <w:p w14:paraId="34A7BCE5" w14:textId="77777777" w:rsidR="006F77F9" w:rsidRDefault="006F77F9" w:rsidP="009B7D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D9590"/>
    <w:multiLevelType w:val="singleLevel"/>
    <w:tmpl w:val="1A8D9590"/>
    <w:lvl w:ilvl="0">
      <w:start w:val="4"/>
      <w:numFmt w:val="decimal"/>
      <w:lvlText w:val="%1."/>
      <w:lvlJc w:val="left"/>
      <w:pPr>
        <w:tabs>
          <w:tab w:val="left" w:pos="312"/>
        </w:tabs>
      </w:pPr>
    </w:lvl>
  </w:abstractNum>
  <w:abstractNum w:abstractNumId="1" w15:restartNumberingAfterBreak="0">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2D70604"/>
    <w:multiLevelType w:val="multilevel"/>
    <w:tmpl w:val="42D706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AAD22F0"/>
    <w:multiLevelType w:val="hybridMultilevel"/>
    <w:tmpl w:val="CD04B084"/>
    <w:lvl w:ilvl="0" w:tplc="5A4698F0">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4"/>
  </w:num>
  <w:num w:numId="3">
    <w:abstractNumId w:val="0"/>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y Xu">
    <w15:presenceInfo w15:providerId="None" w15:userId="Joy Xu"/>
  </w15:person>
  <w15:person w15:author="李 亚星">
    <w15:presenceInfo w15:providerId="Windows Live" w15:userId="a4f0963806585845"/>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41"/>
    <w:rsid w:val="00030D75"/>
    <w:rsid w:val="00033A5C"/>
    <w:rsid w:val="00043D0A"/>
    <w:rsid w:val="0006004F"/>
    <w:rsid w:val="00081D0F"/>
    <w:rsid w:val="00081FFC"/>
    <w:rsid w:val="000C578D"/>
    <w:rsid w:val="00104A92"/>
    <w:rsid w:val="001151DF"/>
    <w:rsid w:val="0012246F"/>
    <w:rsid w:val="00144243"/>
    <w:rsid w:val="00155E90"/>
    <w:rsid w:val="001768A6"/>
    <w:rsid w:val="00191B5A"/>
    <w:rsid w:val="001A43EC"/>
    <w:rsid w:val="001B22BF"/>
    <w:rsid w:val="001B5454"/>
    <w:rsid w:val="001D4FCF"/>
    <w:rsid w:val="001F7DC9"/>
    <w:rsid w:val="002073C5"/>
    <w:rsid w:val="0021525C"/>
    <w:rsid w:val="002228F5"/>
    <w:rsid w:val="002268B0"/>
    <w:rsid w:val="00260FE1"/>
    <w:rsid w:val="0028368B"/>
    <w:rsid w:val="00290469"/>
    <w:rsid w:val="00290F83"/>
    <w:rsid w:val="002A2701"/>
    <w:rsid w:val="002B004F"/>
    <w:rsid w:val="002C70DF"/>
    <w:rsid w:val="002D5299"/>
    <w:rsid w:val="002E0C44"/>
    <w:rsid w:val="002E4E93"/>
    <w:rsid w:val="00312702"/>
    <w:rsid w:val="003130DD"/>
    <w:rsid w:val="00325E66"/>
    <w:rsid w:val="003424BF"/>
    <w:rsid w:val="00360496"/>
    <w:rsid w:val="00384E42"/>
    <w:rsid w:val="003D03E7"/>
    <w:rsid w:val="00426EE4"/>
    <w:rsid w:val="00452337"/>
    <w:rsid w:val="004575A7"/>
    <w:rsid w:val="004E2E5B"/>
    <w:rsid w:val="00516A84"/>
    <w:rsid w:val="00545C13"/>
    <w:rsid w:val="0054689C"/>
    <w:rsid w:val="00565083"/>
    <w:rsid w:val="005845FB"/>
    <w:rsid w:val="005B5A1A"/>
    <w:rsid w:val="005C04B4"/>
    <w:rsid w:val="00622922"/>
    <w:rsid w:val="00637561"/>
    <w:rsid w:val="006679F2"/>
    <w:rsid w:val="0067185D"/>
    <w:rsid w:val="006B57F8"/>
    <w:rsid w:val="006F2663"/>
    <w:rsid w:val="006F77F9"/>
    <w:rsid w:val="00704126"/>
    <w:rsid w:val="00725721"/>
    <w:rsid w:val="00730578"/>
    <w:rsid w:val="00751043"/>
    <w:rsid w:val="00774BCC"/>
    <w:rsid w:val="00781B2F"/>
    <w:rsid w:val="007A28B5"/>
    <w:rsid w:val="007F7C32"/>
    <w:rsid w:val="008679B1"/>
    <w:rsid w:val="00890D60"/>
    <w:rsid w:val="008A2C18"/>
    <w:rsid w:val="008A709E"/>
    <w:rsid w:val="008C3E35"/>
    <w:rsid w:val="009B18A3"/>
    <w:rsid w:val="009B7DD8"/>
    <w:rsid w:val="009C47FF"/>
    <w:rsid w:val="009C4ADE"/>
    <w:rsid w:val="009F7423"/>
    <w:rsid w:val="00A00274"/>
    <w:rsid w:val="00A262ED"/>
    <w:rsid w:val="00A458BD"/>
    <w:rsid w:val="00AA02EA"/>
    <w:rsid w:val="00AB040A"/>
    <w:rsid w:val="00AE1D62"/>
    <w:rsid w:val="00AF7C12"/>
    <w:rsid w:val="00B0356A"/>
    <w:rsid w:val="00B32548"/>
    <w:rsid w:val="00B34F6E"/>
    <w:rsid w:val="00B47500"/>
    <w:rsid w:val="00B57696"/>
    <w:rsid w:val="00B74043"/>
    <w:rsid w:val="00C25560"/>
    <w:rsid w:val="00C40C9C"/>
    <w:rsid w:val="00C452B5"/>
    <w:rsid w:val="00C653D5"/>
    <w:rsid w:val="00C655FC"/>
    <w:rsid w:val="00C95168"/>
    <w:rsid w:val="00C97B29"/>
    <w:rsid w:val="00CB5F35"/>
    <w:rsid w:val="00D10C8D"/>
    <w:rsid w:val="00D12F24"/>
    <w:rsid w:val="00D45351"/>
    <w:rsid w:val="00D61537"/>
    <w:rsid w:val="00D617C0"/>
    <w:rsid w:val="00D9674C"/>
    <w:rsid w:val="00DA0C59"/>
    <w:rsid w:val="00DC6F41"/>
    <w:rsid w:val="00DD6868"/>
    <w:rsid w:val="00DF5836"/>
    <w:rsid w:val="00E46081"/>
    <w:rsid w:val="00E4716F"/>
    <w:rsid w:val="00E72D1B"/>
    <w:rsid w:val="00E87288"/>
    <w:rsid w:val="00EA1052"/>
    <w:rsid w:val="00EB3546"/>
    <w:rsid w:val="00EE3F88"/>
    <w:rsid w:val="00F13D3D"/>
    <w:rsid w:val="00F21549"/>
    <w:rsid w:val="00F21FEE"/>
    <w:rsid w:val="00F30EB3"/>
    <w:rsid w:val="00F34D33"/>
    <w:rsid w:val="00F4446A"/>
    <w:rsid w:val="00F57B40"/>
    <w:rsid w:val="00F95E41"/>
    <w:rsid w:val="00FD3D3D"/>
    <w:rsid w:val="00FD65D1"/>
    <w:rsid w:val="032F6565"/>
    <w:rsid w:val="05174CBC"/>
    <w:rsid w:val="09C12063"/>
    <w:rsid w:val="1CAC44B6"/>
    <w:rsid w:val="1EFB1649"/>
    <w:rsid w:val="2C7E0060"/>
    <w:rsid w:val="345D6DFA"/>
    <w:rsid w:val="355452D8"/>
    <w:rsid w:val="50647876"/>
    <w:rsid w:val="52C14167"/>
    <w:rsid w:val="5E920BD1"/>
    <w:rsid w:val="64EE549E"/>
    <w:rsid w:val="694A6991"/>
    <w:rsid w:val="6C8A663A"/>
    <w:rsid w:val="6DFB3F32"/>
    <w:rsid w:val="70056348"/>
    <w:rsid w:val="78EA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86ECC"/>
  <w15:docId w15:val="{B39EC108-312E-41D6-ACBA-FDA635002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Hyperlink"/>
    <w:basedOn w:val="a0"/>
    <w:uiPriority w:val="99"/>
    <w:semiHidden/>
    <w:unhideWhenUsed/>
    <w:rPr>
      <w:color w:val="0063C8"/>
      <w:u w:val="none"/>
    </w:rPr>
  </w:style>
  <w:style w:type="character" w:styleId="ae">
    <w:name w:val="annotation reference"/>
    <w:basedOn w:val="a0"/>
    <w:uiPriority w:val="99"/>
    <w:semiHidden/>
    <w:unhideWhenUsed/>
    <w:qFormat/>
    <w:rPr>
      <w:sz w:val="21"/>
      <w:szCs w:val="21"/>
    </w:rPr>
  </w:style>
  <w:style w:type="character" w:customStyle="1" w:styleId="ac">
    <w:name w:val="页眉 字符"/>
    <w:basedOn w:val="a0"/>
    <w:link w:val="ab"/>
    <w:uiPriority w:val="99"/>
    <w:qFormat/>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f">
    <w:name w:val="List Paragraph"/>
    <w:basedOn w:val="a"/>
    <w:uiPriority w:val="99"/>
    <w:qFormat/>
    <w:pPr>
      <w:ind w:firstLineChars="200" w:firstLine="420"/>
    </w:pPr>
  </w:style>
  <w:style w:type="character" w:customStyle="1" w:styleId="a6">
    <w:name w:val="批注文字 字符"/>
    <w:basedOn w:val="a0"/>
    <w:link w:val="a4"/>
    <w:uiPriority w:val="99"/>
    <w:semiHidden/>
    <w:qFormat/>
    <w:rPr>
      <w:kern w:val="2"/>
      <w:sz w:val="21"/>
      <w:szCs w:val="24"/>
    </w:rPr>
  </w:style>
  <w:style w:type="character" w:customStyle="1" w:styleId="a5">
    <w:name w:val="批注主题 字符"/>
    <w:basedOn w:val="a6"/>
    <w:link w:val="a3"/>
    <w:uiPriority w:val="99"/>
    <w:semiHidden/>
    <w:qFormat/>
    <w:rPr>
      <w:b/>
      <w:bCs/>
      <w:kern w:val="2"/>
      <w:sz w:val="21"/>
      <w:szCs w:val="24"/>
    </w:rPr>
  </w:style>
  <w:style w:type="character" w:customStyle="1" w:styleId="a8">
    <w:name w:val="批注框文本 字符"/>
    <w:basedOn w:val="a0"/>
    <w:link w:val="a7"/>
    <w:uiPriority w:val="99"/>
    <w:semiHidden/>
    <w:qFormat/>
    <w:rPr>
      <w:kern w:val="2"/>
      <w:sz w:val="18"/>
      <w:szCs w:val="18"/>
    </w:rPr>
  </w:style>
  <w:style w:type="paragraph" w:styleId="af0">
    <w:name w:val="Normal (Web)"/>
    <w:basedOn w:val="a"/>
    <w:uiPriority w:val="99"/>
    <w:semiHidden/>
    <w:unhideWhenUsed/>
    <w:rsid w:val="0063756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230173">
      <w:bodyDiv w:val="1"/>
      <w:marLeft w:val="0"/>
      <w:marRight w:val="0"/>
      <w:marTop w:val="0"/>
      <w:marBottom w:val="0"/>
      <w:divBdr>
        <w:top w:val="none" w:sz="0" w:space="0" w:color="auto"/>
        <w:left w:val="none" w:sz="0" w:space="0" w:color="auto"/>
        <w:bottom w:val="none" w:sz="0" w:space="0" w:color="auto"/>
        <w:right w:val="none" w:sz="0" w:space="0" w:color="auto"/>
      </w:divBdr>
    </w:div>
    <w:div w:id="1908416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472</Words>
  <Characters>2696</Characters>
  <Application>Microsoft Office Word</Application>
  <DocSecurity>0</DocSecurity>
  <Lines>22</Lines>
  <Paragraphs>6</Paragraphs>
  <ScaleCrop>false</ScaleCrop>
  <Company>重庆第二师范学院</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李 亚星</cp:lastModifiedBy>
  <cp:revision>2</cp:revision>
  <dcterms:created xsi:type="dcterms:W3CDTF">2019-01-06T02:48:00Z</dcterms:created>
  <dcterms:modified xsi:type="dcterms:W3CDTF">2019-01-06T02:48:00Z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